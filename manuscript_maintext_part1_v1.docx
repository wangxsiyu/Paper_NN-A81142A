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5D42" w14:textId="2B3EA4F8" w:rsidR="005862A7" w:rsidRPr="00661C33" w:rsidRDefault="001A3A39" w:rsidP="005862A7">
      <w:pPr>
        <w:jc w:val="center"/>
        <w:rPr>
          <w:rStyle w:val="Strong"/>
          <w:color w:val="000000" w:themeColor="text1"/>
        </w:rPr>
      </w:pPr>
      <w:r w:rsidRPr="00661C33">
        <w:rPr>
          <w:rStyle w:val="Strong"/>
          <w:color w:val="000000" w:themeColor="text1"/>
        </w:rPr>
        <w:t xml:space="preserve">Attractor dynamics </w:t>
      </w:r>
      <w:r w:rsidR="006D7488" w:rsidRPr="00661C33">
        <w:rPr>
          <w:rStyle w:val="Strong"/>
          <w:color w:val="000000" w:themeColor="text1"/>
        </w:rPr>
        <w:t xml:space="preserve">reflect </w:t>
      </w:r>
      <w:r w:rsidR="00B327B8" w:rsidRPr="00661C33">
        <w:rPr>
          <w:rStyle w:val="Strong"/>
          <w:color w:val="000000" w:themeColor="text1"/>
        </w:rPr>
        <w:t>decision</w:t>
      </w:r>
      <w:r w:rsidR="006D7488" w:rsidRPr="00661C33">
        <w:rPr>
          <w:rStyle w:val="Strong"/>
          <w:color w:val="000000" w:themeColor="text1"/>
        </w:rPr>
        <w:t xml:space="preserve"> </w:t>
      </w:r>
      <w:r w:rsidR="00AD6555" w:rsidRPr="00661C33">
        <w:rPr>
          <w:rStyle w:val="Strong"/>
          <w:color w:val="000000" w:themeColor="text1"/>
        </w:rPr>
        <w:t>confidence</w:t>
      </w:r>
      <w:r w:rsidRPr="00661C33">
        <w:rPr>
          <w:rStyle w:val="Strong"/>
          <w:color w:val="000000" w:themeColor="text1"/>
        </w:rPr>
        <w:t xml:space="preserve"> </w:t>
      </w:r>
      <w:r w:rsidR="00CC6463" w:rsidRPr="00661C33">
        <w:rPr>
          <w:rStyle w:val="Strong"/>
          <w:color w:val="000000" w:themeColor="text1"/>
        </w:rPr>
        <w:t>in macaque prefrontal cortex</w:t>
      </w:r>
    </w:p>
    <w:p w14:paraId="385033F5" w14:textId="77777777" w:rsidR="00CF0662" w:rsidRPr="00DB4638" w:rsidRDefault="00CF0662" w:rsidP="005862A7">
      <w:pPr>
        <w:jc w:val="center"/>
        <w:rPr>
          <w:rFonts w:cstheme="minorHAnsi"/>
          <w:color w:val="000000" w:themeColor="text1"/>
          <w:sz w:val="22"/>
          <w:szCs w:val="22"/>
        </w:rPr>
      </w:pPr>
    </w:p>
    <w:p w14:paraId="297F9FEB" w14:textId="1F2A2E8F" w:rsidR="005862A7" w:rsidRPr="00DB4638" w:rsidRDefault="00CF0662" w:rsidP="005862A7">
      <w:pPr>
        <w:jc w:val="center"/>
        <w:rPr>
          <w:rFonts w:cstheme="minorHAnsi"/>
          <w:color w:val="000000" w:themeColor="text1"/>
          <w:sz w:val="22"/>
          <w:szCs w:val="22"/>
          <w:vertAlign w:val="superscript"/>
        </w:rPr>
      </w:pPr>
      <w:r w:rsidRPr="00DB4638">
        <w:rPr>
          <w:rFonts w:cstheme="minorHAnsi"/>
          <w:color w:val="000000" w:themeColor="text1"/>
          <w:sz w:val="22"/>
          <w:szCs w:val="22"/>
        </w:rPr>
        <w:t>Siyu Wang</w:t>
      </w:r>
      <w:r w:rsidR="008014AA" w:rsidRPr="00DB4638">
        <w:rPr>
          <w:rFonts w:cstheme="minorHAnsi"/>
          <w:color w:val="000000" w:themeColor="text1"/>
          <w:sz w:val="22"/>
          <w:szCs w:val="22"/>
          <w:vertAlign w:val="superscript"/>
        </w:rPr>
        <w:t>1</w:t>
      </w:r>
      <w:r w:rsidR="00E61844" w:rsidRPr="00DB4638">
        <w:rPr>
          <w:rFonts w:cstheme="minorHAnsi"/>
          <w:color w:val="000000" w:themeColor="text1"/>
          <w:sz w:val="22"/>
          <w:szCs w:val="22"/>
          <w:vertAlign w:val="superscript"/>
        </w:rPr>
        <w:t>*</w:t>
      </w:r>
      <w:r w:rsidRPr="00DB4638">
        <w:rPr>
          <w:rFonts w:cstheme="minorHAnsi"/>
          <w:color w:val="000000" w:themeColor="text1"/>
          <w:sz w:val="22"/>
          <w:szCs w:val="22"/>
        </w:rPr>
        <w:t>, Rossella Falcone</w:t>
      </w:r>
      <w:r w:rsidR="00B53F82" w:rsidRPr="00DB4638">
        <w:rPr>
          <w:rFonts w:cstheme="minorHAnsi"/>
          <w:color w:val="000000" w:themeColor="text1"/>
          <w:sz w:val="22"/>
          <w:szCs w:val="22"/>
          <w:vertAlign w:val="superscript"/>
        </w:rPr>
        <w:t>1</w:t>
      </w:r>
      <w:ins w:id="0" w:author="Wang Siyu" w:date="2023-08-15T03:22:00Z">
        <w:r w:rsidR="00832976">
          <w:rPr>
            <w:rFonts w:cstheme="minorHAnsi"/>
            <w:color w:val="000000" w:themeColor="text1"/>
            <w:sz w:val="22"/>
            <w:szCs w:val="22"/>
            <w:vertAlign w:val="superscript"/>
          </w:rPr>
          <w:t>,2</w:t>
        </w:r>
      </w:ins>
      <w:r w:rsidR="00B53F82" w:rsidRPr="00DB4638">
        <w:rPr>
          <w:rFonts w:cstheme="minorHAnsi"/>
          <w:color w:val="000000" w:themeColor="text1"/>
          <w:sz w:val="22"/>
          <w:szCs w:val="22"/>
          <w:vertAlign w:val="superscript"/>
        </w:rPr>
        <w:t>*</w:t>
      </w:r>
      <w:r w:rsidRPr="00DB4638">
        <w:rPr>
          <w:rFonts w:cstheme="minorHAnsi"/>
          <w:color w:val="000000" w:themeColor="text1"/>
          <w:sz w:val="22"/>
          <w:szCs w:val="22"/>
        </w:rPr>
        <w:t>, Barry Richmond</w:t>
      </w:r>
      <w:r w:rsidR="008014AA" w:rsidRPr="00DB4638">
        <w:rPr>
          <w:rFonts w:cstheme="minorHAnsi"/>
          <w:color w:val="000000" w:themeColor="text1"/>
          <w:sz w:val="22"/>
          <w:szCs w:val="22"/>
          <w:vertAlign w:val="superscript"/>
        </w:rPr>
        <w:t>1</w:t>
      </w:r>
      <w:r w:rsidRPr="00DB4638">
        <w:rPr>
          <w:rFonts w:cstheme="minorHAnsi"/>
          <w:color w:val="000000" w:themeColor="text1"/>
          <w:sz w:val="22"/>
          <w:szCs w:val="22"/>
        </w:rPr>
        <w:t xml:space="preserve">, </w:t>
      </w:r>
      <w:r w:rsidR="005862A7" w:rsidRPr="00DB4638">
        <w:rPr>
          <w:rFonts w:cstheme="minorHAnsi"/>
          <w:color w:val="000000" w:themeColor="text1"/>
          <w:sz w:val="22"/>
          <w:szCs w:val="22"/>
        </w:rPr>
        <w:t>Bruno B. Averbeck</w:t>
      </w:r>
      <w:r w:rsidR="008014AA" w:rsidRPr="00DB4638">
        <w:rPr>
          <w:rFonts w:cstheme="minorHAnsi"/>
          <w:color w:val="000000" w:themeColor="text1"/>
          <w:sz w:val="22"/>
          <w:szCs w:val="22"/>
          <w:vertAlign w:val="superscript"/>
        </w:rPr>
        <w:t>1</w:t>
      </w:r>
      <w:r w:rsidR="00616E59" w:rsidRPr="00661C33">
        <w:rPr>
          <w:rFonts w:cstheme="minorHAnsi"/>
          <w:color w:val="000000" w:themeColor="text1"/>
          <w:sz w:val="22"/>
          <w:szCs w:val="22"/>
          <w:vertAlign w:val="superscript"/>
        </w:rPr>
        <w:t>†</w:t>
      </w:r>
    </w:p>
    <w:p w14:paraId="75D496CE" w14:textId="77777777" w:rsidR="00FF2330" w:rsidRPr="00DB4638" w:rsidRDefault="00FF2330" w:rsidP="005862A7">
      <w:pPr>
        <w:jc w:val="center"/>
        <w:rPr>
          <w:rFonts w:cstheme="minorHAnsi"/>
          <w:color w:val="000000" w:themeColor="text1"/>
          <w:sz w:val="22"/>
          <w:szCs w:val="22"/>
        </w:rPr>
      </w:pPr>
    </w:p>
    <w:p w14:paraId="2ACDA7B7" w14:textId="1128C49F" w:rsidR="00FE3237" w:rsidRDefault="00F24804" w:rsidP="00FF2330">
      <w:pPr>
        <w:tabs>
          <w:tab w:val="left" w:pos="0"/>
        </w:tabs>
        <w:jc w:val="both"/>
        <w:rPr>
          <w:ins w:id="1" w:author="Wang Siyu" w:date="2023-08-15T03:22:00Z"/>
          <w:rFonts w:cstheme="minorHAnsi"/>
          <w:i/>
          <w:color w:val="000000" w:themeColor="text1"/>
          <w:sz w:val="22"/>
          <w:szCs w:val="22"/>
          <w:lang w:val="en-GB"/>
        </w:rPr>
      </w:pPr>
      <w:r w:rsidRPr="00DB4638">
        <w:rPr>
          <w:rFonts w:cstheme="minorHAnsi"/>
          <w:i/>
          <w:color w:val="000000" w:themeColor="text1"/>
          <w:sz w:val="22"/>
          <w:szCs w:val="22"/>
          <w:vertAlign w:val="superscript"/>
          <w:lang w:val="en-GB"/>
        </w:rPr>
        <w:t>1</w:t>
      </w:r>
      <w:r w:rsidR="005862A7" w:rsidRPr="00DB4638">
        <w:rPr>
          <w:rFonts w:cstheme="minorHAnsi"/>
          <w:i/>
          <w:color w:val="000000" w:themeColor="text1"/>
          <w:sz w:val="22"/>
          <w:szCs w:val="22"/>
          <w:lang w:val="en-GB"/>
        </w:rPr>
        <w:t>Laboratory of Neuropsychology, National Institute of Mental Health, National Institutes of Health, Bethesda MD, 20892-4415</w:t>
      </w:r>
    </w:p>
    <w:p w14:paraId="23727C77" w14:textId="20EF9BCD" w:rsidR="005276F9" w:rsidRPr="005276F9" w:rsidRDefault="005276F9" w:rsidP="00FF2330">
      <w:pPr>
        <w:tabs>
          <w:tab w:val="left" w:pos="0"/>
        </w:tabs>
        <w:jc w:val="both"/>
        <w:rPr>
          <w:rFonts w:cstheme="minorHAnsi"/>
          <w:i/>
          <w:color w:val="000000" w:themeColor="text1"/>
          <w:sz w:val="22"/>
          <w:szCs w:val="22"/>
          <w:lang w:val="en-GB"/>
        </w:rPr>
      </w:pPr>
      <w:ins w:id="2" w:author="Wang Siyu" w:date="2023-08-15T03:22:00Z">
        <w:r>
          <w:rPr>
            <w:rFonts w:cstheme="minorHAnsi"/>
            <w:i/>
            <w:color w:val="000000" w:themeColor="text1"/>
            <w:sz w:val="22"/>
            <w:szCs w:val="22"/>
            <w:vertAlign w:val="superscript"/>
            <w:lang w:val="en-GB"/>
          </w:rPr>
          <w:t>2</w:t>
        </w:r>
        <w:r>
          <w:rPr>
            <w:rFonts w:cstheme="minorHAnsi"/>
            <w:i/>
            <w:color w:val="000000" w:themeColor="text1"/>
            <w:sz w:val="22"/>
            <w:szCs w:val="22"/>
            <w:lang w:val="en-GB"/>
          </w:rPr>
          <w:t xml:space="preserve">Current affiliation: </w:t>
        </w:r>
      </w:ins>
      <w:ins w:id="3" w:author="Wang Siyu" w:date="2023-08-15T03:24:00Z">
        <w:r w:rsidR="002C6D58" w:rsidRPr="002C6D58">
          <w:rPr>
            <w:rFonts w:cstheme="minorHAnsi"/>
            <w:i/>
            <w:color w:val="000000" w:themeColor="text1"/>
            <w:sz w:val="22"/>
            <w:szCs w:val="22"/>
            <w:lang w:val="en-GB"/>
          </w:rPr>
          <w:t>Leo M. Davidoff Department of Neurological Surgery, Albert Einstein College of Medicine Montefiore Medical Center</w:t>
        </w:r>
        <w:r w:rsidR="002C6D58">
          <w:rPr>
            <w:rFonts w:cstheme="minorHAnsi"/>
            <w:i/>
            <w:color w:val="000000" w:themeColor="text1"/>
            <w:sz w:val="22"/>
            <w:szCs w:val="22"/>
            <w:lang w:val="en-GB"/>
          </w:rPr>
          <w:t>,</w:t>
        </w:r>
        <w:r w:rsidR="002C6D58" w:rsidRPr="002C6D58">
          <w:rPr>
            <w:rFonts w:cstheme="minorHAnsi"/>
            <w:i/>
            <w:color w:val="000000" w:themeColor="text1"/>
            <w:sz w:val="22"/>
            <w:szCs w:val="22"/>
            <w:lang w:val="en-GB"/>
          </w:rPr>
          <w:t xml:space="preserve"> Bronx,NY</w:t>
        </w:r>
        <w:r w:rsidR="002C6D58">
          <w:rPr>
            <w:rFonts w:cstheme="minorHAnsi"/>
            <w:i/>
            <w:color w:val="000000" w:themeColor="text1"/>
            <w:sz w:val="22"/>
            <w:szCs w:val="22"/>
            <w:lang w:val="en-GB"/>
          </w:rPr>
          <w:t xml:space="preserve">, </w:t>
        </w:r>
      </w:ins>
      <w:ins w:id="4" w:author="Wang Siyu" w:date="2023-08-15T03:25:00Z">
        <w:r w:rsidR="00014255">
          <w:rPr>
            <w:rFonts w:cstheme="minorHAnsi"/>
            <w:i/>
            <w:color w:val="000000" w:themeColor="text1"/>
            <w:sz w:val="22"/>
            <w:szCs w:val="22"/>
            <w:lang w:val="en-GB"/>
          </w:rPr>
          <w:t>10461</w:t>
        </w:r>
      </w:ins>
      <w:ins w:id="5" w:author="Wang Siyu" w:date="2023-08-15T03:24:00Z">
        <w:r w:rsidR="002C6D58" w:rsidRPr="002C6D58">
          <w:rPr>
            <w:rFonts w:cstheme="minorHAnsi"/>
            <w:i/>
            <w:color w:val="000000" w:themeColor="text1"/>
            <w:sz w:val="22"/>
            <w:szCs w:val="22"/>
            <w:lang w:val="en-GB"/>
          </w:rPr>
          <w:t>.</w:t>
        </w:r>
      </w:ins>
    </w:p>
    <w:p w14:paraId="374110BC" w14:textId="77777777" w:rsidR="00FF2330" w:rsidRPr="00DB4638" w:rsidRDefault="00FF2330" w:rsidP="00FF2330">
      <w:pPr>
        <w:tabs>
          <w:tab w:val="left" w:pos="0"/>
        </w:tabs>
        <w:jc w:val="both"/>
        <w:rPr>
          <w:rFonts w:cstheme="minorHAnsi"/>
          <w:i/>
          <w:color w:val="000000" w:themeColor="text1"/>
          <w:sz w:val="22"/>
          <w:szCs w:val="22"/>
          <w:lang w:eastAsia="zh-CN"/>
        </w:rPr>
      </w:pPr>
      <w:r w:rsidRPr="00DB4638">
        <w:rPr>
          <w:rFonts w:cstheme="minorHAnsi"/>
          <w:i/>
          <w:color w:val="000000" w:themeColor="text1"/>
          <w:sz w:val="22"/>
          <w:szCs w:val="22"/>
          <w:vertAlign w:val="superscript"/>
          <w:lang w:val="en-GB"/>
        </w:rPr>
        <w:t>*</w:t>
      </w:r>
      <w:r w:rsidRPr="00DB4638">
        <w:rPr>
          <w:rFonts w:cstheme="minorHAnsi"/>
          <w:i/>
          <w:color w:val="000000" w:themeColor="text1"/>
          <w:sz w:val="22"/>
          <w:szCs w:val="22"/>
          <w:lang w:val="en-GB"/>
        </w:rPr>
        <w:t>equal contribution</w:t>
      </w:r>
    </w:p>
    <w:p w14:paraId="4FD06BBE" w14:textId="130AA7CC" w:rsidR="003F759A" w:rsidRPr="00DB4638" w:rsidRDefault="003F759A" w:rsidP="00FD61D8">
      <w:pPr>
        <w:tabs>
          <w:tab w:val="left" w:pos="0"/>
        </w:tabs>
        <w:jc w:val="both"/>
        <w:rPr>
          <w:rFonts w:cstheme="minorHAnsi"/>
          <w:i/>
          <w:color w:val="000000" w:themeColor="text1"/>
          <w:sz w:val="22"/>
          <w:szCs w:val="22"/>
          <w:lang w:val="en-GB"/>
        </w:rPr>
      </w:pPr>
    </w:p>
    <w:p w14:paraId="653407F0" w14:textId="77777777" w:rsidR="003879D1" w:rsidRPr="00661C33" w:rsidRDefault="003879D1">
      <w:pPr>
        <w:rPr>
          <w:rFonts w:cstheme="minorHAnsi"/>
          <w:color w:val="000000" w:themeColor="text1"/>
          <w:sz w:val="22"/>
          <w:szCs w:val="22"/>
        </w:rPr>
      </w:pPr>
    </w:p>
    <w:p w14:paraId="58494B5C" w14:textId="77777777" w:rsidR="003879D1" w:rsidRPr="00661C33" w:rsidRDefault="003879D1">
      <w:pPr>
        <w:rPr>
          <w:rFonts w:cstheme="minorHAnsi"/>
          <w:color w:val="000000" w:themeColor="text1"/>
          <w:sz w:val="22"/>
          <w:szCs w:val="22"/>
        </w:rPr>
      </w:pPr>
    </w:p>
    <w:p w14:paraId="4F5EC248" w14:textId="77777777" w:rsidR="003879D1" w:rsidRPr="00661C33" w:rsidRDefault="003879D1">
      <w:pPr>
        <w:rPr>
          <w:rFonts w:cstheme="minorHAnsi"/>
          <w:color w:val="000000" w:themeColor="text1"/>
          <w:sz w:val="22"/>
          <w:szCs w:val="22"/>
        </w:rPr>
      </w:pPr>
    </w:p>
    <w:p w14:paraId="79B85003" w14:textId="77777777" w:rsidR="003879D1" w:rsidRPr="00661C33" w:rsidRDefault="003879D1">
      <w:pPr>
        <w:rPr>
          <w:rFonts w:cstheme="minorHAnsi"/>
          <w:color w:val="000000" w:themeColor="text1"/>
          <w:sz w:val="22"/>
          <w:szCs w:val="22"/>
        </w:rPr>
      </w:pPr>
    </w:p>
    <w:p w14:paraId="42553739" w14:textId="77777777" w:rsidR="003879D1" w:rsidRPr="00661C33" w:rsidRDefault="003879D1">
      <w:pPr>
        <w:rPr>
          <w:rFonts w:cstheme="minorHAnsi"/>
          <w:color w:val="000000" w:themeColor="text1"/>
          <w:sz w:val="22"/>
          <w:szCs w:val="22"/>
        </w:rPr>
      </w:pPr>
    </w:p>
    <w:p w14:paraId="2581B833" w14:textId="77777777" w:rsidR="003879D1" w:rsidRPr="00661C33" w:rsidRDefault="003879D1">
      <w:pPr>
        <w:rPr>
          <w:rFonts w:cstheme="minorHAnsi"/>
          <w:color w:val="000000" w:themeColor="text1"/>
          <w:sz w:val="22"/>
          <w:szCs w:val="22"/>
        </w:rPr>
      </w:pPr>
    </w:p>
    <w:p w14:paraId="183A861D" w14:textId="77777777" w:rsidR="00616E59" w:rsidRPr="00661C33" w:rsidRDefault="00616E59" w:rsidP="00616E59">
      <w:pPr>
        <w:rPr>
          <w:rFonts w:cstheme="minorHAnsi"/>
          <w:color w:val="000000" w:themeColor="text1"/>
          <w:sz w:val="22"/>
          <w:szCs w:val="22"/>
        </w:rPr>
      </w:pPr>
      <w:r w:rsidRPr="00661C33">
        <w:rPr>
          <w:rFonts w:cstheme="minorHAnsi"/>
          <w:color w:val="000000" w:themeColor="text1"/>
          <w:sz w:val="22"/>
          <w:szCs w:val="22"/>
        </w:rPr>
        <w:t>†Correspondence to:</w:t>
      </w:r>
    </w:p>
    <w:p w14:paraId="1837C88D" w14:textId="77777777" w:rsidR="00616E59" w:rsidRPr="00661C33" w:rsidRDefault="00616E59" w:rsidP="00616E59">
      <w:pPr>
        <w:rPr>
          <w:rFonts w:cstheme="minorHAnsi"/>
          <w:color w:val="000000" w:themeColor="text1"/>
          <w:sz w:val="22"/>
          <w:szCs w:val="22"/>
        </w:rPr>
      </w:pPr>
      <w:r w:rsidRPr="00661C33">
        <w:rPr>
          <w:rFonts w:cstheme="minorHAnsi"/>
          <w:color w:val="000000" w:themeColor="text1"/>
          <w:sz w:val="22"/>
          <w:szCs w:val="22"/>
        </w:rPr>
        <w:t>Bruno B. Averbeck, Ph.D.</w:t>
      </w:r>
    </w:p>
    <w:p w14:paraId="2F157DAC" w14:textId="77777777" w:rsidR="00616E59" w:rsidRPr="00661C33" w:rsidRDefault="00616E59" w:rsidP="00616E59">
      <w:pPr>
        <w:rPr>
          <w:rFonts w:cstheme="minorHAnsi"/>
          <w:color w:val="000000" w:themeColor="text1"/>
          <w:sz w:val="22"/>
          <w:szCs w:val="22"/>
        </w:rPr>
      </w:pPr>
      <w:r w:rsidRPr="00661C33">
        <w:rPr>
          <w:rFonts w:cstheme="minorHAnsi"/>
          <w:color w:val="000000" w:themeColor="text1"/>
          <w:sz w:val="22"/>
          <w:szCs w:val="22"/>
        </w:rPr>
        <w:t>Laboratory of Neuropsychology, NIMH/NIH</w:t>
      </w:r>
    </w:p>
    <w:p w14:paraId="66830F04" w14:textId="77777777" w:rsidR="00616E59" w:rsidRPr="00661C33" w:rsidRDefault="00616E59" w:rsidP="00616E59">
      <w:pPr>
        <w:rPr>
          <w:rFonts w:cstheme="minorHAnsi"/>
          <w:color w:val="000000" w:themeColor="text1"/>
          <w:sz w:val="22"/>
          <w:szCs w:val="22"/>
        </w:rPr>
      </w:pPr>
      <w:r w:rsidRPr="00661C33">
        <w:rPr>
          <w:rFonts w:cstheme="minorHAnsi"/>
          <w:color w:val="000000" w:themeColor="text1"/>
          <w:sz w:val="22"/>
          <w:szCs w:val="22"/>
        </w:rPr>
        <w:t>Building 49 Room 1B80</w:t>
      </w:r>
    </w:p>
    <w:p w14:paraId="4CE3FCFF" w14:textId="77777777" w:rsidR="00616E59" w:rsidRPr="00661C33" w:rsidRDefault="00616E59" w:rsidP="00616E59">
      <w:pPr>
        <w:rPr>
          <w:rFonts w:cstheme="minorHAnsi"/>
          <w:color w:val="000000" w:themeColor="text1"/>
          <w:sz w:val="22"/>
          <w:szCs w:val="22"/>
        </w:rPr>
      </w:pPr>
      <w:r w:rsidRPr="00661C33">
        <w:rPr>
          <w:rFonts w:cstheme="minorHAnsi"/>
          <w:color w:val="000000" w:themeColor="text1"/>
          <w:sz w:val="22"/>
          <w:szCs w:val="22"/>
        </w:rPr>
        <w:t>49 Convent Drive MSC 4415</w:t>
      </w:r>
    </w:p>
    <w:p w14:paraId="616D95BB" w14:textId="77777777" w:rsidR="00616E59" w:rsidRPr="00661C33" w:rsidRDefault="00616E59" w:rsidP="00616E59">
      <w:pPr>
        <w:rPr>
          <w:rFonts w:cstheme="minorHAnsi"/>
          <w:color w:val="000000" w:themeColor="text1"/>
          <w:sz w:val="22"/>
          <w:szCs w:val="22"/>
        </w:rPr>
      </w:pPr>
      <w:r w:rsidRPr="00661C33">
        <w:rPr>
          <w:rFonts w:cstheme="minorHAnsi"/>
          <w:color w:val="000000" w:themeColor="text1"/>
          <w:sz w:val="22"/>
          <w:szCs w:val="22"/>
        </w:rPr>
        <w:t>Bethesda, MD 20892-4415</w:t>
      </w:r>
    </w:p>
    <w:p w14:paraId="441611A2" w14:textId="77777777" w:rsidR="00616E59" w:rsidRPr="00661C33" w:rsidRDefault="00616E59" w:rsidP="00616E59">
      <w:pPr>
        <w:rPr>
          <w:rFonts w:cstheme="minorHAnsi"/>
          <w:color w:val="000000" w:themeColor="text1"/>
          <w:sz w:val="22"/>
          <w:szCs w:val="22"/>
        </w:rPr>
      </w:pPr>
      <w:r w:rsidRPr="00661C33">
        <w:rPr>
          <w:rFonts w:cstheme="minorHAnsi"/>
          <w:color w:val="000000" w:themeColor="text1"/>
          <w:sz w:val="22"/>
          <w:szCs w:val="22"/>
        </w:rPr>
        <w:t>E-mail: bruno.averbeck@nih.gov</w:t>
      </w:r>
    </w:p>
    <w:p w14:paraId="1DAF4081" w14:textId="77777777" w:rsidR="00616E59" w:rsidRPr="00661C33" w:rsidRDefault="00616E59" w:rsidP="00616E59">
      <w:pPr>
        <w:rPr>
          <w:rFonts w:cstheme="minorHAnsi"/>
          <w:color w:val="000000" w:themeColor="text1"/>
          <w:sz w:val="22"/>
          <w:szCs w:val="22"/>
        </w:rPr>
      </w:pPr>
    </w:p>
    <w:p w14:paraId="674A67BB" w14:textId="77777777" w:rsidR="00616E59" w:rsidRPr="00661C33" w:rsidRDefault="00616E59" w:rsidP="00616E59">
      <w:pPr>
        <w:rPr>
          <w:rFonts w:cstheme="minorHAnsi"/>
          <w:color w:val="000000" w:themeColor="text1"/>
          <w:sz w:val="22"/>
          <w:szCs w:val="22"/>
        </w:rPr>
      </w:pPr>
    </w:p>
    <w:p w14:paraId="061B0023" w14:textId="607A84BD" w:rsidR="00616E59" w:rsidRPr="00661C33" w:rsidRDefault="00616E59">
      <w:pPr>
        <w:rPr>
          <w:rFonts w:cstheme="minorHAnsi"/>
          <w:color w:val="000000" w:themeColor="text1"/>
          <w:sz w:val="22"/>
          <w:szCs w:val="22"/>
        </w:rPr>
      </w:pPr>
      <w:r w:rsidRPr="00661C33">
        <w:rPr>
          <w:rFonts w:cstheme="minorHAnsi"/>
          <w:color w:val="000000" w:themeColor="text1"/>
          <w:sz w:val="22"/>
          <w:szCs w:val="22"/>
        </w:rPr>
        <w:br w:type="page"/>
      </w:r>
    </w:p>
    <w:p w14:paraId="31DA4692" w14:textId="77777777" w:rsidR="00081CBA" w:rsidRPr="00661C33" w:rsidRDefault="00DD6A16" w:rsidP="00081CBA">
      <w:pPr>
        <w:pStyle w:val="Abstract"/>
        <w:spacing w:before="100" w:beforeAutospacing="1" w:after="100" w:afterAutospacing="1" w:line="240" w:lineRule="auto"/>
        <w:rPr>
          <w:ins w:id="6" w:author="Wang Siyu" w:date="2023-08-15T02:41:00Z"/>
          <w:rFonts w:asciiTheme="minorHAnsi" w:hAnsiTheme="minorHAnsi" w:cstheme="minorHAnsi"/>
          <w:color w:val="000000" w:themeColor="text1"/>
          <w:sz w:val="22"/>
          <w:szCs w:val="22"/>
        </w:rPr>
      </w:pPr>
      <w:r w:rsidRPr="00661C33">
        <w:rPr>
          <w:rFonts w:asciiTheme="minorHAnsi" w:hAnsiTheme="minorHAnsi" w:cstheme="minorHAnsi"/>
          <w:color w:val="000000" w:themeColor="text1"/>
          <w:sz w:val="22"/>
          <w:szCs w:val="22"/>
        </w:rPr>
        <w:lastRenderedPageBreak/>
        <w:t>Abstract</w:t>
      </w:r>
    </w:p>
    <w:p w14:paraId="5EB04408" w14:textId="4AEBDD9D" w:rsidR="00EA07DB" w:rsidRPr="00661C33" w:rsidRDefault="00081CBA" w:rsidP="00081CBA">
      <w:pPr>
        <w:pStyle w:val="Abstract"/>
        <w:spacing w:before="100" w:beforeAutospacing="1" w:after="100" w:afterAutospacing="1" w:line="240" w:lineRule="auto"/>
        <w:rPr>
          <w:rFonts w:asciiTheme="minorHAnsi" w:hAnsiTheme="minorHAnsi" w:cstheme="minorHAnsi"/>
          <w:color w:val="000000" w:themeColor="text1"/>
          <w:sz w:val="22"/>
          <w:szCs w:val="22"/>
        </w:rPr>
      </w:pPr>
      <w:ins w:id="7" w:author="Wang Siyu" w:date="2023-08-15T02:41:00Z">
        <w:r w:rsidRPr="00661C33">
          <w:rPr>
            <w:rFonts w:asciiTheme="minorHAnsi" w:hAnsiTheme="minorHAnsi" w:cstheme="minorHAnsi"/>
            <w:color w:val="000000" w:themeColor="text1"/>
            <w:sz w:val="22"/>
            <w:szCs w:val="22"/>
          </w:rPr>
          <w:t xml:space="preserve">Decisions are made with different degrees of consistency, and this consistency can be linked to the confidence that the best choice has been made. Theoretical work suggests that attractor dynamics in networks can account for choice consistency, but how this is implemented in the brain remains unclear. Here, we provide evidence that the energy landscape around attractor basins in population neural activity in prefrontal cortex reflects choice consistency. We trained two rhesus monkeys to make accept/reject decisions based on pretrained visual cues that signaled reward offers with different magnitudes and delays-to-reward. Monkeys made consistent decisions for very good and very bad offers, but decisions were less consistent for intermediate offers. Analysis of neural data showed that the attractor basins around patterns of activity reflecting decisions had steeper landscapes for offers that led to consistent decisions. Therefore, we provide neural evidence that energy landscapes predict decision consistency, which reflects decision confidence. </w:t>
        </w:r>
      </w:ins>
      <w:r w:rsidR="00EA07DB" w:rsidRPr="00661C33">
        <w:rPr>
          <w:rFonts w:asciiTheme="minorHAnsi" w:hAnsiTheme="minorHAnsi" w:cstheme="minorHAnsi"/>
          <w:color w:val="000000" w:themeColor="text1"/>
          <w:sz w:val="22"/>
          <w:szCs w:val="22"/>
        </w:rPr>
        <w:t xml:space="preserve"> </w:t>
      </w:r>
    </w:p>
    <w:p w14:paraId="51FAEBF2" w14:textId="723F668A" w:rsidR="003879D1" w:rsidRPr="00661C33" w:rsidRDefault="001337AF" w:rsidP="006829D0">
      <w:pPr>
        <w:pStyle w:val="Abstract"/>
        <w:spacing w:before="100" w:beforeAutospacing="1" w:after="100" w:afterAutospacing="1" w:line="240" w:lineRule="auto"/>
        <w:rPr>
          <w:rFonts w:asciiTheme="minorHAnsi" w:hAnsiTheme="minorHAnsi" w:cstheme="minorHAnsi"/>
          <w:color w:val="000000" w:themeColor="text1"/>
          <w:sz w:val="22"/>
          <w:szCs w:val="22"/>
        </w:rPr>
      </w:pPr>
      <w:r w:rsidRPr="00661C33">
        <w:rPr>
          <w:rFonts w:asciiTheme="minorHAnsi" w:hAnsiTheme="minorHAnsi" w:cstheme="minorHAnsi"/>
          <w:color w:val="000000" w:themeColor="text1"/>
          <w:sz w:val="22"/>
          <w:szCs w:val="22"/>
        </w:rPr>
        <w:t>Keywords: population dynamics; decision certainty; prefrontal cortex; neurophysiology</w:t>
      </w:r>
      <w:r w:rsidR="003879D1" w:rsidRPr="00661C33">
        <w:rPr>
          <w:rFonts w:cstheme="minorHAnsi"/>
          <w:color w:val="000000" w:themeColor="text1"/>
          <w:sz w:val="22"/>
          <w:szCs w:val="22"/>
        </w:rPr>
        <w:br w:type="page"/>
      </w:r>
    </w:p>
    <w:p w14:paraId="0FDDC19A" w14:textId="5CC6CEDD" w:rsidR="00A10319" w:rsidRPr="00661C33" w:rsidRDefault="00A10319" w:rsidP="00A10319">
      <w:pPr>
        <w:pStyle w:val="NormalWeb"/>
        <w:rPr>
          <w:rFonts w:asciiTheme="minorHAnsi" w:hAnsiTheme="minorHAnsi" w:cstheme="minorHAnsi"/>
          <w:b/>
          <w:bCs/>
          <w:color w:val="000000" w:themeColor="text1"/>
          <w:sz w:val="22"/>
          <w:szCs w:val="22"/>
        </w:rPr>
      </w:pPr>
      <w:r w:rsidRPr="00661C33">
        <w:rPr>
          <w:rFonts w:asciiTheme="minorHAnsi" w:hAnsiTheme="minorHAnsi" w:cstheme="minorHAnsi"/>
          <w:b/>
          <w:bCs/>
          <w:color w:val="000000" w:themeColor="text1"/>
          <w:sz w:val="22"/>
          <w:szCs w:val="22"/>
        </w:rPr>
        <w:lastRenderedPageBreak/>
        <w:t>INTRODUCTION</w:t>
      </w:r>
    </w:p>
    <w:p w14:paraId="2A398F41" w14:textId="5D5A04CD" w:rsidR="00EC5D07" w:rsidRPr="00661C33" w:rsidRDefault="003C06D4" w:rsidP="00EC5D07">
      <w:pPr>
        <w:spacing w:before="100" w:beforeAutospacing="1" w:after="100" w:afterAutospacing="1"/>
        <w:rPr>
          <w:rFonts w:cstheme="minorHAnsi"/>
          <w:color w:val="000000" w:themeColor="text1"/>
          <w:sz w:val="22"/>
          <w:szCs w:val="22"/>
        </w:rPr>
      </w:pPr>
      <w:r w:rsidRPr="00661C33">
        <w:rPr>
          <w:rFonts w:cstheme="minorHAnsi"/>
          <w:color w:val="000000" w:themeColor="text1"/>
          <w:sz w:val="22"/>
          <w:szCs w:val="22"/>
        </w:rPr>
        <w:t xml:space="preserve">Decisions are made with varying </w:t>
      </w:r>
      <w:r w:rsidR="003B60B4" w:rsidRPr="00661C33">
        <w:rPr>
          <w:rFonts w:cstheme="minorHAnsi"/>
          <w:color w:val="000000" w:themeColor="text1"/>
          <w:sz w:val="22"/>
          <w:szCs w:val="22"/>
        </w:rPr>
        <w:t xml:space="preserve">levels of </w:t>
      </w:r>
      <w:r w:rsidRPr="00661C33">
        <w:rPr>
          <w:rFonts w:cstheme="minorHAnsi"/>
          <w:color w:val="000000" w:themeColor="text1"/>
          <w:sz w:val="22"/>
          <w:szCs w:val="22"/>
        </w:rPr>
        <w:t>certainty</w:t>
      </w:r>
      <w:r w:rsidR="00251188" w:rsidRPr="00661C33">
        <w:rPr>
          <w:rFonts w:cstheme="minorHAnsi"/>
          <w:color w:val="000000" w:themeColor="text1"/>
          <w:sz w:val="22"/>
          <w:szCs w:val="22"/>
        </w:rPr>
        <w:t>.</w:t>
      </w:r>
      <w:r w:rsidR="003B60B4" w:rsidRPr="00661C33">
        <w:rPr>
          <w:rFonts w:cstheme="minorHAnsi"/>
          <w:color w:val="000000" w:themeColor="text1"/>
          <w:sz w:val="22"/>
          <w:szCs w:val="22"/>
        </w:rPr>
        <w:t xml:space="preserve">  </w:t>
      </w:r>
      <w:r w:rsidR="00E37CCA" w:rsidRPr="00661C33">
        <w:rPr>
          <w:rFonts w:cstheme="minorHAnsi"/>
          <w:color w:val="000000" w:themeColor="text1"/>
          <w:sz w:val="22"/>
          <w:szCs w:val="22"/>
        </w:rPr>
        <w:t>For example</w:t>
      </w:r>
      <w:r w:rsidR="00461C21" w:rsidRPr="00661C33">
        <w:rPr>
          <w:rFonts w:cstheme="minorHAnsi"/>
          <w:color w:val="000000" w:themeColor="text1"/>
          <w:sz w:val="22"/>
          <w:szCs w:val="22"/>
        </w:rPr>
        <w:t>,</w:t>
      </w:r>
      <w:r w:rsidR="00E37CCA" w:rsidRPr="00661C33">
        <w:rPr>
          <w:rFonts w:cstheme="minorHAnsi"/>
          <w:color w:val="000000" w:themeColor="text1"/>
          <w:sz w:val="22"/>
          <w:szCs w:val="22"/>
        </w:rPr>
        <w:t xml:space="preserve"> we may be certain about which p</w:t>
      </w:r>
      <w:r w:rsidR="00F330D9" w:rsidRPr="00661C33">
        <w:rPr>
          <w:rFonts w:cstheme="minorHAnsi"/>
          <w:color w:val="000000" w:themeColor="text1"/>
          <w:sz w:val="22"/>
          <w:szCs w:val="22"/>
        </w:rPr>
        <w:t>olitical candidate</w:t>
      </w:r>
      <w:r w:rsidR="00726DE9" w:rsidRPr="00661C33">
        <w:rPr>
          <w:rFonts w:cstheme="minorHAnsi"/>
          <w:color w:val="000000" w:themeColor="text1"/>
          <w:sz w:val="22"/>
          <w:szCs w:val="22"/>
        </w:rPr>
        <w:t xml:space="preserve"> we prefer</w:t>
      </w:r>
      <w:r w:rsidR="007F400F" w:rsidRPr="00661C33">
        <w:rPr>
          <w:rFonts w:cstheme="minorHAnsi"/>
          <w:color w:val="000000" w:themeColor="text1"/>
          <w:sz w:val="22"/>
          <w:szCs w:val="22"/>
        </w:rPr>
        <w:t xml:space="preserve">, but less certain </w:t>
      </w:r>
      <w:r w:rsidR="00653147" w:rsidRPr="00661C33">
        <w:rPr>
          <w:rFonts w:cstheme="minorHAnsi"/>
          <w:color w:val="000000" w:themeColor="text1"/>
          <w:sz w:val="22"/>
          <w:szCs w:val="22"/>
        </w:rPr>
        <w:t xml:space="preserve">about which </w:t>
      </w:r>
      <w:r w:rsidR="00FA0D99" w:rsidRPr="00661C33">
        <w:rPr>
          <w:rFonts w:cstheme="minorHAnsi"/>
          <w:color w:val="000000" w:themeColor="text1"/>
          <w:sz w:val="22"/>
          <w:szCs w:val="22"/>
        </w:rPr>
        <w:t>entree</w:t>
      </w:r>
      <w:r w:rsidR="00653147" w:rsidRPr="00661C33">
        <w:rPr>
          <w:rFonts w:cstheme="minorHAnsi"/>
          <w:color w:val="000000" w:themeColor="text1"/>
          <w:sz w:val="22"/>
          <w:szCs w:val="22"/>
        </w:rPr>
        <w:t xml:space="preserve"> to order at a restaurant.  </w:t>
      </w:r>
      <w:r w:rsidR="00DC3776" w:rsidRPr="00661C33">
        <w:rPr>
          <w:rFonts w:cstheme="minorHAnsi"/>
          <w:color w:val="000000" w:themeColor="text1"/>
          <w:sz w:val="22"/>
          <w:szCs w:val="22"/>
        </w:rPr>
        <w:t xml:space="preserve">When we are certain about a </w:t>
      </w:r>
      <w:r w:rsidR="00566613" w:rsidRPr="00661C33">
        <w:rPr>
          <w:rFonts w:cstheme="minorHAnsi"/>
          <w:color w:val="000000" w:themeColor="text1"/>
          <w:sz w:val="22"/>
          <w:szCs w:val="22"/>
        </w:rPr>
        <w:t>choice,</w:t>
      </w:r>
      <w:r w:rsidR="00DC3776" w:rsidRPr="00661C33">
        <w:rPr>
          <w:rFonts w:cstheme="minorHAnsi"/>
          <w:color w:val="000000" w:themeColor="text1"/>
          <w:sz w:val="22"/>
          <w:szCs w:val="22"/>
        </w:rPr>
        <w:t xml:space="preserve"> we </w:t>
      </w:r>
      <w:r w:rsidR="00EF6ED3" w:rsidRPr="00661C33">
        <w:rPr>
          <w:rFonts w:cstheme="minorHAnsi"/>
          <w:color w:val="000000" w:themeColor="text1"/>
          <w:sz w:val="22"/>
          <w:szCs w:val="22"/>
        </w:rPr>
        <w:t xml:space="preserve">are more likely to </w:t>
      </w:r>
      <w:r w:rsidR="00DC3776" w:rsidRPr="00661C33">
        <w:rPr>
          <w:rFonts w:cstheme="minorHAnsi"/>
          <w:color w:val="000000" w:themeColor="text1"/>
          <w:sz w:val="22"/>
          <w:szCs w:val="22"/>
        </w:rPr>
        <w:t>make the same choice consistently.  However, when we are uncertain, our cho</w:t>
      </w:r>
      <w:r w:rsidR="0067759C" w:rsidRPr="00661C33">
        <w:rPr>
          <w:rFonts w:cstheme="minorHAnsi"/>
          <w:color w:val="000000" w:themeColor="text1"/>
          <w:sz w:val="22"/>
          <w:szCs w:val="22"/>
        </w:rPr>
        <w:t xml:space="preserve">ices </w:t>
      </w:r>
      <w:r w:rsidR="008E0126" w:rsidRPr="00661C33">
        <w:rPr>
          <w:rFonts w:cstheme="minorHAnsi"/>
          <w:color w:val="000000" w:themeColor="text1"/>
          <w:sz w:val="22"/>
          <w:szCs w:val="22"/>
        </w:rPr>
        <w:t>are</w:t>
      </w:r>
      <w:r w:rsidR="0067759C" w:rsidRPr="00661C33">
        <w:rPr>
          <w:rFonts w:cstheme="minorHAnsi"/>
          <w:color w:val="000000" w:themeColor="text1"/>
          <w:sz w:val="22"/>
          <w:szCs w:val="22"/>
        </w:rPr>
        <w:t xml:space="preserve"> less consistent</w:t>
      </w:r>
      <w:r w:rsidR="007A2218" w:rsidRPr="00661C33">
        <w:rPr>
          <w:rFonts w:cstheme="minorHAnsi"/>
          <w:color w:val="000000" w:themeColor="text1"/>
          <w:sz w:val="22"/>
          <w:szCs w:val="22"/>
        </w:rPr>
        <w:t>, and we may</w:t>
      </w:r>
      <w:r w:rsidR="00A4791F" w:rsidRPr="00661C33">
        <w:rPr>
          <w:rFonts w:cstheme="minorHAnsi"/>
          <w:color w:val="000000" w:themeColor="text1"/>
          <w:sz w:val="22"/>
          <w:szCs w:val="22"/>
        </w:rPr>
        <w:t xml:space="preserve"> be more likely</w:t>
      </w:r>
      <w:r w:rsidR="007A2218" w:rsidRPr="00661C33">
        <w:rPr>
          <w:rFonts w:cstheme="minorHAnsi"/>
          <w:color w:val="000000" w:themeColor="text1"/>
          <w:sz w:val="22"/>
          <w:szCs w:val="22"/>
        </w:rPr>
        <w:t xml:space="preserve"> </w:t>
      </w:r>
      <w:r w:rsidR="00A4791F" w:rsidRPr="00661C33">
        <w:rPr>
          <w:rFonts w:cstheme="minorHAnsi"/>
          <w:color w:val="000000" w:themeColor="text1"/>
          <w:sz w:val="22"/>
          <w:szCs w:val="22"/>
        </w:rPr>
        <w:t xml:space="preserve">to </w:t>
      </w:r>
      <w:r w:rsidR="000D1AC9" w:rsidRPr="00661C33">
        <w:rPr>
          <w:rFonts w:cstheme="minorHAnsi"/>
          <w:color w:val="000000" w:themeColor="text1"/>
          <w:sz w:val="22"/>
          <w:szCs w:val="22"/>
        </w:rPr>
        <w:t xml:space="preserve">change our mind before </w:t>
      </w:r>
      <w:r w:rsidR="00A4791F" w:rsidRPr="00661C33">
        <w:rPr>
          <w:rFonts w:cstheme="minorHAnsi"/>
          <w:color w:val="000000" w:themeColor="text1"/>
          <w:sz w:val="22"/>
          <w:szCs w:val="22"/>
        </w:rPr>
        <w:t>making</w:t>
      </w:r>
      <w:r w:rsidR="000D1AC9" w:rsidRPr="00661C33">
        <w:rPr>
          <w:rFonts w:cstheme="minorHAnsi"/>
          <w:color w:val="000000" w:themeColor="text1"/>
          <w:sz w:val="22"/>
          <w:szCs w:val="22"/>
        </w:rPr>
        <w:t xml:space="preserve"> a final decision</w:t>
      </w:r>
      <w:r w:rsidR="00826AA4" w:rsidRPr="00661C33">
        <w:rPr>
          <w:rFonts w:cstheme="minorHAnsi"/>
          <w:color w:val="000000" w:themeColor="text1"/>
          <w:sz w:val="22"/>
          <w:szCs w:val="22"/>
        </w:rPr>
        <w:t xml:space="preserve"> </w:t>
      </w:r>
      <w:r w:rsidR="0073624F" w:rsidRPr="00661C33">
        <w:rPr>
          <w:rFonts w:cstheme="minorHAnsi"/>
          <w:color w:val="000000" w:themeColor="text1"/>
          <w:sz w:val="22"/>
          <w:szCs w:val="22"/>
        </w:rPr>
        <w:fldChar w:fldCharType="begin">
          <w:fldData xml:space="preserve">PEVuZE5vdGU+PENpdGU+PEF1dGhvcj5SZXN1bGFqPC9BdXRob3I+PFllYXI+MjAwOTwvWWVhcj48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Y2FsPjxwYWdlcz4yNjMtNjwvcGFnZXM+PHZvbHVtZT40NjE8L3ZvbHVtZT48bnVtYmVyPjcyNjE8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PEVuZE5vdGU+PENpdGU+PEF1dGhvcj5SZXN1bGFqPC9BdXRob3I+PFllYXI+MjAwOTwvWWVhcj48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Y2FsPjxwYWdlcz4yNjMtNjwvcGFnZXM+PHZvbHVtZT40NjE8L3ZvbHVtZT48bnVtYmVyPjcyNjE8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73624F" w:rsidRPr="00661C33">
        <w:rPr>
          <w:rFonts w:cstheme="minorHAnsi"/>
          <w:color w:val="000000" w:themeColor="text1"/>
          <w:sz w:val="22"/>
          <w:szCs w:val="22"/>
        </w:rPr>
        <w:fldChar w:fldCharType="separate"/>
      </w:r>
      <w:r w:rsidR="00E47153" w:rsidRPr="00661C33">
        <w:rPr>
          <w:rFonts w:cstheme="minorHAnsi"/>
          <w:noProof/>
          <w:color w:val="000000" w:themeColor="text1"/>
          <w:sz w:val="22"/>
          <w:szCs w:val="22"/>
          <w:vertAlign w:val="superscript"/>
        </w:rPr>
        <w:t>1</w:t>
      </w:r>
      <w:r w:rsidR="0073624F" w:rsidRPr="00661C33">
        <w:rPr>
          <w:rFonts w:cstheme="minorHAnsi"/>
          <w:color w:val="000000" w:themeColor="text1"/>
          <w:sz w:val="22"/>
          <w:szCs w:val="22"/>
        </w:rPr>
        <w:fldChar w:fldCharType="end"/>
      </w:r>
      <w:r w:rsidR="0073624F" w:rsidRPr="00661C33">
        <w:rPr>
          <w:rFonts w:cstheme="minorHAnsi"/>
          <w:color w:val="000000" w:themeColor="text1"/>
          <w:sz w:val="22"/>
          <w:szCs w:val="22"/>
        </w:rPr>
        <w:t>.</w:t>
      </w:r>
      <w:r w:rsidR="00A82BEE" w:rsidRPr="00661C33">
        <w:rPr>
          <w:rFonts w:cstheme="minorHAnsi"/>
          <w:color w:val="000000" w:themeColor="text1"/>
          <w:sz w:val="22"/>
          <w:szCs w:val="22"/>
        </w:rPr>
        <w:t xml:space="preserve"> There is a substantial body of literature looking at </w:t>
      </w:r>
      <w:r w:rsidR="007E0334" w:rsidRPr="00661C33">
        <w:rPr>
          <w:rFonts w:cstheme="minorHAnsi"/>
          <w:color w:val="000000" w:themeColor="text1"/>
          <w:sz w:val="22"/>
          <w:szCs w:val="22"/>
        </w:rPr>
        <w:t xml:space="preserve">theoretical, behavioral, and neural </w:t>
      </w:r>
      <w:r w:rsidR="00A82BEE" w:rsidRPr="00661C33">
        <w:rPr>
          <w:rFonts w:cstheme="minorHAnsi"/>
          <w:color w:val="000000" w:themeColor="text1"/>
          <w:sz w:val="22"/>
          <w:szCs w:val="22"/>
        </w:rPr>
        <w:t xml:space="preserve">aspects of </w:t>
      </w:r>
      <w:r w:rsidR="00B327B8" w:rsidRPr="00661C33">
        <w:rPr>
          <w:rFonts w:cstheme="minorHAnsi"/>
          <w:color w:val="000000" w:themeColor="text1"/>
          <w:sz w:val="22"/>
          <w:szCs w:val="22"/>
        </w:rPr>
        <w:t>decision certainty</w:t>
      </w:r>
      <w:r w:rsidR="00A82BEE" w:rsidRPr="00661C33">
        <w:rPr>
          <w:rFonts w:cstheme="minorHAnsi"/>
          <w:color w:val="000000" w:themeColor="text1"/>
          <w:sz w:val="22"/>
          <w:szCs w:val="22"/>
        </w:rPr>
        <w:t xml:space="preserve">, </w:t>
      </w:r>
      <w:r w:rsidR="00535F71" w:rsidRPr="00661C33">
        <w:rPr>
          <w:rFonts w:cstheme="minorHAnsi"/>
          <w:color w:val="000000" w:themeColor="text1"/>
          <w:sz w:val="22"/>
          <w:szCs w:val="22"/>
        </w:rPr>
        <w:t>also referred to</w:t>
      </w:r>
      <w:r w:rsidR="0081271C" w:rsidRPr="00661C33">
        <w:rPr>
          <w:rFonts w:cstheme="minorHAnsi"/>
          <w:color w:val="000000" w:themeColor="text1"/>
          <w:sz w:val="22"/>
          <w:szCs w:val="22"/>
        </w:rPr>
        <w:t xml:space="preserve"> </w:t>
      </w:r>
      <w:r w:rsidR="00A82BEE" w:rsidRPr="00661C33">
        <w:rPr>
          <w:rFonts w:cstheme="minorHAnsi"/>
          <w:color w:val="000000" w:themeColor="text1"/>
          <w:sz w:val="22"/>
          <w:szCs w:val="22"/>
        </w:rPr>
        <w:t xml:space="preserve">as decision confidence </w:t>
      </w:r>
      <w:r w:rsidR="007418F5" w:rsidRPr="00661C33">
        <w:rPr>
          <w:rFonts w:cstheme="minorHAnsi"/>
          <w:color w:val="000000" w:themeColor="text1"/>
          <w:sz w:val="22"/>
          <w:szCs w:val="22"/>
        </w:rPr>
        <w:fldChar w:fldCharType="begin">
          <w:fldData xml:space="preserve">PEVuZE5vdGU+PENpdGU+PEF1dGhvcj5GbGVtaW5nPC9BdXRob3I+PFllYXI+MjAxNDwvWWVhcj48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PEVuZE5vdGU+PENpdGU+PEF1dGhvcj5GbGVtaW5nPC9BdXRob3I+PFllYXI+MjAxNDwvWWVhcj48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7418F5" w:rsidRPr="00661C33">
        <w:rPr>
          <w:rFonts w:cstheme="minorHAnsi"/>
          <w:color w:val="000000" w:themeColor="text1"/>
          <w:sz w:val="22"/>
          <w:szCs w:val="22"/>
        </w:rPr>
        <w:fldChar w:fldCharType="separate"/>
      </w:r>
      <w:r w:rsidR="00E47153" w:rsidRPr="00661C33">
        <w:rPr>
          <w:rFonts w:cstheme="minorHAnsi"/>
          <w:noProof/>
          <w:color w:val="000000" w:themeColor="text1"/>
          <w:sz w:val="22"/>
          <w:szCs w:val="22"/>
          <w:vertAlign w:val="superscript"/>
        </w:rPr>
        <w:t>2-4</w:t>
      </w:r>
      <w:r w:rsidR="007418F5" w:rsidRPr="00661C33">
        <w:rPr>
          <w:rFonts w:cstheme="minorHAnsi"/>
          <w:color w:val="000000" w:themeColor="text1"/>
          <w:sz w:val="22"/>
          <w:szCs w:val="22"/>
        </w:rPr>
        <w:fldChar w:fldCharType="end"/>
      </w:r>
      <w:r w:rsidR="00A82BEE" w:rsidRPr="00661C33">
        <w:rPr>
          <w:rFonts w:cstheme="minorHAnsi"/>
          <w:color w:val="000000" w:themeColor="text1"/>
          <w:sz w:val="22"/>
          <w:szCs w:val="22"/>
        </w:rPr>
        <w:t xml:space="preserve">.  </w:t>
      </w:r>
      <w:r w:rsidR="001675C5" w:rsidRPr="00661C33">
        <w:rPr>
          <w:rFonts w:cstheme="minorHAnsi"/>
          <w:color w:val="000000" w:themeColor="text1"/>
          <w:sz w:val="22"/>
          <w:szCs w:val="22"/>
        </w:rPr>
        <w:t>It</w:t>
      </w:r>
      <w:r w:rsidR="00061341" w:rsidRPr="00661C33">
        <w:rPr>
          <w:rFonts w:cstheme="minorHAnsi"/>
          <w:color w:val="000000" w:themeColor="text1"/>
          <w:sz w:val="22"/>
          <w:szCs w:val="22"/>
        </w:rPr>
        <w:t xml:space="preserve"> has </w:t>
      </w:r>
      <w:r w:rsidR="001675C5" w:rsidRPr="00661C33">
        <w:rPr>
          <w:rFonts w:cstheme="minorHAnsi"/>
          <w:color w:val="000000" w:themeColor="text1"/>
          <w:sz w:val="22"/>
          <w:szCs w:val="22"/>
        </w:rPr>
        <w:t xml:space="preserve">been </w:t>
      </w:r>
      <w:r w:rsidR="00061341" w:rsidRPr="00661C33">
        <w:rPr>
          <w:rFonts w:cstheme="minorHAnsi"/>
          <w:color w:val="000000" w:themeColor="text1"/>
          <w:sz w:val="22"/>
          <w:szCs w:val="22"/>
        </w:rPr>
        <w:t>shown</w:t>
      </w:r>
      <w:r w:rsidR="001675C5" w:rsidRPr="00661C33">
        <w:rPr>
          <w:rFonts w:cstheme="minorHAnsi"/>
          <w:color w:val="000000" w:themeColor="text1"/>
          <w:sz w:val="22"/>
          <w:szCs w:val="22"/>
        </w:rPr>
        <w:t xml:space="preserve"> that</w:t>
      </w:r>
      <w:r w:rsidR="007D3424" w:rsidRPr="00661C33">
        <w:rPr>
          <w:rFonts w:cstheme="minorHAnsi"/>
          <w:color w:val="000000" w:themeColor="text1"/>
          <w:sz w:val="22"/>
          <w:szCs w:val="22"/>
        </w:rPr>
        <w:t>,</w:t>
      </w:r>
      <w:r w:rsidR="00A50287" w:rsidRPr="00661C33">
        <w:rPr>
          <w:rFonts w:cstheme="minorHAnsi"/>
          <w:color w:val="000000" w:themeColor="text1"/>
          <w:sz w:val="22"/>
          <w:szCs w:val="22"/>
        </w:rPr>
        <w:t xml:space="preserve"> across several species</w:t>
      </w:r>
      <w:r w:rsidR="007D3424" w:rsidRPr="00661C33">
        <w:rPr>
          <w:rFonts w:cstheme="minorHAnsi"/>
          <w:color w:val="000000" w:themeColor="text1"/>
          <w:sz w:val="22"/>
          <w:szCs w:val="22"/>
        </w:rPr>
        <w:t>,</w:t>
      </w:r>
      <w:r w:rsidR="00061341" w:rsidRPr="00661C33">
        <w:rPr>
          <w:rFonts w:cstheme="minorHAnsi"/>
          <w:color w:val="000000" w:themeColor="text1"/>
          <w:sz w:val="22"/>
          <w:szCs w:val="22"/>
        </w:rPr>
        <w:t xml:space="preserve"> </w:t>
      </w:r>
      <w:r w:rsidR="00A50287" w:rsidRPr="00661C33">
        <w:rPr>
          <w:rFonts w:cstheme="minorHAnsi"/>
          <w:color w:val="000000" w:themeColor="text1"/>
          <w:sz w:val="22"/>
          <w:szCs w:val="22"/>
        </w:rPr>
        <w:t>p</w:t>
      </w:r>
      <w:r w:rsidR="003C7613" w:rsidRPr="00661C33">
        <w:rPr>
          <w:rFonts w:cstheme="minorHAnsi"/>
          <w:color w:val="000000" w:themeColor="text1"/>
          <w:sz w:val="22"/>
          <w:szCs w:val="22"/>
        </w:rPr>
        <w:t>re</w:t>
      </w:r>
      <w:r w:rsidR="00CB104B" w:rsidRPr="00661C33">
        <w:rPr>
          <w:rFonts w:cstheme="minorHAnsi"/>
          <w:color w:val="000000" w:themeColor="text1"/>
          <w:sz w:val="22"/>
          <w:szCs w:val="22"/>
        </w:rPr>
        <w:t>frontal</w:t>
      </w:r>
      <w:r w:rsidR="003C7613" w:rsidRPr="00661C33">
        <w:rPr>
          <w:rFonts w:cstheme="minorHAnsi"/>
          <w:color w:val="000000" w:themeColor="text1"/>
          <w:sz w:val="22"/>
          <w:szCs w:val="22"/>
        </w:rPr>
        <w:t xml:space="preserve"> and parietal</w:t>
      </w:r>
      <w:r w:rsidR="00CB104B" w:rsidRPr="00661C33">
        <w:rPr>
          <w:rFonts w:cstheme="minorHAnsi"/>
          <w:color w:val="000000" w:themeColor="text1"/>
          <w:sz w:val="22"/>
          <w:szCs w:val="22"/>
        </w:rPr>
        <w:t xml:space="preserve"> cortical areas </w:t>
      </w:r>
      <w:r w:rsidR="003C2200" w:rsidRPr="00661C33">
        <w:rPr>
          <w:rFonts w:cstheme="minorHAnsi"/>
          <w:color w:val="000000" w:themeColor="text1"/>
          <w:sz w:val="22"/>
          <w:szCs w:val="22"/>
        </w:rPr>
        <w:t>represent</w:t>
      </w:r>
      <w:r w:rsidR="007808E0" w:rsidRPr="00661C33">
        <w:rPr>
          <w:rFonts w:cstheme="minorHAnsi"/>
          <w:color w:val="000000" w:themeColor="text1"/>
          <w:sz w:val="22"/>
          <w:szCs w:val="22"/>
        </w:rPr>
        <w:t xml:space="preserve"> </w:t>
      </w:r>
      <w:r w:rsidR="00B327B8" w:rsidRPr="00661C33">
        <w:rPr>
          <w:rFonts w:cstheme="minorHAnsi"/>
          <w:color w:val="000000" w:themeColor="text1"/>
          <w:sz w:val="22"/>
          <w:szCs w:val="22"/>
        </w:rPr>
        <w:t>decision certainty</w:t>
      </w:r>
      <w:r w:rsidR="003B1D81" w:rsidRPr="00661C33">
        <w:rPr>
          <w:rFonts w:cstheme="minorHAnsi"/>
          <w:color w:val="000000" w:themeColor="text1"/>
          <w:sz w:val="22"/>
          <w:szCs w:val="22"/>
        </w:rPr>
        <w:t xml:space="preserve"> </w:t>
      </w:r>
      <w:r w:rsidR="007418F5" w:rsidRPr="00661C33">
        <w:rPr>
          <w:rFonts w:cstheme="minorHAnsi"/>
          <w:color w:val="000000" w:themeColor="text1"/>
          <w:sz w:val="22"/>
          <w:szCs w:val="22"/>
        </w:rPr>
        <w:fldChar w:fldCharType="begin">
          <w:fldData xml:space="preserve">PEVuZE5vdGU+PENpdGU+PEF1dGhvcj5LaWFuaTwvQXV0aG9yPjxZZWFyPjIwMDk8L1llYXI+PFJl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LXRpdGxlPjxhYmJyLTE+U2NpZW5jZTwvYWJici0xPjwvYWx0LXBlcmlvZGljYWw+PHBhZ2VzPjc1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YnItMT48L2FsdC1wZXJpb2RpY2FsPjxwYWdlcz4yMjctMzE8L3BhZ2VzPjx2b2x1bWU+NDU1PC92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PEVuZE5vdGU+PENpdGU+PEF1dGhvcj5LaWFuaTwvQXV0aG9yPjxZZWFyPjIwMDk8L1llYXI+PFJl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LXRpdGxlPjxhYmJyLTE+U2NpZW5jZTwvYWJici0xPjwvYWx0LXBlcmlvZGljYWw+PHBhZ2VzPjc1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YnItMT48L2FsdC1wZXJpb2RpY2FsPjxwYWdlcz4yMjctMzE8L3BhZ2VzPjx2b2x1bWU+NDU1PC92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7418F5" w:rsidRPr="00661C33">
        <w:rPr>
          <w:rFonts w:cstheme="minorHAnsi"/>
          <w:color w:val="000000" w:themeColor="text1"/>
          <w:sz w:val="22"/>
          <w:szCs w:val="22"/>
        </w:rPr>
        <w:fldChar w:fldCharType="separate"/>
      </w:r>
      <w:r w:rsidR="00E47153" w:rsidRPr="00661C33">
        <w:rPr>
          <w:rFonts w:cstheme="minorHAnsi"/>
          <w:noProof/>
          <w:color w:val="000000" w:themeColor="text1"/>
          <w:sz w:val="22"/>
          <w:szCs w:val="22"/>
          <w:vertAlign w:val="superscript"/>
        </w:rPr>
        <w:t>5-11</w:t>
      </w:r>
      <w:r w:rsidR="007418F5" w:rsidRPr="00661C33">
        <w:rPr>
          <w:rFonts w:cstheme="minorHAnsi"/>
          <w:color w:val="000000" w:themeColor="text1"/>
          <w:sz w:val="22"/>
          <w:szCs w:val="22"/>
        </w:rPr>
        <w:fldChar w:fldCharType="end"/>
      </w:r>
      <w:r w:rsidR="007808E0" w:rsidRPr="00661C33">
        <w:rPr>
          <w:rFonts w:cstheme="minorHAnsi"/>
          <w:color w:val="000000" w:themeColor="text1"/>
          <w:sz w:val="22"/>
          <w:szCs w:val="22"/>
        </w:rPr>
        <w:t>.</w:t>
      </w:r>
      <w:r w:rsidR="003B1D81" w:rsidRPr="00661C33">
        <w:rPr>
          <w:rFonts w:cstheme="minorHAnsi"/>
          <w:color w:val="000000" w:themeColor="text1"/>
          <w:sz w:val="22"/>
          <w:szCs w:val="22"/>
        </w:rPr>
        <w:t xml:space="preserve">  </w:t>
      </w:r>
      <w:r w:rsidR="00B25135" w:rsidRPr="00661C33">
        <w:rPr>
          <w:rFonts w:cstheme="minorHAnsi"/>
          <w:color w:val="000000" w:themeColor="text1"/>
          <w:sz w:val="22"/>
          <w:szCs w:val="22"/>
        </w:rPr>
        <w:t xml:space="preserve">While these studies have established </w:t>
      </w:r>
      <w:r w:rsidR="005A4F91" w:rsidRPr="00661C33">
        <w:rPr>
          <w:rFonts w:cstheme="minorHAnsi"/>
          <w:color w:val="000000" w:themeColor="text1"/>
          <w:sz w:val="22"/>
          <w:szCs w:val="22"/>
        </w:rPr>
        <w:t>that</w:t>
      </w:r>
      <w:r w:rsidR="00B25135" w:rsidRPr="00661C33">
        <w:rPr>
          <w:rFonts w:cstheme="minorHAnsi"/>
          <w:color w:val="000000" w:themeColor="text1"/>
          <w:sz w:val="22"/>
          <w:szCs w:val="22"/>
        </w:rPr>
        <w:t xml:space="preserve"> multiple brain areas</w:t>
      </w:r>
      <w:r w:rsidR="005A4F91" w:rsidRPr="00661C33">
        <w:rPr>
          <w:rFonts w:cstheme="minorHAnsi"/>
          <w:color w:val="000000" w:themeColor="text1"/>
          <w:sz w:val="22"/>
          <w:szCs w:val="22"/>
        </w:rPr>
        <w:t xml:space="preserve"> contribute</w:t>
      </w:r>
      <w:r w:rsidR="00B25135" w:rsidRPr="00661C33">
        <w:rPr>
          <w:rFonts w:cstheme="minorHAnsi"/>
          <w:color w:val="000000" w:themeColor="text1"/>
          <w:sz w:val="22"/>
          <w:szCs w:val="22"/>
        </w:rPr>
        <w:t xml:space="preserve"> to </w:t>
      </w:r>
      <w:r w:rsidR="00B327B8" w:rsidRPr="00661C33">
        <w:rPr>
          <w:rFonts w:cstheme="minorHAnsi"/>
          <w:color w:val="000000" w:themeColor="text1"/>
          <w:sz w:val="22"/>
          <w:szCs w:val="22"/>
        </w:rPr>
        <w:t>decision certainty</w:t>
      </w:r>
      <w:r w:rsidR="00B25135" w:rsidRPr="00661C33">
        <w:rPr>
          <w:rFonts w:cstheme="minorHAnsi"/>
          <w:color w:val="000000" w:themeColor="text1"/>
          <w:sz w:val="22"/>
          <w:szCs w:val="22"/>
        </w:rPr>
        <w:t xml:space="preserve">, they </w:t>
      </w:r>
      <w:r w:rsidR="00EC5D07" w:rsidRPr="00661C33">
        <w:rPr>
          <w:rFonts w:cstheme="minorHAnsi"/>
          <w:color w:val="000000" w:themeColor="text1"/>
          <w:sz w:val="22"/>
          <w:szCs w:val="22"/>
        </w:rPr>
        <w:t xml:space="preserve">have not examined the network computational mechanisms that drive </w:t>
      </w:r>
      <w:r w:rsidR="00DE04D8" w:rsidRPr="00661C33">
        <w:rPr>
          <w:rFonts w:cstheme="minorHAnsi"/>
          <w:color w:val="000000" w:themeColor="text1"/>
          <w:sz w:val="22"/>
          <w:szCs w:val="22"/>
        </w:rPr>
        <w:t>variability in decision making</w:t>
      </w:r>
      <w:r w:rsidR="0031770B" w:rsidRPr="00661C33">
        <w:rPr>
          <w:rFonts w:cstheme="minorHAnsi"/>
          <w:color w:val="000000" w:themeColor="text1"/>
          <w:sz w:val="22"/>
          <w:szCs w:val="22"/>
        </w:rPr>
        <w:t xml:space="preserve"> under different levels of certainty</w:t>
      </w:r>
      <w:r w:rsidR="00EC5D07" w:rsidRPr="00661C33">
        <w:rPr>
          <w:rFonts w:cstheme="minorHAnsi"/>
          <w:color w:val="000000" w:themeColor="text1"/>
          <w:sz w:val="22"/>
          <w:szCs w:val="22"/>
        </w:rPr>
        <w:t>.</w:t>
      </w:r>
      <w:r w:rsidR="00D03B3D" w:rsidRPr="00661C33">
        <w:rPr>
          <w:rFonts w:cstheme="minorHAnsi"/>
          <w:color w:val="000000" w:themeColor="text1"/>
          <w:sz w:val="22"/>
          <w:szCs w:val="22"/>
        </w:rPr>
        <w:t xml:space="preserve">  </w:t>
      </w:r>
    </w:p>
    <w:p w14:paraId="12DB5B28" w14:textId="51E3CA49" w:rsidR="00C65B27" w:rsidRPr="00661C33" w:rsidRDefault="009305D5" w:rsidP="00D21926">
      <w:pPr>
        <w:spacing w:before="100" w:beforeAutospacing="1" w:after="100" w:afterAutospacing="1"/>
        <w:rPr>
          <w:rFonts w:cstheme="minorHAnsi"/>
          <w:noProof/>
          <w:color w:val="000000" w:themeColor="text1"/>
          <w:sz w:val="22"/>
          <w:szCs w:val="22"/>
        </w:rPr>
      </w:pPr>
      <w:r w:rsidRPr="00661C33">
        <w:rPr>
          <w:rFonts w:cstheme="minorHAnsi"/>
          <w:color w:val="000000" w:themeColor="text1"/>
          <w:sz w:val="22"/>
          <w:szCs w:val="22"/>
        </w:rPr>
        <w:t xml:space="preserve">A prominent </w:t>
      </w:r>
      <w:r w:rsidR="003151DE" w:rsidRPr="00661C33">
        <w:rPr>
          <w:rFonts w:cstheme="minorHAnsi"/>
          <w:color w:val="000000" w:themeColor="text1"/>
          <w:sz w:val="22"/>
          <w:szCs w:val="22"/>
        </w:rPr>
        <w:t xml:space="preserve">family of </w:t>
      </w:r>
      <w:r w:rsidRPr="00661C33">
        <w:rPr>
          <w:rFonts w:cstheme="minorHAnsi"/>
          <w:color w:val="000000" w:themeColor="text1"/>
          <w:sz w:val="22"/>
          <w:szCs w:val="22"/>
        </w:rPr>
        <w:t>model</w:t>
      </w:r>
      <w:r w:rsidR="003151DE" w:rsidRPr="00661C33">
        <w:rPr>
          <w:rFonts w:cstheme="minorHAnsi"/>
          <w:color w:val="000000" w:themeColor="text1"/>
          <w:sz w:val="22"/>
          <w:szCs w:val="22"/>
        </w:rPr>
        <w:t>s</w:t>
      </w:r>
      <w:r w:rsidRPr="00661C33">
        <w:rPr>
          <w:rFonts w:cstheme="minorHAnsi"/>
          <w:color w:val="000000" w:themeColor="text1"/>
          <w:sz w:val="22"/>
          <w:szCs w:val="22"/>
        </w:rPr>
        <w:t xml:space="preserve"> </w:t>
      </w:r>
      <w:r w:rsidR="00552981" w:rsidRPr="00661C33">
        <w:rPr>
          <w:rFonts w:cstheme="minorHAnsi"/>
          <w:color w:val="000000" w:themeColor="text1"/>
          <w:sz w:val="22"/>
          <w:szCs w:val="22"/>
        </w:rPr>
        <w:t>that account</w:t>
      </w:r>
      <w:r w:rsidRPr="00661C33">
        <w:rPr>
          <w:rFonts w:cstheme="minorHAnsi"/>
          <w:color w:val="000000" w:themeColor="text1"/>
          <w:sz w:val="22"/>
          <w:szCs w:val="22"/>
        </w:rPr>
        <w:t xml:space="preserve"> for flexible decisions </w:t>
      </w:r>
      <w:r w:rsidR="003151DE" w:rsidRPr="00661C33">
        <w:rPr>
          <w:rFonts w:cstheme="minorHAnsi"/>
          <w:color w:val="000000" w:themeColor="text1"/>
          <w:sz w:val="22"/>
          <w:szCs w:val="22"/>
        </w:rPr>
        <w:t>are</w:t>
      </w:r>
      <w:r w:rsidRPr="00661C33">
        <w:rPr>
          <w:rFonts w:cstheme="minorHAnsi"/>
          <w:color w:val="000000" w:themeColor="text1"/>
          <w:sz w:val="22"/>
          <w:szCs w:val="22"/>
        </w:rPr>
        <w:t xml:space="preserve"> the </w:t>
      </w:r>
      <w:r w:rsidR="00513AA2" w:rsidRPr="00661C33">
        <w:rPr>
          <w:rFonts w:cstheme="minorHAnsi"/>
          <w:color w:val="000000" w:themeColor="text1"/>
          <w:sz w:val="22"/>
          <w:szCs w:val="22"/>
        </w:rPr>
        <w:t>two</w:t>
      </w:r>
      <w:r w:rsidR="000B2DCB" w:rsidRPr="00661C33">
        <w:rPr>
          <w:rFonts w:cstheme="minorHAnsi"/>
          <w:color w:val="000000" w:themeColor="text1"/>
          <w:sz w:val="22"/>
          <w:szCs w:val="22"/>
        </w:rPr>
        <w:t>-state attractor</w:t>
      </w:r>
      <w:r w:rsidRPr="00661C33">
        <w:rPr>
          <w:rFonts w:cstheme="minorHAnsi"/>
          <w:color w:val="000000" w:themeColor="text1"/>
          <w:sz w:val="22"/>
          <w:szCs w:val="22"/>
        </w:rPr>
        <w:t xml:space="preserve"> model</w:t>
      </w:r>
      <w:r w:rsidR="00BE3A6F" w:rsidRPr="00661C33">
        <w:rPr>
          <w:rFonts w:cstheme="minorHAnsi"/>
          <w:color w:val="000000" w:themeColor="text1"/>
          <w:sz w:val="22"/>
          <w:szCs w:val="22"/>
        </w:rPr>
        <w:t>s</w:t>
      </w:r>
      <w:r w:rsidR="004F16B5" w:rsidRPr="00661C33">
        <w:rPr>
          <w:rFonts w:cstheme="minorHAnsi"/>
          <w:color w:val="000000" w:themeColor="text1"/>
          <w:sz w:val="22"/>
          <w:szCs w:val="22"/>
        </w:rPr>
        <w:t>.  In these models</w:t>
      </w:r>
      <w:r w:rsidR="0031770B" w:rsidRPr="00661C33">
        <w:rPr>
          <w:rFonts w:cstheme="minorHAnsi"/>
          <w:color w:val="000000" w:themeColor="text1"/>
          <w:sz w:val="22"/>
          <w:szCs w:val="22"/>
        </w:rPr>
        <w:t>,</w:t>
      </w:r>
      <w:r w:rsidR="004F16B5" w:rsidRPr="00661C33">
        <w:rPr>
          <w:rFonts w:cstheme="minorHAnsi"/>
          <w:color w:val="000000" w:themeColor="text1"/>
          <w:sz w:val="22"/>
          <w:szCs w:val="22"/>
        </w:rPr>
        <w:t xml:space="preserve"> </w:t>
      </w:r>
      <w:r w:rsidRPr="00661C33">
        <w:rPr>
          <w:rFonts w:cstheme="minorHAnsi"/>
          <w:color w:val="000000" w:themeColor="text1"/>
          <w:sz w:val="22"/>
          <w:szCs w:val="22"/>
        </w:rPr>
        <w:t xml:space="preserve">decisions </w:t>
      </w:r>
      <w:r w:rsidR="00FF0C87" w:rsidRPr="00661C33">
        <w:rPr>
          <w:rFonts w:cstheme="minorHAnsi"/>
          <w:color w:val="000000" w:themeColor="text1"/>
          <w:sz w:val="22"/>
          <w:szCs w:val="22"/>
        </w:rPr>
        <w:t>are made</w:t>
      </w:r>
      <w:r w:rsidR="004F16B5" w:rsidRPr="00661C33">
        <w:rPr>
          <w:rFonts w:cstheme="minorHAnsi"/>
          <w:color w:val="000000" w:themeColor="text1"/>
          <w:sz w:val="22"/>
          <w:szCs w:val="22"/>
        </w:rPr>
        <w:t xml:space="preserve"> when network activity settles </w:t>
      </w:r>
      <w:r w:rsidR="00F8316E" w:rsidRPr="00661C33">
        <w:rPr>
          <w:rFonts w:cstheme="minorHAnsi"/>
          <w:color w:val="000000" w:themeColor="text1"/>
          <w:sz w:val="22"/>
          <w:szCs w:val="22"/>
        </w:rPr>
        <w:t>into one of</w:t>
      </w:r>
      <w:r w:rsidRPr="00661C33">
        <w:rPr>
          <w:rFonts w:cstheme="minorHAnsi"/>
          <w:color w:val="000000" w:themeColor="text1"/>
          <w:sz w:val="22"/>
          <w:szCs w:val="22"/>
        </w:rPr>
        <w:t xml:space="preserve"> two </w:t>
      </w:r>
      <w:r w:rsidR="00F32221" w:rsidRPr="00661C33">
        <w:rPr>
          <w:rFonts w:cstheme="minorHAnsi"/>
          <w:color w:val="000000" w:themeColor="text1"/>
          <w:sz w:val="22"/>
          <w:szCs w:val="22"/>
        </w:rPr>
        <w:t>attractor basins</w:t>
      </w:r>
      <w:r w:rsidRPr="00661C33">
        <w:rPr>
          <w:rFonts w:cstheme="minorHAnsi"/>
          <w:color w:val="000000" w:themeColor="text1"/>
          <w:sz w:val="22"/>
          <w:szCs w:val="22"/>
        </w:rPr>
        <w:t xml:space="preserve"> </w:t>
      </w:r>
      <w:r w:rsidR="004D717B" w:rsidRPr="00661C33">
        <w:rPr>
          <w:rFonts w:cstheme="minorHAnsi"/>
          <w:color w:val="000000" w:themeColor="text1"/>
          <w:sz w:val="22"/>
          <w:szCs w:val="22"/>
        </w:rPr>
        <w:fldChar w:fldCharType="begin">
          <w:fldData xml:space="preserve">PEVuZE5vdGU+PENpdGU+PEF1dGhvcj5QcmF0LU9ydGVnYTwvQXV0aG9yPjxZZWFyPjIwMjE8L1ll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==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PEVuZE5vdGU+PENpdGU+PEF1dGhvcj5QcmF0LU9ydGVnYTwvQXV0aG9yPjxZZWFyPjIwMjE8L1ll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==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4D717B" w:rsidRPr="00661C33">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12-19</w:t>
      </w:r>
      <w:r w:rsidR="004D717B" w:rsidRPr="00661C33">
        <w:rPr>
          <w:rFonts w:cstheme="minorHAnsi"/>
          <w:color w:val="000000" w:themeColor="text1"/>
          <w:sz w:val="22"/>
          <w:szCs w:val="22"/>
        </w:rPr>
        <w:fldChar w:fldCharType="end"/>
      </w:r>
      <w:r w:rsidR="0010231F" w:rsidRPr="00661C33">
        <w:rPr>
          <w:rFonts w:cstheme="minorHAnsi"/>
          <w:color w:val="000000" w:themeColor="text1"/>
          <w:sz w:val="22"/>
          <w:szCs w:val="22"/>
        </w:rPr>
        <w:t>.</w:t>
      </w:r>
      <w:r w:rsidR="007931BE" w:rsidRPr="00661C33">
        <w:rPr>
          <w:rFonts w:cstheme="minorHAnsi"/>
          <w:color w:val="000000" w:themeColor="text1"/>
          <w:sz w:val="22"/>
          <w:szCs w:val="22"/>
        </w:rPr>
        <w:t xml:space="preserve">  </w:t>
      </w:r>
      <w:bookmarkStart w:id="8" w:name="_Hlk135961567"/>
      <w:r w:rsidR="008D6459" w:rsidRPr="00661C33">
        <w:rPr>
          <w:rFonts w:cstheme="minorHAnsi"/>
          <w:color w:val="000000" w:themeColor="text1"/>
          <w:sz w:val="22"/>
          <w:szCs w:val="22"/>
        </w:rPr>
        <w:t>T</w:t>
      </w:r>
      <w:r w:rsidR="002D0F5F" w:rsidRPr="00661C33">
        <w:rPr>
          <w:rFonts w:cstheme="minorHAnsi"/>
          <w:color w:val="000000" w:themeColor="text1"/>
          <w:sz w:val="22"/>
          <w:szCs w:val="22"/>
        </w:rPr>
        <w:t>he models operationalize the</w:t>
      </w:r>
      <w:r w:rsidR="008D6459" w:rsidRPr="00661C33">
        <w:rPr>
          <w:rFonts w:cstheme="minorHAnsi"/>
          <w:color w:val="000000" w:themeColor="text1"/>
          <w:sz w:val="22"/>
          <w:szCs w:val="22"/>
        </w:rPr>
        <w:t xml:space="preserve"> intuitive</w:t>
      </w:r>
      <w:r w:rsidR="002D0F5F" w:rsidRPr="00661C33">
        <w:rPr>
          <w:rFonts w:cstheme="minorHAnsi"/>
          <w:color w:val="000000" w:themeColor="text1"/>
          <w:sz w:val="22"/>
          <w:szCs w:val="22"/>
        </w:rPr>
        <w:t xml:space="preserve"> idea that decision related </w:t>
      </w:r>
      <w:r w:rsidR="00246AE9" w:rsidRPr="00661C33">
        <w:rPr>
          <w:rFonts w:cstheme="minorHAnsi"/>
          <w:color w:val="000000" w:themeColor="text1"/>
          <w:sz w:val="22"/>
          <w:szCs w:val="22"/>
        </w:rPr>
        <w:t xml:space="preserve">neural </w:t>
      </w:r>
      <w:r w:rsidR="002D0F5F" w:rsidRPr="00661C33">
        <w:rPr>
          <w:rFonts w:cstheme="minorHAnsi"/>
          <w:color w:val="000000" w:themeColor="text1"/>
          <w:sz w:val="22"/>
          <w:szCs w:val="22"/>
        </w:rPr>
        <w:t xml:space="preserve">activity </w:t>
      </w:r>
      <w:r w:rsidR="00914E5E" w:rsidRPr="00661C33">
        <w:rPr>
          <w:rFonts w:cstheme="minorHAnsi"/>
          <w:color w:val="000000" w:themeColor="text1"/>
          <w:sz w:val="22"/>
          <w:szCs w:val="22"/>
        </w:rPr>
        <w:t xml:space="preserve">can be modeled as </w:t>
      </w:r>
      <w:r w:rsidR="00221E66" w:rsidRPr="00661C33">
        <w:rPr>
          <w:rFonts w:cstheme="minorHAnsi"/>
          <w:color w:val="000000" w:themeColor="text1"/>
          <w:sz w:val="22"/>
          <w:szCs w:val="22"/>
        </w:rPr>
        <w:t>an object</w:t>
      </w:r>
      <w:r w:rsidR="00914E5E" w:rsidRPr="00661C33">
        <w:rPr>
          <w:rFonts w:cstheme="minorHAnsi"/>
          <w:color w:val="000000" w:themeColor="text1"/>
          <w:sz w:val="22"/>
          <w:szCs w:val="22"/>
        </w:rPr>
        <w:t xml:space="preserve"> </w:t>
      </w:r>
      <w:r w:rsidR="006162A7" w:rsidRPr="00661C33">
        <w:rPr>
          <w:rFonts w:cstheme="minorHAnsi"/>
          <w:color w:val="000000" w:themeColor="text1"/>
          <w:sz w:val="22"/>
          <w:szCs w:val="22"/>
        </w:rPr>
        <w:t xml:space="preserve">frictionally sliding </w:t>
      </w:r>
      <w:r w:rsidR="001644D1" w:rsidRPr="00661C33">
        <w:rPr>
          <w:rFonts w:cstheme="minorHAnsi"/>
          <w:color w:val="000000" w:themeColor="text1"/>
          <w:sz w:val="22"/>
          <w:szCs w:val="22"/>
        </w:rPr>
        <w:t>on</w:t>
      </w:r>
      <w:r w:rsidR="00914E5E" w:rsidRPr="00661C33">
        <w:rPr>
          <w:rFonts w:cstheme="minorHAnsi"/>
          <w:color w:val="000000" w:themeColor="text1"/>
          <w:sz w:val="22"/>
          <w:szCs w:val="22"/>
        </w:rPr>
        <w:t xml:space="preserve"> a landscape</w:t>
      </w:r>
      <w:r w:rsidR="009A7DDD" w:rsidRPr="00661C33">
        <w:rPr>
          <w:rFonts w:cstheme="minorHAnsi"/>
          <w:color w:val="000000" w:themeColor="text1"/>
          <w:sz w:val="22"/>
          <w:szCs w:val="22"/>
        </w:rPr>
        <w:t xml:space="preserve"> characterized by two valleys</w:t>
      </w:r>
      <w:r w:rsidR="00485CD4" w:rsidRPr="00661C33">
        <w:rPr>
          <w:rFonts w:cstheme="minorHAnsi"/>
          <w:color w:val="000000" w:themeColor="text1"/>
          <w:sz w:val="22"/>
          <w:szCs w:val="22"/>
        </w:rPr>
        <w:t xml:space="preserve"> separated by a hill</w:t>
      </w:r>
      <w:r w:rsidR="007F78EB" w:rsidRPr="00661C33">
        <w:rPr>
          <w:rFonts w:cstheme="minorHAnsi"/>
          <w:color w:val="000000" w:themeColor="text1"/>
          <w:sz w:val="22"/>
          <w:szCs w:val="22"/>
        </w:rPr>
        <w:t xml:space="preserve"> </w:t>
      </w:r>
      <w:r w:rsidR="007F78EB" w:rsidRPr="00661C33">
        <w:rPr>
          <w:rFonts w:cstheme="minorHAnsi"/>
          <w:color w:val="000000" w:themeColor="text1"/>
          <w:sz w:val="22"/>
          <w:szCs w:val="22"/>
        </w:rPr>
        <w:fldChar w:fldCharType="begin"/>
      </w:r>
      <w:r w:rsidR="00966097">
        <w:rPr>
          <w:rFonts w:cstheme="minorHAnsi"/>
          <w:color w:val="000000" w:themeColor="text1"/>
          <w:sz w:val="22"/>
          <w:szCs w:val="22"/>
        </w:rPr>
        <w:instrText xml:space="preserve"> ADDIN EN.CITE &lt;EndNote&gt;&lt;Cite&gt;&lt;Author&gt;Amit&lt;/Author&gt;&lt;Year&gt;1989&lt;/Year&gt;&lt;RecNum&gt;19&lt;/RecNum&gt;&lt;DisplayText&gt;&lt;style face="superscript"&gt;20&lt;/style&gt;&lt;/DisplayText&gt;&lt;record&gt;&lt;rec-number&gt;19&lt;/rec-number&gt;&lt;foreign-keys&gt;&lt;key app="EN" db-id="tzevp5fa1wv2aqexpf75zrf7x2zrfwstdv95" timestamp="1692086657"&gt;19&lt;/key&gt;&lt;/foreign-keys&gt;&lt;ref-type name="Book"&gt;6&lt;/ref-type&gt;&lt;contributors&gt;&lt;authors&gt;&lt;author&gt;Amit, D. J.&lt;/author&gt;&lt;/authors&gt;&lt;/contributors&gt;&lt;titles&gt;&lt;title&gt;Modeling brain function : the world of attractor neural networks&lt;/title&gt;&lt;/titles&gt;&lt;pages&gt;xvii, 504 p.&lt;/pages&gt;&lt;keywords&gt;&lt;keyword&gt;Brain Computer simulation.&lt;/keyword&gt;&lt;keyword&gt;Neural networks (Neurobiology)&lt;/keyword&gt;&lt;keyword&gt;Neural computers.&lt;/keyword&gt;&lt;keyword&gt;Models, Neurological.&lt;/keyword&gt;&lt;keyword&gt;Nervous System physiology.&lt;/keyword&gt;&lt;/keywords&gt;&lt;dates&gt;&lt;year&gt;1989&lt;/year&gt;&lt;/dates&gt;&lt;pub-location&gt;Cambridge England ; New York&lt;/pub-location&gt;&lt;publisher&gt;Cambridge University Press&lt;/publisher&gt;&lt;isbn&gt;0521361001&lt;/isbn&gt;&lt;accession-num&gt;2452706&lt;/accession-num&gt;&lt;call-num&gt;QP376 .A427 1989&lt;/call-num&gt;&lt;urls&gt;&lt;related-urls&gt;&lt;url&gt;Publisher description http://www.loc.gov/catdir/description/cam023/89015741.html&lt;/url&gt;&lt;url&gt;Table of contents http://www.loc.gov/catdir/toc/cam029/89015741.html&lt;/url&gt;&lt;/related-urls&gt;&lt;/urls&gt;&lt;/record&gt;&lt;/Cite&gt;&lt;/EndNote&gt;</w:instrText>
      </w:r>
      <w:r w:rsidR="007F78EB" w:rsidRPr="00661C33">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20</w:t>
      </w:r>
      <w:r w:rsidR="007F78EB" w:rsidRPr="00661C33">
        <w:rPr>
          <w:rFonts w:cstheme="minorHAnsi"/>
          <w:color w:val="000000" w:themeColor="text1"/>
          <w:sz w:val="22"/>
          <w:szCs w:val="22"/>
        </w:rPr>
        <w:fldChar w:fldCharType="end"/>
      </w:r>
      <w:r w:rsidR="00485CD4" w:rsidRPr="00661C33">
        <w:rPr>
          <w:rFonts w:cstheme="minorHAnsi"/>
          <w:color w:val="000000" w:themeColor="text1"/>
          <w:sz w:val="22"/>
          <w:szCs w:val="22"/>
        </w:rPr>
        <w:t xml:space="preserve">. </w:t>
      </w:r>
      <w:bookmarkEnd w:id="8"/>
      <w:r w:rsidR="00485CD4" w:rsidRPr="00661C33">
        <w:rPr>
          <w:rFonts w:cstheme="minorHAnsi"/>
          <w:color w:val="000000" w:themeColor="text1"/>
          <w:sz w:val="22"/>
          <w:szCs w:val="22"/>
        </w:rPr>
        <w:t xml:space="preserve">The valleys </w:t>
      </w:r>
      <w:r w:rsidR="000560CB" w:rsidRPr="00661C33">
        <w:rPr>
          <w:rFonts w:cstheme="minorHAnsi"/>
          <w:color w:val="000000" w:themeColor="text1"/>
          <w:sz w:val="22"/>
          <w:szCs w:val="22"/>
        </w:rPr>
        <w:t>represent the attractor basins</w:t>
      </w:r>
      <w:r w:rsidR="009A7DDD" w:rsidRPr="00661C33">
        <w:rPr>
          <w:rFonts w:cstheme="minorHAnsi"/>
          <w:color w:val="000000" w:themeColor="text1"/>
          <w:sz w:val="22"/>
          <w:szCs w:val="22"/>
        </w:rPr>
        <w:t xml:space="preserve">.  </w:t>
      </w:r>
      <w:r w:rsidR="001412E3" w:rsidRPr="00661C33">
        <w:rPr>
          <w:rFonts w:cstheme="minorHAnsi"/>
          <w:color w:val="000000" w:themeColor="text1"/>
          <w:sz w:val="22"/>
          <w:szCs w:val="22"/>
        </w:rPr>
        <w:t>The ball starts on top of the hill and is pushed into one of the valleys</w:t>
      </w:r>
      <w:r w:rsidR="00A43E7A" w:rsidRPr="00661C33">
        <w:rPr>
          <w:rFonts w:cstheme="minorHAnsi"/>
          <w:color w:val="000000" w:themeColor="text1"/>
          <w:sz w:val="22"/>
          <w:szCs w:val="22"/>
        </w:rPr>
        <w:t xml:space="preserve"> by evidence in favor of one of the choices</w:t>
      </w:r>
      <w:r w:rsidR="001412E3" w:rsidRPr="00661C33">
        <w:rPr>
          <w:rFonts w:cstheme="minorHAnsi"/>
          <w:color w:val="000000" w:themeColor="text1"/>
          <w:sz w:val="22"/>
          <w:szCs w:val="22"/>
        </w:rPr>
        <w:t>.  The decision corresponds to the valley in which the ball</w:t>
      </w:r>
      <w:r w:rsidR="00094DF3" w:rsidRPr="00661C33">
        <w:rPr>
          <w:rFonts w:cstheme="minorHAnsi"/>
          <w:color w:val="000000" w:themeColor="text1"/>
          <w:sz w:val="22"/>
          <w:szCs w:val="22"/>
        </w:rPr>
        <w:t xml:space="preserve"> </w:t>
      </w:r>
      <w:r w:rsidR="00461C21" w:rsidRPr="00661C33">
        <w:rPr>
          <w:rFonts w:cstheme="minorHAnsi"/>
          <w:color w:val="000000" w:themeColor="text1"/>
          <w:sz w:val="22"/>
          <w:szCs w:val="22"/>
        </w:rPr>
        <w:t>ends up</w:t>
      </w:r>
      <w:r w:rsidR="00095685" w:rsidRPr="00661C33">
        <w:rPr>
          <w:rFonts w:cstheme="minorHAnsi"/>
          <w:color w:val="000000" w:themeColor="text1"/>
          <w:sz w:val="22"/>
          <w:szCs w:val="22"/>
        </w:rPr>
        <w:t xml:space="preserve"> </w:t>
      </w:r>
      <w:r w:rsidR="00B741BB" w:rsidRPr="00661C33">
        <w:rPr>
          <w:rFonts w:cstheme="minorHAnsi"/>
          <w:color w:val="000000" w:themeColor="text1"/>
          <w:sz w:val="22"/>
          <w:szCs w:val="22"/>
        </w:rPr>
        <w:fldChar w:fldCharType="begin"/>
      </w:r>
      <w:r w:rsidR="00966097">
        <w:rPr>
          <w:rFonts w:cstheme="minorHAnsi"/>
          <w:color w:val="000000" w:themeColor="text1"/>
          <w:sz w:val="22"/>
          <w:szCs w:val="22"/>
        </w:rPr>
        <w:instrText xml:space="preserve"> ADDIN EN.CITE &lt;EndNote&gt;&lt;Cite&gt;&lt;Author&gt;Inagaki&lt;/Author&gt;&lt;Year&gt;2019&lt;/Year&gt;&lt;RecNum&gt;20&lt;/RecNum&gt;&lt;DisplayText&gt;&lt;style face="superscript"&gt;21&lt;/style&gt;&lt;/DisplayText&gt;&lt;record&gt;&lt;rec-number&gt;20&lt;/rec-number&gt;&lt;foreign-keys&gt;&lt;key app="EN" db-id="tzevp5fa1wv2aqexpf75zrf7x2zrfwstdv95" timestamp="1692086657"&gt;20&lt;/key&gt;&lt;/foreign-keys&gt;&lt;ref-type name="Journal Article"&gt;17&lt;/ref-type&gt;&lt;contributors&gt;&lt;authors&gt;&lt;author&gt;Inagaki, H. K.&lt;/author&gt;&lt;author&gt;Fontolan, L.&lt;/author&gt;&lt;author&gt;Romani, S.&lt;/author&gt;&lt;author&gt;Svoboda, K.&lt;/author&gt;&lt;/authors&gt;&lt;/contributors&gt;&lt;auth-address&gt;Janelia Research Campus, HHMI, Ashburn, VA, USA.&amp;#xD;Janelia Research Campus, HHMI, Ashburn, VA, USA. romanis@janelia.hhmi.org.&amp;#xD;Janelia Research Campus, HHMI, Ashburn, VA, USA. svobodak@janelia.hhmi.org.&lt;/auth-address&gt;&lt;titles&gt;&lt;title&gt;Discrete attractor dynamics underlies persistent activity in the frontal cortex&lt;/title&gt;&lt;secondary-title&gt;Nature&lt;/secondary-title&gt;&lt;/titles&gt;&lt;periodical&gt;&lt;full-title&gt;Nature&lt;/full-title&gt;&lt;abbr-1&gt;Nature&lt;/abbr-1&gt;&lt;/periodical&gt;&lt;pages&gt;212-217&lt;/pages&gt;&lt;volume&gt;566&lt;/volume&gt;&lt;number&gt;7743&lt;/number&gt;&lt;edition&gt;2019/02/08&lt;/edition&gt;&lt;keywords&gt;&lt;keyword&gt;Animals&lt;/keyword&gt;&lt;keyword&gt;Male&lt;/keyword&gt;&lt;keyword&gt;*Membrane Potentials&lt;/keyword&gt;&lt;keyword&gt;Memory, Short-Term/physiology&lt;/keyword&gt;&lt;keyword&gt;Mice&lt;/keyword&gt;&lt;keyword&gt;*Models, Neurological&lt;/keyword&gt;&lt;keyword&gt;Motor Cortex/*cytology/*physiology&lt;/keyword&gt;&lt;keyword&gt;Movement/physiology&lt;/keyword&gt;&lt;keyword&gt;Neurons/*physiology&lt;/keyword&gt;&lt;keyword&gt;Optogenetics&lt;/keyword&gt;&lt;/keywords&gt;&lt;dates&gt;&lt;year&gt;2019&lt;/year&gt;&lt;pub-dates&gt;&lt;date&gt;Feb&lt;/date&gt;&lt;/pub-dates&gt;&lt;/dates&gt;&lt;isbn&gt;1476-4687 (Electronic)&amp;#xD;0028-0836 (Linking)&lt;/isbn&gt;&lt;accession-num&gt;30728503&lt;/accession-num&gt;&lt;urls&gt;&lt;related-urls&gt;&lt;url&gt;https://www.ncbi.nlm.nih.gov/pubmed/30728503&lt;/url&gt;&lt;/related-urls&gt;&lt;/urls&gt;&lt;electronic-resource-num&gt;10.1038/s41586-019-0919-7&lt;/electronic-resource-num&gt;&lt;/record&gt;&lt;/Cite&gt;&lt;/EndNote&gt;</w:instrText>
      </w:r>
      <w:r w:rsidR="00B741BB" w:rsidRPr="00661C33">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21</w:t>
      </w:r>
      <w:r w:rsidR="00B741BB" w:rsidRPr="00661C33">
        <w:rPr>
          <w:rFonts w:cstheme="minorHAnsi"/>
          <w:color w:val="000000" w:themeColor="text1"/>
          <w:sz w:val="22"/>
          <w:szCs w:val="22"/>
        </w:rPr>
        <w:fldChar w:fldCharType="end"/>
      </w:r>
      <w:r w:rsidR="00914E5E" w:rsidRPr="00661C33">
        <w:rPr>
          <w:rFonts w:cstheme="minorHAnsi"/>
          <w:color w:val="000000" w:themeColor="text1"/>
          <w:sz w:val="22"/>
          <w:szCs w:val="22"/>
        </w:rPr>
        <w:t xml:space="preserve">. </w:t>
      </w:r>
      <w:r w:rsidR="00A60452" w:rsidRPr="00661C33">
        <w:rPr>
          <w:rFonts w:cstheme="minorHAnsi"/>
          <w:color w:val="000000" w:themeColor="text1"/>
          <w:sz w:val="22"/>
          <w:szCs w:val="22"/>
        </w:rPr>
        <w:t>Th</w:t>
      </w:r>
      <w:r w:rsidR="00BE3A6F" w:rsidRPr="00661C33">
        <w:rPr>
          <w:rFonts w:cstheme="minorHAnsi"/>
          <w:color w:val="000000" w:themeColor="text1"/>
          <w:sz w:val="22"/>
          <w:szCs w:val="22"/>
        </w:rPr>
        <w:t>e</w:t>
      </w:r>
      <w:r w:rsidR="00A60452" w:rsidRPr="00661C33">
        <w:rPr>
          <w:rFonts w:cstheme="minorHAnsi"/>
          <w:color w:val="000000" w:themeColor="text1"/>
          <w:sz w:val="22"/>
          <w:szCs w:val="22"/>
        </w:rPr>
        <w:t>s</w:t>
      </w:r>
      <w:r w:rsidR="00BE3A6F" w:rsidRPr="00661C33">
        <w:rPr>
          <w:rFonts w:cstheme="minorHAnsi"/>
          <w:color w:val="000000" w:themeColor="text1"/>
          <w:sz w:val="22"/>
          <w:szCs w:val="22"/>
        </w:rPr>
        <w:t>e</w:t>
      </w:r>
      <w:r w:rsidR="00A60452" w:rsidRPr="00661C33">
        <w:rPr>
          <w:rFonts w:cstheme="minorHAnsi"/>
          <w:color w:val="000000" w:themeColor="text1"/>
          <w:sz w:val="22"/>
          <w:szCs w:val="22"/>
        </w:rPr>
        <w:t xml:space="preserve"> model</w:t>
      </w:r>
      <w:r w:rsidR="00BE3A6F" w:rsidRPr="00661C33">
        <w:rPr>
          <w:rFonts w:cstheme="minorHAnsi"/>
          <w:color w:val="000000" w:themeColor="text1"/>
          <w:sz w:val="22"/>
          <w:szCs w:val="22"/>
        </w:rPr>
        <w:t>s</w:t>
      </w:r>
      <w:r w:rsidR="001A4805" w:rsidRPr="00661C33">
        <w:rPr>
          <w:rFonts w:cstheme="minorHAnsi"/>
          <w:color w:val="000000" w:themeColor="text1"/>
          <w:sz w:val="22"/>
          <w:szCs w:val="22"/>
        </w:rPr>
        <w:t xml:space="preserve"> account for a wide range of behavior </w:t>
      </w:r>
      <w:r w:rsidR="00170E85" w:rsidRPr="00661C33">
        <w:rPr>
          <w:rFonts w:cstheme="minorHAnsi"/>
          <w:color w:val="000000" w:themeColor="text1"/>
          <w:sz w:val="22"/>
          <w:szCs w:val="22"/>
        </w:rPr>
        <w:t>including</w:t>
      </w:r>
      <w:r w:rsidR="00FD08FF" w:rsidRPr="00661C33">
        <w:rPr>
          <w:rFonts w:cstheme="minorHAnsi"/>
          <w:color w:val="000000" w:themeColor="text1"/>
          <w:sz w:val="22"/>
          <w:szCs w:val="22"/>
        </w:rPr>
        <w:t xml:space="preserve"> </w:t>
      </w:r>
      <w:r w:rsidR="001A4805" w:rsidRPr="00661C33">
        <w:rPr>
          <w:rFonts w:cstheme="minorHAnsi"/>
          <w:color w:val="000000" w:themeColor="text1"/>
          <w:sz w:val="22"/>
          <w:szCs w:val="22"/>
        </w:rPr>
        <w:t>perceptual</w:t>
      </w:r>
      <w:r w:rsidR="0023145D" w:rsidRPr="00661C33">
        <w:rPr>
          <w:rFonts w:cstheme="minorHAnsi"/>
          <w:color w:val="000000" w:themeColor="text1"/>
          <w:sz w:val="22"/>
          <w:szCs w:val="22"/>
        </w:rPr>
        <w:t xml:space="preserve"> and value based</w:t>
      </w:r>
      <w:r w:rsidR="001A4805" w:rsidRPr="00661C33">
        <w:rPr>
          <w:rFonts w:cstheme="minorHAnsi"/>
          <w:color w:val="000000" w:themeColor="text1"/>
          <w:sz w:val="22"/>
          <w:szCs w:val="22"/>
        </w:rPr>
        <w:t xml:space="preserve"> decision making</w:t>
      </w:r>
      <w:r w:rsidR="00C16406" w:rsidRPr="00661C33">
        <w:rPr>
          <w:rFonts w:cstheme="minorHAnsi"/>
          <w:color w:val="000000" w:themeColor="text1"/>
          <w:sz w:val="22"/>
          <w:szCs w:val="22"/>
        </w:rPr>
        <w:t xml:space="preserve"> </w:t>
      </w:r>
      <w:r w:rsidR="00B741BB" w:rsidRPr="00661C33">
        <w:rPr>
          <w:rFonts w:cstheme="minorHAnsi"/>
          <w:color w:val="000000" w:themeColor="text1"/>
          <w:sz w:val="22"/>
          <w:szCs w:val="22"/>
        </w:rPr>
        <w:fldChar w:fldCharType="begin">
          <w:fldData xml:space="preserve">PEVuZE5vdGU+PENpdGU+PEF1dGhvcj5XYW5nPC9BdXRob3I+PFllYXI+MjAwMjwvWWVhcj48UmVj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PEVuZE5vdGU+PENpdGU+PEF1dGhvcj5XYW5nPC9BdXRob3I+PFllYXI+MjAwMjwvWWVhcj48UmVj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B741BB" w:rsidRPr="00661C33">
        <w:rPr>
          <w:rFonts w:cstheme="minorHAnsi"/>
          <w:color w:val="000000" w:themeColor="text1"/>
          <w:sz w:val="22"/>
          <w:szCs w:val="22"/>
        </w:rPr>
        <w:fldChar w:fldCharType="separate"/>
      </w:r>
      <w:r w:rsidR="00E47153" w:rsidRPr="00661C33">
        <w:rPr>
          <w:rFonts w:cstheme="minorHAnsi"/>
          <w:noProof/>
          <w:color w:val="000000" w:themeColor="text1"/>
          <w:sz w:val="22"/>
          <w:szCs w:val="22"/>
          <w:vertAlign w:val="superscript"/>
        </w:rPr>
        <w:t>15-17</w:t>
      </w:r>
      <w:r w:rsidR="00B741BB" w:rsidRPr="00661C33">
        <w:rPr>
          <w:rFonts w:cstheme="minorHAnsi"/>
          <w:color w:val="000000" w:themeColor="text1"/>
          <w:sz w:val="22"/>
          <w:szCs w:val="22"/>
        </w:rPr>
        <w:fldChar w:fldCharType="end"/>
      </w:r>
      <w:r w:rsidR="0023145D" w:rsidRPr="00661C33">
        <w:rPr>
          <w:rFonts w:cstheme="minorHAnsi"/>
          <w:color w:val="000000" w:themeColor="text1"/>
          <w:sz w:val="22"/>
          <w:szCs w:val="22"/>
        </w:rPr>
        <w:t>,</w:t>
      </w:r>
      <w:r w:rsidR="001A4805" w:rsidRPr="00661C33">
        <w:rPr>
          <w:rFonts w:cstheme="minorHAnsi"/>
          <w:color w:val="000000" w:themeColor="text1"/>
          <w:sz w:val="22"/>
          <w:szCs w:val="22"/>
        </w:rPr>
        <w:t xml:space="preserve"> and</w:t>
      </w:r>
      <w:r w:rsidR="00415E01" w:rsidRPr="00661C33">
        <w:rPr>
          <w:rFonts w:cstheme="minorHAnsi"/>
          <w:color w:val="000000" w:themeColor="text1"/>
          <w:sz w:val="22"/>
          <w:szCs w:val="22"/>
        </w:rPr>
        <w:t xml:space="preserve"> working memory</w:t>
      </w:r>
      <w:r w:rsidR="00C21C28" w:rsidRPr="00661C33">
        <w:rPr>
          <w:rFonts w:cstheme="minorHAnsi"/>
          <w:color w:val="000000" w:themeColor="text1"/>
          <w:sz w:val="22"/>
          <w:szCs w:val="22"/>
        </w:rPr>
        <w:t xml:space="preserve"> </w:t>
      </w:r>
      <w:r w:rsidR="00241B0B" w:rsidRPr="00081CBA">
        <w:rPr>
          <w:rFonts w:cstheme="minorHAnsi"/>
          <w:color w:val="000000" w:themeColor="text1"/>
          <w:sz w:val="22"/>
          <w:szCs w:val="22"/>
        </w:rPr>
        <w:fldChar w:fldCharType="begin"/>
      </w:r>
      <w:r w:rsidR="00966097">
        <w:rPr>
          <w:rFonts w:cstheme="minorHAnsi"/>
          <w:color w:val="000000" w:themeColor="text1"/>
          <w:sz w:val="22"/>
          <w:szCs w:val="22"/>
        </w:rPr>
        <w:instrText xml:space="preserve"> ADDIN EN.CITE &lt;EndNote&gt;&lt;Cite&gt;&lt;Author&gt;Inagaki&lt;/Author&gt;&lt;Year&gt;2019&lt;/Year&gt;&lt;RecNum&gt;20&lt;/RecNum&gt;&lt;DisplayText&gt;&lt;style face="superscript"&gt;21&lt;/style&gt;&lt;/DisplayText&gt;&lt;record&gt;&lt;rec-number&gt;20&lt;/rec-number&gt;&lt;foreign-keys&gt;&lt;key app="EN" db-id="tzevp5fa1wv2aqexpf75zrf7x2zrfwstdv95" timestamp="1692086657"&gt;20&lt;/key&gt;&lt;/foreign-keys&gt;&lt;ref-type name="Journal Article"&gt;17&lt;/ref-type&gt;&lt;contributors&gt;&lt;authors&gt;&lt;author&gt;Inagaki, H. K.&lt;/author&gt;&lt;author&gt;Fontolan, L.&lt;/author&gt;&lt;author&gt;Romani, S.&lt;/author&gt;&lt;author&gt;Svoboda, K.&lt;/author&gt;&lt;/authors&gt;&lt;/contributors&gt;&lt;auth-address&gt;Janelia Research Campus, HHMI, Ashburn, VA, USA.&amp;#xD;Janelia Research Campus, HHMI, Ashburn, VA, USA. romanis@janelia.hhmi.org.&amp;#xD;Janelia Research Campus, HHMI, Ashburn, VA, USA. svobodak@janelia.hhmi.org.&lt;/auth-address&gt;&lt;titles&gt;&lt;title&gt;Discrete attractor dynamics underlies persistent activity in the frontal cortex&lt;/title&gt;&lt;secondary-title&gt;Nature&lt;/secondary-title&gt;&lt;/titles&gt;&lt;periodical&gt;&lt;full-title&gt;Nature&lt;/full-title&gt;&lt;abbr-1&gt;Nature&lt;/abbr-1&gt;&lt;/periodical&gt;&lt;pages&gt;212-217&lt;/pages&gt;&lt;volume&gt;566&lt;/volume&gt;&lt;number&gt;7743&lt;/number&gt;&lt;edition&gt;2019/02/08&lt;/edition&gt;&lt;keywords&gt;&lt;keyword&gt;Animals&lt;/keyword&gt;&lt;keyword&gt;Male&lt;/keyword&gt;&lt;keyword&gt;*Membrane Potentials&lt;/keyword&gt;&lt;keyword&gt;Memory, Short-Term/physiology&lt;/keyword&gt;&lt;keyword&gt;Mice&lt;/keyword&gt;&lt;keyword&gt;*Models, Neurological&lt;/keyword&gt;&lt;keyword&gt;Motor Cortex/*cytology/*physiology&lt;/keyword&gt;&lt;keyword&gt;Movement/physiology&lt;/keyword&gt;&lt;keyword&gt;Neurons/*physiology&lt;/keyword&gt;&lt;keyword&gt;Optogenetics&lt;/keyword&gt;&lt;/keywords&gt;&lt;dates&gt;&lt;year&gt;2019&lt;/year&gt;&lt;pub-dates&gt;&lt;date&gt;Feb&lt;/date&gt;&lt;/pub-dates&gt;&lt;/dates&gt;&lt;isbn&gt;1476-4687 (Electronic)&amp;#xD;0028-0836 (Linking)&lt;/isbn&gt;&lt;accession-num&gt;30728503&lt;/accession-num&gt;&lt;urls&gt;&lt;related-urls&gt;&lt;url&gt;https://www.ncbi.nlm.nih.gov/pubmed/30728503&lt;/url&gt;&lt;/related-urls&gt;&lt;/urls&gt;&lt;electronic-resource-num&gt;10.1038/s41586-019-0919-7&lt;/electronic-resource-num&gt;&lt;/record&gt;&lt;/Cite&gt;&lt;/EndNote&gt;</w:instrText>
      </w:r>
      <w:r w:rsidR="00241B0B"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21</w:t>
      </w:r>
      <w:r w:rsidR="00241B0B" w:rsidRPr="00081CBA">
        <w:rPr>
          <w:rFonts w:cstheme="minorHAnsi"/>
          <w:color w:val="000000" w:themeColor="text1"/>
          <w:sz w:val="22"/>
          <w:szCs w:val="22"/>
        </w:rPr>
        <w:fldChar w:fldCharType="end"/>
      </w:r>
      <w:r w:rsidR="001A4805" w:rsidRPr="00661C33">
        <w:rPr>
          <w:rFonts w:cstheme="minorHAnsi"/>
          <w:color w:val="000000" w:themeColor="text1"/>
          <w:sz w:val="22"/>
          <w:szCs w:val="22"/>
        </w:rPr>
        <w:t>.</w:t>
      </w:r>
      <w:r w:rsidR="00B15A54" w:rsidRPr="00661C33">
        <w:rPr>
          <w:rFonts w:cstheme="minorHAnsi"/>
          <w:color w:val="000000" w:themeColor="text1"/>
          <w:sz w:val="22"/>
          <w:szCs w:val="22"/>
        </w:rPr>
        <w:t xml:space="preserve"> </w:t>
      </w:r>
      <w:r w:rsidR="00042F0E" w:rsidRPr="00661C33">
        <w:rPr>
          <w:rFonts w:cstheme="minorHAnsi"/>
          <w:color w:val="000000" w:themeColor="text1"/>
          <w:sz w:val="22"/>
          <w:szCs w:val="22"/>
        </w:rPr>
        <w:t>C</w:t>
      </w:r>
      <w:r w:rsidR="00C65B27" w:rsidRPr="00661C33">
        <w:rPr>
          <w:rFonts w:cstheme="minorHAnsi"/>
          <w:color w:val="000000" w:themeColor="text1"/>
          <w:sz w:val="22"/>
          <w:szCs w:val="22"/>
        </w:rPr>
        <w:t>hange-of-mind</w:t>
      </w:r>
      <w:r w:rsidR="00F32221" w:rsidRPr="00661C33">
        <w:rPr>
          <w:rFonts w:cstheme="minorHAnsi"/>
          <w:color w:val="000000" w:themeColor="text1"/>
          <w:sz w:val="22"/>
          <w:szCs w:val="22"/>
        </w:rPr>
        <w:t xml:space="preserve"> and variability in decision</w:t>
      </w:r>
      <w:r w:rsidR="002022D1" w:rsidRPr="00661C33">
        <w:rPr>
          <w:rFonts w:cstheme="minorHAnsi"/>
          <w:color w:val="000000" w:themeColor="text1"/>
          <w:sz w:val="22"/>
          <w:szCs w:val="22"/>
        </w:rPr>
        <w:t xml:space="preserve"> making</w:t>
      </w:r>
      <w:r w:rsidR="00A43BB3" w:rsidRPr="00661C33">
        <w:rPr>
          <w:rFonts w:cstheme="minorHAnsi"/>
          <w:color w:val="000000" w:themeColor="text1"/>
          <w:sz w:val="22"/>
          <w:szCs w:val="22"/>
        </w:rPr>
        <w:t xml:space="preserve"> </w:t>
      </w:r>
      <w:r w:rsidR="001E0984" w:rsidRPr="00661C33">
        <w:rPr>
          <w:rFonts w:cstheme="minorHAnsi"/>
          <w:color w:val="000000" w:themeColor="text1"/>
          <w:sz w:val="22"/>
          <w:szCs w:val="22"/>
        </w:rPr>
        <w:t>is</w:t>
      </w:r>
      <w:r w:rsidR="00C65B27" w:rsidRPr="00661C33">
        <w:rPr>
          <w:rFonts w:cstheme="minorHAnsi"/>
          <w:color w:val="000000" w:themeColor="text1"/>
          <w:sz w:val="22"/>
          <w:szCs w:val="22"/>
        </w:rPr>
        <w:t xml:space="preserve"> accounted</w:t>
      </w:r>
      <w:r w:rsidR="00E4207B" w:rsidRPr="00661C33">
        <w:rPr>
          <w:rFonts w:cstheme="minorHAnsi"/>
          <w:color w:val="000000" w:themeColor="text1"/>
          <w:sz w:val="22"/>
          <w:szCs w:val="22"/>
        </w:rPr>
        <w:t xml:space="preserve"> for</w:t>
      </w:r>
      <w:r w:rsidR="00C65B27" w:rsidRPr="00661C33">
        <w:rPr>
          <w:rFonts w:cstheme="minorHAnsi"/>
          <w:color w:val="000000" w:themeColor="text1"/>
          <w:sz w:val="22"/>
          <w:szCs w:val="22"/>
        </w:rPr>
        <w:t xml:space="preserve"> </w:t>
      </w:r>
      <w:r w:rsidR="00CE18D8" w:rsidRPr="00661C33">
        <w:rPr>
          <w:rFonts w:cstheme="minorHAnsi"/>
          <w:color w:val="000000" w:themeColor="text1"/>
          <w:sz w:val="22"/>
          <w:szCs w:val="22"/>
        </w:rPr>
        <w:t xml:space="preserve">in </w:t>
      </w:r>
      <w:r w:rsidR="00514B1F" w:rsidRPr="00661C33">
        <w:rPr>
          <w:rFonts w:cstheme="minorHAnsi"/>
          <w:color w:val="000000" w:themeColor="text1"/>
          <w:sz w:val="22"/>
          <w:szCs w:val="22"/>
        </w:rPr>
        <w:t>these</w:t>
      </w:r>
      <w:r w:rsidR="00C65B27" w:rsidRPr="00661C33">
        <w:rPr>
          <w:rFonts w:cstheme="minorHAnsi"/>
          <w:color w:val="000000" w:themeColor="text1"/>
          <w:sz w:val="22"/>
          <w:szCs w:val="22"/>
        </w:rPr>
        <w:t xml:space="preserve"> model</w:t>
      </w:r>
      <w:r w:rsidR="00E90E58" w:rsidRPr="00661C33">
        <w:rPr>
          <w:rFonts w:cstheme="minorHAnsi"/>
          <w:color w:val="000000" w:themeColor="text1"/>
          <w:sz w:val="22"/>
          <w:szCs w:val="22"/>
        </w:rPr>
        <w:t>s</w:t>
      </w:r>
      <w:r w:rsidR="00C65B27" w:rsidRPr="00661C33">
        <w:rPr>
          <w:rFonts w:cstheme="minorHAnsi"/>
          <w:color w:val="000000" w:themeColor="text1"/>
          <w:sz w:val="22"/>
          <w:szCs w:val="22"/>
        </w:rPr>
        <w:t xml:space="preserve"> </w:t>
      </w:r>
      <w:r w:rsidR="00E4207B" w:rsidRPr="00661C33">
        <w:rPr>
          <w:rFonts w:cstheme="minorHAnsi"/>
          <w:color w:val="000000" w:themeColor="text1"/>
          <w:sz w:val="22"/>
          <w:szCs w:val="22"/>
        </w:rPr>
        <w:t xml:space="preserve">by assuming that </w:t>
      </w:r>
      <w:r w:rsidR="00C65B27" w:rsidRPr="00661C33">
        <w:rPr>
          <w:rFonts w:cstheme="minorHAnsi"/>
          <w:color w:val="000000" w:themeColor="text1"/>
          <w:sz w:val="22"/>
          <w:szCs w:val="22"/>
        </w:rPr>
        <w:t xml:space="preserve">transient stimuli or noise pushes neural activity </w:t>
      </w:r>
      <w:r w:rsidR="00CD5483" w:rsidRPr="00661C33">
        <w:rPr>
          <w:rFonts w:cstheme="minorHAnsi"/>
          <w:color w:val="000000" w:themeColor="text1"/>
          <w:sz w:val="22"/>
          <w:szCs w:val="22"/>
        </w:rPr>
        <w:t>from one</w:t>
      </w:r>
      <w:r w:rsidR="00C65B27" w:rsidRPr="00661C33">
        <w:rPr>
          <w:rFonts w:cstheme="minorHAnsi"/>
          <w:color w:val="000000" w:themeColor="text1"/>
          <w:sz w:val="22"/>
          <w:szCs w:val="22"/>
        </w:rPr>
        <w:t xml:space="preserve"> </w:t>
      </w:r>
      <w:r w:rsidR="00DF2F24" w:rsidRPr="00661C33">
        <w:rPr>
          <w:rFonts w:cstheme="minorHAnsi"/>
          <w:color w:val="000000" w:themeColor="text1"/>
          <w:sz w:val="22"/>
          <w:szCs w:val="22"/>
        </w:rPr>
        <w:t>attractor basin</w:t>
      </w:r>
      <w:r w:rsidR="004E2F05" w:rsidRPr="00661C33">
        <w:rPr>
          <w:rFonts w:cstheme="minorHAnsi"/>
          <w:color w:val="000000" w:themeColor="text1"/>
          <w:sz w:val="22"/>
          <w:szCs w:val="22"/>
        </w:rPr>
        <w:t xml:space="preserve"> (</w:t>
      </w:r>
      <w:r w:rsidR="00C153FD" w:rsidRPr="00661C33">
        <w:rPr>
          <w:rFonts w:cstheme="minorHAnsi"/>
          <w:color w:val="000000" w:themeColor="text1"/>
          <w:sz w:val="22"/>
          <w:szCs w:val="22"/>
        </w:rPr>
        <w:t>i.e.,</w:t>
      </w:r>
      <w:r w:rsidR="004E2F05" w:rsidRPr="00661C33">
        <w:rPr>
          <w:rFonts w:cstheme="minorHAnsi"/>
          <w:color w:val="000000" w:themeColor="text1"/>
          <w:sz w:val="22"/>
          <w:szCs w:val="22"/>
        </w:rPr>
        <w:t xml:space="preserve"> valley)</w:t>
      </w:r>
      <w:r w:rsidR="00DF2F24" w:rsidRPr="00661C33">
        <w:rPr>
          <w:rFonts w:cstheme="minorHAnsi"/>
          <w:color w:val="000000" w:themeColor="text1"/>
          <w:sz w:val="22"/>
          <w:szCs w:val="22"/>
        </w:rPr>
        <w:t xml:space="preserve"> </w:t>
      </w:r>
      <w:r w:rsidR="00CD5483" w:rsidRPr="00661C33">
        <w:rPr>
          <w:rFonts w:cstheme="minorHAnsi"/>
          <w:color w:val="000000" w:themeColor="text1"/>
          <w:sz w:val="22"/>
          <w:szCs w:val="22"/>
        </w:rPr>
        <w:t>to another</w:t>
      </w:r>
      <w:r w:rsidR="008C5183" w:rsidRPr="00661C33">
        <w:rPr>
          <w:rFonts w:cstheme="minorHAnsi"/>
          <w:color w:val="000000" w:themeColor="text1"/>
          <w:sz w:val="22"/>
          <w:szCs w:val="22"/>
        </w:rPr>
        <w:t xml:space="preserve"> </w:t>
      </w:r>
      <w:r w:rsidR="00C65B27" w:rsidRPr="00081CBA">
        <w:rPr>
          <w:rFonts w:cstheme="minorHAnsi"/>
          <w:color w:val="000000" w:themeColor="text1"/>
          <w:sz w:val="22"/>
          <w:szCs w:val="22"/>
        </w:rPr>
        <w:fldChar w:fldCharType="begin">
          <w:fldData xml:space="preserve">PEVuZE5vdGU+PENpdGU+PEF1dGhvcj5BdGl5YTwvQXV0aG9yPjxZZWFyPjIwMTk8L1llYXI+PFJl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PEVuZE5vdGU+PENpdGU+PEF1dGhvcj5BdGl5YTwvQXV0aG9yPjxZZWFyPjIwMTk8L1llYXI+PFJl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C65B27"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17,22-24</w:t>
      </w:r>
      <w:r w:rsidR="00C65B27" w:rsidRPr="00081CBA">
        <w:rPr>
          <w:rFonts w:cstheme="minorHAnsi"/>
          <w:color w:val="000000" w:themeColor="text1"/>
          <w:sz w:val="22"/>
          <w:szCs w:val="22"/>
        </w:rPr>
        <w:fldChar w:fldCharType="end"/>
      </w:r>
      <w:r w:rsidR="00C65B27" w:rsidRPr="00661C33">
        <w:rPr>
          <w:rFonts w:cstheme="minorHAnsi"/>
          <w:color w:val="000000" w:themeColor="text1"/>
          <w:sz w:val="22"/>
          <w:szCs w:val="22"/>
        </w:rPr>
        <w:t xml:space="preserve">. </w:t>
      </w:r>
      <w:r w:rsidR="004C67E1" w:rsidRPr="00661C33">
        <w:rPr>
          <w:rFonts w:cstheme="minorHAnsi"/>
          <w:color w:val="000000" w:themeColor="text1"/>
          <w:sz w:val="22"/>
          <w:szCs w:val="22"/>
        </w:rPr>
        <w:t>Theoretical work</w:t>
      </w:r>
      <w:r w:rsidR="0014239B" w:rsidRPr="00661C33">
        <w:rPr>
          <w:rFonts w:cstheme="minorHAnsi"/>
          <w:color w:val="000000" w:themeColor="text1"/>
          <w:sz w:val="22"/>
          <w:szCs w:val="22"/>
        </w:rPr>
        <w:t xml:space="preserve"> </w:t>
      </w:r>
      <w:r w:rsidR="00294E8B" w:rsidRPr="00661C33">
        <w:rPr>
          <w:rFonts w:cstheme="minorHAnsi"/>
          <w:color w:val="000000" w:themeColor="text1"/>
          <w:sz w:val="22"/>
          <w:szCs w:val="22"/>
        </w:rPr>
        <w:t xml:space="preserve">using </w:t>
      </w:r>
      <w:r w:rsidR="0014239B" w:rsidRPr="00661C33">
        <w:rPr>
          <w:rFonts w:cstheme="minorHAnsi"/>
          <w:color w:val="000000" w:themeColor="text1"/>
          <w:sz w:val="22"/>
          <w:szCs w:val="22"/>
        </w:rPr>
        <w:t xml:space="preserve">artificial network simulations </w:t>
      </w:r>
      <w:r w:rsidR="00CE2E11" w:rsidRPr="00661C33">
        <w:rPr>
          <w:rFonts w:cstheme="minorHAnsi"/>
          <w:color w:val="000000" w:themeColor="text1"/>
          <w:sz w:val="22"/>
          <w:szCs w:val="22"/>
        </w:rPr>
        <w:t xml:space="preserve">suggests </w:t>
      </w:r>
      <w:r w:rsidR="004C67E1" w:rsidRPr="00661C33">
        <w:rPr>
          <w:rFonts w:cstheme="minorHAnsi"/>
          <w:color w:val="000000" w:themeColor="text1"/>
          <w:sz w:val="22"/>
          <w:szCs w:val="22"/>
        </w:rPr>
        <w:t xml:space="preserve">that </w:t>
      </w:r>
      <w:r w:rsidR="00087AC1" w:rsidRPr="00661C33">
        <w:rPr>
          <w:rFonts w:cstheme="minorHAnsi"/>
          <w:color w:val="000000" w:themeColor="text1"/>
          <w:sz w:val="22"/>
          <w:szCs w:val="22"/>
        </w:rPr>
        <w:t>choice</w:t>
      </w:r>
      <w:r w:rsidR="00461A3F" w:rsidRPr="00661C33">
        <w:rPr>
          <w:rFonts w:cstheme="minorHAnsi"/>
          <w:color w:val="000000" w:themeColor="text1"/>
          <w:sz w:val="22"/>
          <w:szCs w:val="22"/>
        </w:rPr>
        <w:t xml:space="preserve"> </w:t>
      </w:r>
      <w:r w:rsidR="00BB5DD5" w:rsidRPr="00661C33">
        <w:rPr>
          <w:rFonts w:cstheme="minorHAnsi"/>
          <w:color w:val="000000" w:themeColor="text1"/>
          <w:sz w:val="22"/>
          <w:szCs w:val="22"/>
        </w:rPr>
        <w:t xml:space="preserve">consistency </w:t>
      </w:r>
      <w:r w:rsidR="00461A3F" w:rsidRPr="00661C33">
        <w:rPr>
          <w:rFonts w:cstheme="minorHAnsi"/>
          <w:color w:val="000000" w:themeColor="text1"/>
          <w:sz w:val="22"/>
          <w:szCs w:val="22"/>
        </w:rPr>
        <w:t>can be accounted for by</w:t>
      </w:r>
      <w:r w:rsidR="00C65B27" w:rsidRPr="00661C33">
        <w:rPr>
          <w:rFonts w:cstheme="minorHAnsi"/>
          <w:color w:val="000000" w:themeColor="text1"/>
          <w:sz w:val="22"/>
          <w:szCs w:val="22"/>
        </w:rPr>
        <w:t xml:space="preserve"> the </w:t>
      </w:r>
      <w:r w:rsidR="009C4EA9" w:rsidRPr="00661C33">
        <w:rPr>
          <w:rFonts w:cstheme="minorHAnsi"/>
          <w:color w:val="000000" w:themeColor="text1"/>
          <w:sz w:val="22"/>
          <w:szCs w:val="22"/>
        </w:rPr>
        <w:t xml:space="preserve">shape of the </w:t>
      </w:r>
      <w:r w:rsidR="00C65B27" w:rsidRPr="00661C33">
        <w:rPr>
          <w:rFonts w:cstheme="minorHAnsi"/>
          <w:color w:val="000000" w:themeColor="text1"/>
          <w:sz w:val="22"/>
          <w:szCs w:val="22"/>
        </w:rPr>
        <w:t xml:space="preserve">energy landscape around </w:t>
      </w:r>
      <w:r w:rsidR="0034221C" w:rsidRPr="00661C33">
        <w:rPr>
          <w:rFonts w:cstheme="minorHAnsi"/>
          <w:color w:val="000000" w:themeColor="text1"/>
          <w:sz w:val="22"/>
          <w:szCs w:val="22"/>
        </w:rPr>
        <w:t xml:space="preserve">the </w:t>
      </w:r>
      <w:r w:rsidR="00C65B27" w:rsidRPr="00661C33">
        <w:rPr>
          <w:rFonts w:cstheme="minorHAnsi"/>
          <w:color w:val="000000" w:themeColor="text1"/>
          <w:sz w:val="22"/>
          <w:szCs w:val="22"/>
        </w:rPr>
        <w:t>attractor basins.</w:t>
      </w:r>
      <w:r w:rsidR="00325DAE" w:rsidRPr="00661C33">
        <w:rPr>
          <w:rFonts w:cstheme="minorHAnsi"/>
          <w:color w:val="000000" w:themeColor="text1"/>
          <w:sz w:val="22"/>
          <w:szCs w:val="22"/>
        </w:rPr>
        <w:t xml:space="preserve">  When </w:t>
      </w:r>
      <w:r w:rsidR="00B614B5" w:rsidRPr="00661C33">
        <w:rPr>
          <w:rFonts w:cstheme="minorHAnsi"/>
          <w:color w:val="000000" w:themeColor="text1"/>
          <w:sz w:val="22"/>
          <w:szCs w:val="22"/>
        </w:rPr>
        <w:t xml:space="preserve">energy landscapes have steep sides and </w:t>
      </w:r>
      <w:r w:rsidR="00DB6DF1" w:rsidRPr="00661C33">
        <w:rPr>
          <w:rFonts w:cstheme="minorHAnsi"/>
          <w:color w:val="000000" w:themeColor="text1"/>
          <w:sz w:val="22"/>
          <w:szCs w:val="22"/>
        </w:rPr>
        <w:t xml:space="preserve">deep </w:t>
      </w:r>
      <w:r w:rsidR="00B614B5" w:rsidRPr="00661C33">
        <w:rPr>
          <w:rFonts w:cstheme="minorHAnsi"/>
          <w:color w:val="000000" w:themeColor="text1"/>
          <w:sz w:val="22"/>
          <w:szCs w:val="22"/>
        </w:rPr>
        <w:t xml:space="preserve">basins, </w:t>
      </w:r>
      <w:r w:rsidR="00D33FA1" w:rsidRPr="00661C33">
        <w:rPr>
          <w:rFonts w:cstheme="minorHAnsi"/>
          <w:color w:val="000000" w:themeColor="text1"/>
          <w:sz w:val="22"/>
          <w:szCs w:val="22"/>
        </w:rPr>
        <w:t xml:space="preserve">corresponding to a high hill between the valleys, </w:t>
      </w:r>
      <w:r w:rsidR="00B614B5" w:rsidRPr="00661C33">
        <w:rPr>
          <w:rFonts w:cstheme="minorHAnsi"/>
          <w:color w:val="000000" w:themeColor="text1"/>
          <w:sz w:val="22"/>
          <w:szCs w:val="22"/>
        </w:rPr>
        <w:t xml:space="preserve">decisions will be made consistently, because it is hard to drive activity </w:t>
      </w:r>
      <w:r w:rsidR="00624FF4" w:rsidRPr="00661C33">
        <w:rPr>
          <w:rFonts w:cstheme="minorHAnsi"/>
          <w:color w:val="000000" w:themeColor="text1"/>
          <w:sz w:val="22"/>
          <w:szCs w:val="22"/>
        </w:rPr>
        <w:t>from one basin to another</w:t>
      </w:r>
      <w:r w:rsidR="00B614B5" w:rsidRPr="00661C33">
        <w:rPr>
          <w:rFonts w:cstheme="minorHAnsi"/>
          <w:color w:val="000000" w:themeColor="text1"/>
          <w:sz w:val="22"/>
          <w:szCs w:val="22"/>
        </w:rPr>
        <w:t xml:space="preserve">.  However, when energy landscapes are relatively flat and attractor basins are shallow, </w:t>
      </w:r>
      <w:r w:rsidR="006B1822" w:rsidRPr="00661C33">
        <w:rPr>
          <w:rFonts w:cstheme="minorHAnsi"/>
          <w:color w:val="000000" w:themeColor="text1"/>
          <w:sz w:val="22"/>
          <w:szCs w:val="22"/>
        </w:rPr>
        <w:t>decision</w:t>
      </w:r>
      <w:r w:rsidR="00624FF4" w:rsidRPr="00661C33">
        <w:rPr>
          <w:rFonts w:cstheme="minorHAnsi"/>
          <w:color w:val="000000" w:themeColor="text1"/>
          <w:sz w:val="22"/>
          <w:szCs w:val="22"/>
        </w:rPr>
        <w:t>s</w:t>
      </w:r>
      <w:r w:rsidR="006B1822" w:rsidRPr="00661C33">
        <w:rPr>
          <w:rFonts w:cstheme="minorHAnsi"/>
          <w:color w:val="000000" w:themeColor="text1"/>
          <w:sz w:val="22"/>
          <w:szCs w:val="22"/>
        </w:rPr>
        <w:t xml:space="preserve"> will be made less consistently, </w:t>
      </w:r>
      <w:r w:rsidR="004023C1" w:rsidRPr="00661C33">
        <w:rPr>
          <w:rFonts w:cstheme="minorHAnsi"/>
          <w:color w:val="000000" w:themeColor="text1"/>
          <w:sz w:val="22"/>
          <w:szCs w:val="22"/>
        </w:rPr>
        <w:t xml:space="preserve">because it is easier to </w:t>
      </w:r>
      <w:r w:rsidR="001D7508" w:rsidRPr="00661C33">
        <w:rPr>
          <w:rFonts w:cstheme="minorHAnsi"/>
          <w:color w:val="000000" w:themeColor="text1"/>
          <w:sz w:val="22"/>
          <w:szCs w:val="22"/>
        </w:rPr>
        <w:t>drive</w:t>
      </w:r>
      <w:r w:rsidR="00C52DEF" w:rsidRPr="00661C33">
        <w:rPr>
          <w:rFonts w:cstheme="minorHAnsi"/>
          <w:color w:val="000000" w:themeColor="text1"/>
          <w:sz w:val="22"/>
          <w:szCs w:val="22"/>
        </w:rPr>
        <w:t xml:space="preserve"> activity between attractor basins.</w:t>
      </w:r>
      <w:r w:rsidR="00624FF4" w:rsidRPr="00661C33">
        <w:rPr>
          <w:rFonts w:cstheme="minorHAnsi"/>
          <w:color w:val="000000" w:themeColor="text1"/>
          <w:sz w:val="22"/>
          <w:szCs w:val="22"/>
        </w:rPr>
        <w:t xml:space="preserve"> </w:t>
      </w:r>
      <w:r w:rsidR="004413D1" w:rsidRPr="00661C33">
        <w:rPr>
          <w:rFonts w:cstheme="minorHAnsi"/>
          <w:color w:val="000000" w:themeColor="text1"/>
          <w:sz w:val="22"/>
          <w:szCs w:val="22"/>
        </w:rPr>
        <w:t xml:space="preserve"> It has been shown, f</w:t>
      </w:r>
      <w:r w:rsidR="00711B56" w:rsidRPr="00661C33">
        <w:rPr>
          <w:rFonts w:cstheme="minorHAnsi"/>
          <w:color w:val="000000" w:themeColor="text1"/>
          <w:sz w:val="22"/>
          <w:szCs w:val="22"/>
        </w:rPr>
        <w:t xml:space="preserve">or example, </w:t>
      </w:r>
      <w:r w:rsidR="004413D1" w:rsidRPr="00661C33">
        <w:rPr>
          <w:rFonts w:cstheme="minorHAnsi"/>
          <w:color w:val="000000" w:themeColor="text1"/>
          <w:sz w:val="22"/>
          <w:szCs w:val="22"/>
        </w:rPr>
        <w:t xml:space="preserve">that </w:t>
      </w:r>
      <w:r w:rsidR="008C3C55" w:rsidRPr="00661C33">
        <w:rPr>
          <w:rFonts w:cstheme="minorHAnsi"/>
          <w:color w:val="000000" w:themeColor="text1"/>
          <w:sz w:val="22"/>
          <w:szCs w:val="22"/>
        </w:rPr>
        <w:t xml:space="preserve">reinforcement </w:t>
      </w:r>
      <w:r w:rsidR="00711B56" w:rsidRPr="00661C33">
        <w:rPr>
          <w:rFonts w:cstheme="minorHAnsi"/>
          <w:color w:val="000000" w:themeColor="text1"/>
          <w:sz w:val="22"/>
          <w:szCs w:val="22"/>
        </w:rPr>
        <w:t>learning can increase the energy</w:t>
      </w:r>
      <w:r w:rsidR="00443A4D" w:rsidRPr="00661C33">
        <w:rPr>
          <w:rFonts w:cstheme="minorHAnsi"/>
          <w:color w:val="000000" w:themeColor="text1"/>
          <w:sz w:val="22"/>
          <w:szCs w:val="22"/>
        </w:rPr>
        <w:t xml:space="preserve"> s</w:t>
      </w:r>
      <w:r w:rsidR="00587D54" w:rsidRPr="00661C33">
        <w:rPr>
          <w:rFonts w:cstheme="minorHAnsi"/>
          <w:color w:val="000000" w:themeColor="text1"/>
          <w:sz w:val="22"/>
          <w:szCs w:val="22"/>
        </w:rPr>
        <w:t xml:space="preserve">eparation </w:t>
      </w:r>
      <w:r w:rsidR="00927E21" w:rsidRPr="00661C33">
        <w:rPr>
          <w:rFonts w:cstheme="minorHAnsi"/>
          <w:color w:val="000000" w:themeColor="text1"/>
          <w:sz w:val="22"/>
          <w:szCs w:val="22"/>
        </w:rPr>
        <w:t>between</w:t>
      </w:r>
      <w:r w:rsidR="00587D54" w:rsidRPr="00661C33">
        <w:rPr>
          <w:rFonts w:cstheme="minorHAnsi"/>
          <w:color w:val="000000" w:themeColor="text1"/>
          <w:sz w:val="22"/>
          <w:szCs w:val="22"/>
        </w:rPr>
        <w:t xml:space="preserve"> the attractor basins</w:t>
      </w:r>
      <w:r w:rsidR="003B6667" w:rsidRPr="00661C33">
        <w:rPr>
          <w:rFonts w:cstheme="minorHAnsi"/>
          <w:color w:val="000000" w:themeColor="text1"/>
          <w:sz w:val="22"/>
          <w:szCs w:val="22"/>
        </w:rPr>
        <w:t>, as optimal choices are learned,</w:t>
      </w:r>
      <w:r w:rsidR="00587D54" w:rsidRPr="00661C33">
        <w:rPr>
          <w:rFonts w:cstheme="minorHAnsi"/>
          <w:color w:val="000000" w:themeColor="text1"/>
          <w:sz w:val="22"/>
          <w:szCs w:val="22"/>
        </w:rPr>
        <w:t xml:space="preserve"> </w:t>
      </w:r>
      <w:r w:rsidR="00711B56" w:rsidRPr="00661C33">
        <w:rPr>
          <w:rFonts w:cstheme="minorHAnsi"/>
          <w:color w:val="000000" w:themeColor="text1"/>
          <w:sz w:val="22"/>
          <w:szCs w:val="22"/>
        </w:rPr>
        <w:t xml:space="preserve">which can lead to </w:t>
      </w:r>
      <w:r w:rsidR="00C52DEF" w:rsidRPr="00661C33">
        <w:rPr>
          <w:rFonts w:cstheme="minorHAnsi"/>
          <w:color w:val="000000" w:themeColor="text1"/>
          <w:sz w:val="22"/>
          <w:szCs w:val="22"/>
        </w:rPr>
        <w:t>increased consistency</w:t>
      </w:r>
      <w:r w:rsidR="00587D54" w:rsidRPr="00661C33">
        <w:rPr>
          <w:rFonts w:cstheme="minorHAnsi"/>
          <w:color w:val="000000" w:themeColor="text1"/>
          <w:sz w:val="22"/>
          <w:szCs w:val="22"/>
        </w:rPr>
        <w:t xml:space="preserve"> of choices</w:t>
      </w:r>
      <w:r w:rsidR="008B1A02" w:rsidRPr="00661C33">
        <w:rPr>
          <w:rFonts w:cstheme="minorHAnsi"/>
          <w:color w:val="000000" w:themeColor="text1"/>
          <w:sz w:val="22"/>
          <w:szCs w:val="22"/>
        </w:rPr>
        <w:t xml:space="preserve"> </w:t>
      </w:r>
      <w:r w:rsidR="00B26DBD" w:rsidRPr="00081CBA">
        <w:rPr>
          <w:rFonts w:cstheme="minorHAnsi"/>
          <w:noProof/>
          <w:color w:val="000000" w:themeColor="text1"/>
          <w:sz w:val="22"/>
          <w:szCs w:val="22"/>
        </w:rPr>
        <w:fldChar w:fldCharType="begin">
          <w:fldData xml:space="preserve">PEVuZE5vdGU+PENpdGU+PEF1dGhvcj5NYXJ0b248L0F1dGhvcj48WWVhcj4yMDIwPC9ZZWFyPjxS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</w:fldData>
        </w:fldChar>
      </w:r>
      <w:r w:rsidR="00966097">
        <w:rPr>
          <w:rFonts w:cstheme="minorHAnsi"/>
          <w:noProof/>
          <w:color w:val="000000" w:themeColor="text1"/>
          <w:sz w:val="22"/>
          <w:szCs w:val="22"/>
        </w:rPr>
        <w:instrText xml:space="preserve"> ADDIN EN.CITE </w:instrText>
      </w:r>
      <w:r w:rsidR="00966097">
        <w:rPr>
          <w:rFonts w:cstheme="minorHAnsi"/>
          <w:noProof/>
          <w:color w:val="000000" w:themeColor="text1"/>
          <w:sz w:val="22"/>
          <w:szCs w:val="22"/>
        </w:rPr>
        <w:fldChar w:fldCharType="begin">
          <w:fldData xml:space="preserve">PEVuZE5vdGU+PENpdGU+PEF1dGhvcj5NYXJ0b248L0F1dGhvcj48WWVhcj4yMDIwPC9ZZWFyPjxS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</w:fldData>
        </w:fldChar>
      </w:r>
      <w:r w:rsidR="00966097">
        <w:rPr>
          <w:rFonts w:cstheme="minorHAnsi"/>
          <w:noProof/>
          <w:color w:val="000000" w:themeColor="text1"/>
          <w:sz w:val="22"/>
          <w:szCs w:val="22"/>
        </w:rPr>
        <w:instrText xml:space="preserve"> ADDIN EN.CITE.DATA </w:instrText>
      </w:r>
      <w:r w:rsidR="00966097">
        <w:rPr>
          <w:rFonts w:cstheme="minorHAnsi"/>
          <w:noProof/>
          <w:color w:val="000000" w:themeColor="text1"/>
          <w:sz w:val="22"/>
          <w:szCs w:val="22"/>
        </w:rPr>
      </w:r>
      <w:r w:rsidR="00966097">
        <w:rPr>
          <w:rFonts w:cstheme="minorHAnsi"/>
          <w:noProof/>
          <w:color w:val="000000" w:themeColor="text1"/>
          <w:sz w:val="22"/>
          <w:szCs w:val="22"/>
        </w:rPr>
        <w:fldChar w:fldCharType="end"/>
      </w:r>
      <w:r w:rsidR="00B26DBD" w:rsidRPr="00081CBA">
        <w:rPr>
          <w:rFonts w:cstheme="minorHAnsi"/>
          <w:noProof/>
          <w:color w:val="000000" w:themeColor="text1"/>
          <w:sz w:val="22"/>
          <w:szCs w:val="22"/>
        </w:rPr>
        <w:fldChar w:fldCharType="separate"/>
      </w:r>
      <w:r w:rsidR="00966097" w:rsidRPr="00966097">
        <w:rPr>
          <w:rFonts w:cstheme="minorHAnsi"/>
          <w:noProof/>
          <w:color w:val="000000" w:themeColor="text1"/>
          <w:sz w:val="22"/>
          <w:szCs w:val="22"/>
          <w:vertAlign w:val="superscript"/>
        </w:rPr>
        <w:t>25,26</w:t>
      </w:r>
      <w:r w:rsidR="00B26DBD" w:rsidRPr="00081CBA">
        <w:rPr>
          <w:rFonts w:cstheme="minorHAnsi"/>
          <w:noProof/>
          <w:color w:val="000000" w:themeColor="text1"/>
          <w:sz w:val="22"/>
          <w:szCs w:val="22"/>
        </w:rPr>
        <w:fldChar w:fldCharType="end"/>
      </w:r>
      <w:r w:rsidR="00576A8A" w:rsidRPr="00661C33">
        <w:rPr>
          <w:rFonts w:cstheme="minorHAnsi"/>
          <w:noProof/>
          <w:color w:val="000000" w:themeColor="text1"/>
          <w:sz w:val="22"/>
          <w:szCs w:val="22"/>
        </w:rPr>
        <w:t xml:space="preserve">.  </w:t>
      </w:r>
      <w:r w:rsidR="001E0984" w:rsidRPr="00661C33">
        <w:rPr>
          <w:rFonts w:cstheme="minorHAnsi"/>
          <w:noProof/>
          <w:color w:val="000000" w:themeColor="text1"/>
          <w:sz w:val="22"/>
          <w:szCs w:val="22"/>
        </w:rPr>
        <w:t xml:space="preserve">When </w:t>
      </w:r>
      <w:r w:rsidR="00C65B27" w:rsidRPr="00661C33">
        <w:rPr>
          <w:rFonts w:cstheme="minorHAnsi"/>
          <w:color w:val="000000" w:themeColor="text1"/>
          <w:sz w:val="22"/>
          <w:szCs w:val="22"/>
        </w:rPr>
        <w:t xml:space="preserve">attractor basins are </w:t>
      </w:r>
      <w:r w:rsidR="00D77AF4" w:rsidRPr="00661C33">
        <w:rPr>
          <w:rFonts w:cstheme="minorHAnsi"/>
          <w:color w:val="000000" w:themeColor="text1"/>
          <w:sz w:val="22"/>
          <w:szCs w:val="22"/>
        </w:rPr>
        <w:t xml:space="preserve">shallower, </w:t>
      </w:r>
      <w:r w:rsidR="009B6416" w:rsidRPr="00661C33">
        <w:rPr>
          <w:rFonts w:cstheme="minorHAnsi"/>
          <w:color w:val="000000" w:themeColor="text1"/>
          <w:sz w:val="22"/>
          <w:szCs w:val="22"/>
        </w:rPr>
        <w:t>before values have been learned, choices are less consistent</w:t>
      </w:r>
      <w:r w:rsidR="00C65B27" w:rsidRPr="00661C33">
        <w:rPr>
          <w:rFonts w:cstheme="minorHAnsi"/>
          <w:color w:val="000000" w:themeColor="text1"/>
          <w:sz w:val="22"/>
          <w:szCs w:val="22"/>
        </w:rPr>
        <w:t xml:space="preserve"> </w:t>
      </w:r>
      <w:r w:rsidR="00C65B27" w:rsidRPr="00081CBA">
        <w:rPr>
          <w:rFonts w:cstheme="minorHAnsi"/>
          <w:color w:val="000000" w:themeColor="text1"/>
          <w:sz w:val="22"/>
          <w:szCs w:val="22"/>
        </w:rPr>
        <w:fldChar w:fldCharType="begin">
          <w:fldData xml:space="preserve">PEVuZE5vdGU+PENpdGU+PEF1dGhvcj5NYXJ0b248L0F1dGhvcj48WWVhcj4yMDIwPC9ZZWFyPjxS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PEVuZE5vdGU+PENpdGU+PEF1dGhvcj5NYXJ0b248L0F1dGhvcj48WWVhcj4yMDIwPC9ZZWFyPjxS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C65B27"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25</w:t>
      </w:r>
      <w:r w:rsidR="00C65B27" w:rsidRPr="00081CBA">
        <w:rPr>
          <w:rFonts w:cstheme="minorHAnsi"/>
          <w:color w:val="000000" w:themeColor="text1"/>
          <w:sz w:val="22"/>
          <w:szCs w:val="22"/>
        </w:rPr>
        <w:fldChar w:fldCharType="end"/>
      </w:r>
      <w:r w:rsidR="00C65B27" w:rsidRPr="00661C33">
        <w:rPr>
          <w:rFonts w:cstheme="minorHAnsi"/>
          <w:color w:val="000000" w:themeColor="text1"/>
          <w:sz w:val="22"/>
          <w:szCs w:val="22"/>
        </w:rPr>
        <w:t xml:space="preserve">. </w:t>
      </w:r>
    </w:p>
    <w:p w14:paraId="4C659781" w14:textId="51480DAD" w:rsidR="00E15CDE" w:rsidRPr="00081CBA" w:rsidRDefault="005A5AE7" w:rsidP="00B923C5">
      <w:pPr>
        <w:spacing w:before="100" w:beforeAutospacing="1" w:after="100" w:afterAutospacing="1"/>
        <w:rPr>
          <w:rFonts w:cstheme="minorHAnsi"/>
          <w:color w:val="000000" w:themeColor="text1"/>
          <w:sz w:val="22"/>
          <w:szCs w:val="22"/>
        </w:rPr>
      </w:pPr>
      <w:r w:rsidRPr="00661C33">
        <w:rPr>
          <w:rFonts w:cstheme="minorHAnsi"/>
          <w:color w:val="000000" w:themeColor="text1"/>
          <w:sz w:val="22"/>
          <w:szCs w:val="22"/>
        </w:rPr>
        <w:t xml:space="preserve">Despite these advances in theory, </w:t>
      </w:r>
      <w:r w:rsidR="007A0924" w:rsidRPr="00661C33">
        <w:rPr>
          <w:rFonts w:cstheme="minorHAnsi"/>
          <w:color w:val="000000" w:themeColor="text1"/>
          <w:sz w:val="22"/>
          <w:szCs w:val="22"/>
        </w:rPr>
        <w:t>less</w:t>
      </w:r>
      <w:r w:rsidRPr="00661C33">
        <w:rPr>
          <w:rFonts w:cstheme="minorHAnsi"/>
          <w:color w:val="000000" w:themeColor="text1"/>
          <w:sz w:val="22"/>
          <w:szCs w:val="22"/>
        </w:rPr>
        <w:t xml:space="preserve"> work has examined</w:t>
      </w:r>
      <w:r w:rsidR="008F5DF5" w:rsidRPr="00661C33">
        <w:rPr>
          <w:rFonts w:cstheme="minorHAnsi"/>
          <w:color w:val="000000" w:themeColor="text1"/>
          <w:sz w:val="22"/>
          <w:szCs w:val="22"/>
        </w:rPr>
        <w:t xml:space="preserve"> directly</w:t>
      </w:r>
      <w:r w:rsidRPr="00661C33">
        <w:rPr>
          <w:rFonts w:cstheme="minorHAnsi"/>
          <w:color w:val="000000" w:themeColor="text1"/>
          <w:sz w:val="22"/>
          <w:szCs w:val="22"/>
        </w:rPr>
        <w:t xml:space="preserve"> </w:t>
      </w:r>
      <w:r w:rsidR="002C0C91" w:rsidRPr="00661C33">
        <w:rPr>
          <w:rFonts w:cstheme="minorHAnsi"/>
          <w:color w:val="000000" w:themeColor="text1"/>
          <w:sz w:val="22"/>
          <w:szCs w:val="22"/>
        </w:rPr>
        <w:t xml:space="preserve">the </w:t>
      </w:r>
      <w:r w:rsidR="008F5DF5" w:rsidRPr="00661C33">
        <w:rPr>
          <w:rFonts w:cstheme="minorHAnsi"/>
          <w:color w:val="000000" w:themeColor="text1"/>
          <w:sz w:val="22"/>
          <w:szCs w:val="22"/>
        </w:rPr>
        <w:t>structure of</w:t>
      </w:r>
      <w:r w:rsidR="00894FC5" w:rsidRPr="00661C33">
        <w:rPr>
          <w:rFonts w:cstheme="minorHAnsi"/>
          <w:color w:val="000000" w:themeColor="text1"/>
          <w:sz w:val="22"/>
          <w:szCs w:val="22"/>
        </w:rPr>
        <w:t xml:space="preserve"> the </w:t>
      </w:r>
      <w:r w:rsidRPr="00661C33">
        <w:rPr>
          <w:rFonts w:cstheme="minorHAnsi"/>
          <w:color w:val="000000" w:themeColor="text1"/>
          <w:sz w:val="22"/>
          <w:szCs w:val="22"/>
        </w:rPr>
        <w:t xml:space="preserve">dynamics in </w:t>
      </w:r>
      <w:r w:rsidR="00894FC5" w:rsidRPr="00661C33">
        <w:rPr>
          <w:rFonts w:cstheme="minorHAnsi"/>
          <w:color w:val="000000" w:themeColor="text1"/>
          <w:sz w:val="22"/>
          <w:szCs w:val="22"/>
        </w:rPr>
        <w:t>n</w:t>
      </w:r>
      <w:r w:rsidRPr="00661C33">
        <w:rPr>
          <w:rFonts w:cstheme="minorHAnsi"/>
          <w:color w:val="000000" w:themeColor="text1"/>
          <w:sz w:val="22"/>
          <w:szCs w:val="22"/>
        </w:rPr>
        <w:t>eural activity</w:t>
      </w:r>
      <w:r w:rsidR="00804264" w:rsidRPr="00661C33">
        <w:rPr>
          <w:rFonts w:cstheme="minorHAnsi"/>
          <w:color w:val="000000" w:themeColor="text1"/>
          <w:sz w:val="22"/>
          <w:szCs w:val="22"/>
        </w:rPr>
        <w:t xml:space="preserve"> </w:t>
      </w:r>
      <w:r w:rsidR="00894FC5" w:rsidRPr="00661C33">
        <w:rPr>
          <w:rFonts w:cstheme="minorHAnsi"/>
          <w:color w:val="000000" w:themeColor="text1"/>
          <w:sz w:val="22"/>
          <w:szCs w:val="22"/>
        </w:rPr>
        <w:t xml:space="preserve">that underlies </w:t>
      </w:r>
      <w:r w:rsidR="001E4189" w:rsidRPr="00661C33">
        <w:rPr>
          <w:rFonts w:cstheme="minorHAnsi"/>
          <w:color w:val="000000" w:themeColor="text1"/>
          <w:sz w:val="22"/>
          <w:szCs w:val="22"/>
        </w:rPr>
        <w:t xml:space="preserve">variability in </w:t>
      </w:r>
      <w:r w:rsidR="00804264" w:rsidRPr="00661C33">
        <w:rPr>
          <w:rFonts w:cstheme="minorHAnsi"/>
          <w:color w:val="000000" w:themeColor="text1"/>
          <w:sz w:val="22"/>
          <w:szCs w:val="22"/>
        </w:rPr>
        <w:t>decision making</w:t>
      </w:r>
      <w:r w:rsidRPr="00661C33">
        <w:rPr>
          <w:rFonts w:cstheme="minorHAnsi"/>
          <w:color w:val="000000" w:themeColor="text1"/>
          <w:sz w:val="22"/>
          <w:szCs w:val="22"/>
        </w:rPr>
        <w:t xml:space="preserve">. </w:t>
      </w:r>
      <w:r w:rsidR="002F7BF1" w:rsidRPr="00661C33">
        <w:rPr>
          <w:rFonts w:cstheme="minorHAnsi"/>
          <w:color w:val="000000" w:themeColor="text1"/>
          <w:sz w:val="22"/>
          <w:szCs w:val="22"/>
        </w:rPr>
        <w:t xml:space="preserve"> </w:t>
      </w:r>
      <w:r w:rsidR="00B06861" w:rsidRPr="00661C33">
        <w:rPr>
          <w:rFonts w:cstheme="minorHAnsi"/>
          <w:color w:val="000000" w:themeColor="text1"/>
          <w:sz w:val="22"/>
          <w:szCs w:val="22"/>
        </w:rPr>
        <w:t xml:space="preserve">Dynamical systems models have been used to understand neural activity in motor control </w:t>
      </w:r>
      <w:r w:rsidR="00B06861" w:rsidRPr="00081CBA">
        <w:rPr>
          <w:rFonts w:cstheme="minorHAnsi"/>
          <w:color w:val="000000" w:themeColor="text1"/>
          <w:sz w:val="22"/>
          <w:szCs w:val="22"/>
        </w:rPr>
        <w:fldChar w:fldCharType="begin">
          <w:fldData xml:space="preserve">PEVuZE5vdGU+PENpdGU+PEF1dGhvcj5DaHVyY2hsYW5kPC9BdXRob3I+PFllYXI+MjAxMjwvWWVh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PEVuZE5vdGU+PENpdGU+PEF1dGhvcj5DaHVyY2hsYW5kPC9BdXRob3I+PFllYXI+MjAxMjwvWWVh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B06861"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27-30</w:t>
      </w:r>
      <w:r w:rsidR="00B06861" w:rsidRPr="00081CBA">
        <w:rPr>
          <w:rFonts w:cstheme="minorHAnsi"/>
          <w:color w:val="000000" w:themeColor="text1"/>
          <w:sz w:val="22"/>
          <w:szCs w:val="22"/>
        </w:rPr>
        <w:fldChar w:fldCharType="end"/>
      </w:r>
      <w:r w:rsidR="00B06861" w:rsidRPr="00661C33">
        <w:rPr>
          <w:rFonts w:cstheme="minorHAnsi"/>
          <w:color w:val="000000" w:themeColor="text1"/>
          <w:sz w:val="22"/>
          <w:szCs w:val="22"/>
        </w:rPr>
        <w:t xml:space="preserve">, decision making </w:t>
      </w:r>
      <w:r w:rsidR="00B06861" w:rsidRPr="00081CBA">
        <w:rPr>
          <w:rFonts w:cstheme="minorHAnsi"/>
          <w:color w:val="000000" w:themeColor="text1"/>
          <w:sz w:val="22"/>
          <w:szCs w:val="22"/>
        </w:rPr>
        <w:fldChar w:fldCharType="begin">
          <w:fldData xml:space="preserve">PEVuZE5vdGU+PENpdGU+PEF1dGhvcj5Pa2F6YXdhPC9BdXRob3I+PFllYXI+MjAyMTwvWWVhcj48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PEVuZE5vdGU+PENpdGU+PEF1dGhvcj5Pa2F6YXdhPC9BdXRob3I+PFllYXI+MjAyMTwvWWVhcj48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B06861"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31-34</w:t>
      </w:r>
      <w:r w:rsidR="00B06861" w:rsidRPr="00081CBA">
        <w:rPr>
          <w:rFonts w:cstheme="minorHAnsi"/>
          <w:color w:val="000000" w:themeColor="text1"/>
          <w:sz w:val="22"/>
          <w:szCs w:val="22"/>
        </w:rPr>
        <w:fldChar w:fldCharType="end"/>
      </w:r>
      <w:r w:rsidR="00B06861" w:rsidRPr="00661C33">
        <w:rPr>
          <w:rFonts w:cstheme="minorHAnsi"/>
          <w:color w:val="000000" w:themeColor="text1"/>
          <w:sz w:val="22"/>
          <w:szCs w:val="22"/>
        </w:rPr>
        <w:t xml:space="preserve">, representation of head direction in rodent anterior thalamic nuclei </w:t>
      </w:r>
      <w:r w:rsidR="00B06861" w:rsidRPr="00081CBA">
        <w:rPr>
          <w:rFonts w:cstheme="minorHAnsi"/>
          <w:color w:val="000000" w:themeColor="text1"/>
          <w:sz w:val="22"/>
          <w:szCs w:val="22"/>
        </w:rPr>
        <w:fldChar w:fldCharType="begin">
          <w:fldData xml:space="preserve">PEVuZE5vdGU+PENpdGU+PEF1dGhvcj5DaGF1ZGh1cmk8L0F1dGhvcj48WWVhcj4yMDE5PC9ZZWFy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PEVuZE5vdGU+PENpdGU+PEF1dGhvcj5DaGF1ZGh1cmk8L0F1dGhvcj48WWVhcj4yMDE5PC9ZZWFy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B06861"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35</w:t>
      </w:r>
      <w:r w:rsidR="00B06861" w:rsidRPr="00081CBA">
        <w:rPr>
          <w:rFonts w:cstheme="minorHAnsi"/>
          <w:color w:val="000000" w:themeColor="text1"/>
          <w:sz w:val="22"/>
          <w:szCs w:val="22"/>
        </w:rPr>
        <w:fldChar w:fldCharType="end"/>
      </w:r>
      <w:r w:rsidR="00B06861" w:rsidRPr="00661C33">
        <w:rPr>
          <w:rFonts w:cstheme="minorHAnsi"/>
          <w:color w:val="000000" w:themeColor="text1"/>
          <w:sz w:val="22"/>
          <w:szCs w:val="22"/>
        </w:rPr>
        <w:t xml:space="preserve"> and the encoding of aggression in the hypothalamus </w:t>
      </w:r>
      <w:r w:rsidR="00B06861" w:rsidRPr="00081CBA">
        <w:rPr>
          <w:rFonts w:cstheme="minorHAnsi"/>
          <w:color w:val="000000" w:themeColor="text1"/>
          <w:sz w:val="22"/>
          <w:szCs w:val="22"/>
        </w:rPr>
        <w:fldChar w:fldCharType="begin">
          <w:fldData xml:space="preserve">PEVuZE5vdGU+PENpdGU+PEF1dGhvcj5OYWlyPC9BdXRob3I+PFllYXI+MjAyMzwvWWVhcj48UmVj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PEVuZE5vdGU+PENpdGU+PEF1dGhvcj5OYWlyPC9BdXRob3I+PFllYXI+MjAyMzwvWWVhcj48UmVj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B06861"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36</w:t>
      </w:r>
      <w:r w:rsidR="00B06861" w:rsidRPr="00081CBA">
        <w:rPr>
          <w:rFonts w:cstheme="minorHAnsi"/>
          <w:color w:val="000000" w:themeColor="text1"/>
          <w:sz w:val="22"/>
          <w:szCs w:val="22"/>
        </w:rPr>
        <w:fldChar w:fldCharType="end"/>
      </w:r>
      <w:r w:rsidR="00B06861" w:rsidRPr="00661C33">
        <w:rPr>
          <w:rFonts w:cstheme="minorHAnsi"/>
          <w:color w:val="000000" w:themeColor="text1"/>
          <w:sz w:val="22"/>
          <w:szCs w:val="22"/>
        </w:rPr>
        <w:t>. Most studies have focused on the average trajectories that underlie movements and choices as they unfold. Recently, however, researchers have examine</w:t>
      </w:r>
      <w:r w:rsidR="005F215A" w:rsidRPr="00661C33">
        <w:rPr>
          <w:rFonts w:cstheme="minorHAnsi"/>
          <w:color w:val="000000" w:themeColor="text1"/>
          <w:sz w:val="22"/>
          <w:szCs w:val="22"/>
        </w:rPr>
        <w:t>d</w:t>
      </w:r>
      <w:r w:rsidR="00B06861" w:rsidRPr="00661C33">
        <w:rPr>
          <w:rFonts w:cstheme="minorHAnsi"/>
          <w:color w:val="000000" w:themeColor="text1"/>
          <w:sz w:val="22"/>
          <w:szCs w:val="22"/>
        </w:rPr>
        <w:t xml:space="preserve"> flow fields and energy landscapes underlying these mean trajectories </w:t>
      </w:r>
      <w:r w:rsidR="00B06861" w:rsidRPr="00081CBA">
        <w:rPr>
          <w:rFonts w:cstheme="minorHAnsi"/>
          <w:color w:val="000000" w:themeColor="text1"/>
          <w:sz w:val="22"/>
          <w:szCs w:val="22"/>
        </w:rPr>
        <w:fldChar w:fldCharType="begin">
          <w:fldData xml:space="preserve">PEVuZE5vdGU+PENpdGU+PEF1dGhvcj5DaGF1ZGh1cmk8L0F1dGhvcj48WWVhcj4yMDE5PC9ZZWFy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PEVuZE5vdGU+PENpdGU+PEF1dGhvcj5DaGF1ZGh1cmk8L0F1dGhvcj48WWVhcj4yMDE5PC9ZZWFy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B06861"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35</w:t>
      </w:r>
      <w:r w:rsidR="00B06861" w:rsidRPr="00081CBA">
        <w:rPr>
          <w:rFonts w:cstheme="minorHAnsi"/>
          <w:color w:val="000000" w:themeColor="text1"/>
          <w:sz w:val="22"/>
          <w:szCs w:val="22"/>
        </w:rPr>
        <w:fldChar w:fldCharType="end"/>
      </w:r>
      <w:r w:rsidR="00B06861" w:rsidRPr="00661C33">
        <w:rPr>
          <w:rFonts w:cstheme="minorHAnsi"/>
          <w:color w:val="000000" w:themeColor="text1"/>
          <w:sz w:val="22"/>
          <w:szCs w:val="22"/>
        </w:rPr>
        <w:t xml:space="preserve"> and explicitly examine</w:t>
      </w:r>
      <w:r w:rsidR="002C0097" w:rsidRPr="00661C33">
        <w:rPr>
          <w:rFonts w:cstheme="minorHAnsi"/>
          <w:color w:val="000000" w:themeColor="text1"/>
          <w:sz w:val="22"/>
          <w:szCs w:val="22"/>
        </w:rPr>
        <w:t>d</w:t>
      </w:r>
      <w:r w:rsidR="00B06861" w:rsidRPr="00661C33">
        <w:rPr>
          <w:rFonts w:cstheme="minorHAnsi"/>
          <w:color w:val="000000" w:themeColor="text1"/>
          <w:sz w:val="22"/>
          <w:szCs w:val="22"/>
        </w:rPr>
        <w:t xml:space="preserve"> attractor dynamics by fitting dynamical system models to neural data </w:t>
      </w:r>
      <w:r w:rsidR="00B06861" w:rsidRPr="00081CBA">
        <w:rPr>
          <w:rFonts w:cstheme="minorHAnsi"/>
          <w:color w:val="000000" w:themeColor="text1"/>
          <w:sz w:val="22"/>
          <w:szCs w:val="22"/>
        </w:rPr>
        <w:fldChar w:fldCharType="begin">
          <w:fldData xml:space="preserve">PEVuZE5vdGU+PENpdGU+PEF1dGhvcj5OYWlyPC9BdXRob3I+PFllYXI+MjAyMzwvWWVhcj48UmVj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PEVuZE5vdGU+PENpdGU+PEF1dGhvcj5OYWlyPC9BdXRob3I+PFllYXI+MjAyMzwvWWVhcj48UmVj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B06861"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34,36</w:t>
      </w:r>
      <w:r w:rsidR="00B06861" w:rsidRPr="00081CBA">
        <w:rPr>
          <w:rFonts w:cstheme="minorHAnsi"/>
          <w:color w:val="000000" w:themeColor="text1"/>
          <w:sz w:val="22"/>
          <w:szCs w:val="22"/>
        </w:rPr>
        <w:fldChar w:fldCharType="end"/>
      </w:r>
      <w:r w:rsidR="00B06861" w:rsidRPr="00661C33">
        <w:rPr>
          <w:rFonts w:cstheme="minorHAnsi"/>
          <w:color w:val="000000" w:themeColor="text1"/>
          <w:sz w:val="22"/>
          <w:szCs w:val="22"/>
        </w:rPr>
        <w:t>.</w:t>
      </w:r>
      <w:r w:rsidR="00145BD3" w:rsidRPr="00661C33">
        <w:rPr>
          <w:rFonts w:cstheme="minorHAnsi"/>
          <w:color w:val="000000" w:themeColor="text1"/>
          <w:sz w:val="22"/>
          <w:szCs w:val="22"/>
        </w:rPr>
        <w:t xml:space="preserve">  Other work has examined </w:t>
      </w:r>
      <w:r w:rsidR="000373E8" w:rsidRPr="00661C33">
        <w:rPr>
          <w:rFonts w:cstheme="minorHAnsi"/>
          <w:color w:val="000000" w:themeColor="text1"/>
          <w:sz w:val="22"/>
          <w:szCs w:val="22"/>
        </w:rPr>
        <w:t xml:space="preserve">changes in </w:t>
      </w:r>
      <w:r w:rsidR="0083567F" w:rsidRPr="00661C33">
        <w:rPr>
          <w:rFonts w:cstheme="minorHAnsi"/>
          <w:color w:val="000000" w:themeColor="text1"/>
          <w:sz w:val="22"/>
          <w:szCs w:val="22"/>
        </w:rPr>
        <w:t xml:space="preserve">single-cell </w:t>
      </w:r>
      <w:r w:rsidR="002864FB" w:rsidRPr="00661C33">
        <w:rPr>
          <w:rFonts w:cstheme="minorHAnsi"/>
          <w:color w:val="000000" w:themeColor="text1"/>
          <w:sz w:val="22"/>
          <w:szCs w:val="22"/>
        </w:rPr>
        <w:t xml:space="preserve">dynamics, by comparing </w:t>
      </w:r>
      <w:r w:rsidR="000373E8" w:rsidRPr="00661C33">
        <w:rPr>
          <w:rFonts w:cstheme="minorHAnsi"/>
          <w:color w:val="000000" w:themeColor="text1"/>
          <w:sz w:val="22"/>
          <w:szCs w:val="22"/>
        </w:rPr>
        <w:t xml:space="preserve">time constants across brain areas </w:t>
      </w:r>
      <w:r w:rsidR="005E10BF" w:rsidRPr="00081CBA">
        <w:rPr>
          <w:rFonts w:cstheme="minorHAnsi"/>
          <w:color w:val="000000" w:themeColor="text1"/>
          <w:sz w:val="22"/>
          <w:szCs w:val="22"/>
        </w:rPr>
        <w:fldChar w:fldCharType="begin">
          <w:fldData xml:space="preserve">PEVuZE5vdGU+PENpdGU+PEF1dGhvcj5Tb2x0YW5pPC9BdXRob3I+PFllYXI+MjAyMTwvWWVhcj48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PEVuZE5vdGU+PENpdGU+PEF1dGhvcj5Tb2x0YW5pPC9BdXRob3I+PFllYXI+MjAyMTwvWWVhcj48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5E10BF"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37-39</w:t>
      </w:r>
      <w:r w:rsidR="005E10BF" w:rsidRPr="00081CBA">
        <w:rPr>
          <w:rFonts w:cstheme="minorHAnsi"/>
          <w:color w:val="000000" w:themeColor="text1"/>
          <w:sz w:val="22"/>
          <w:szCs w:val="22"/>
        </w:rPr>
        <w:fldChar w:fldCharType="end"/>
      </w:r>
      <w:r w:rsidR="00564256" w:rsidRPr="00661C33">
        <w:rPr>
          <w:rFonts w:cstheme="minorHAnsi"/>
          <w:color w:val="000000" w:themeColor="text1"/>
          <w:sz w:val="22"/>
          <w:szCs w:val="22"/>
        </w:rPr>
        <w:t>.</w:t>
      </w:r>
      <w:r w:rsidR="00F87E81" w:rsidRPr="00661C33">
        <w:rPr>
          <w:rFonts w:cstheme="minorHAnsi"/>
          <w:color w:val="000000" w:themeColor="text1"/>
          <w:sz w:val="22"/>
          <w:szCs w:val="22"/>
        </w:rPr>
        <w:t xml:space="preserve">  </w:t>
      </w:r>
      <w:r w:rsidR="009C01CD" w:rsidRPr="00661C33">
        <w:rPr>
          <w:rFonts w:cstheme="minorHAnsi"/>
          <w:color w:val="000000" w:themeColor="text1"/>
          <w:sz w:val="22"/>
          <w:szCs w:val="22"/>
        </w:rPr>
        <w:t>Studies on the computations that underlie decision making have</w:t>
      </w:r>
      <w:r w:rsidR="00085F8F" w:rsidRPr="00661C33">
        <w:rPr>
          <w:rFonts w:cstheme="minorHAnsi"/>
          <w:color w:val="000000" w:themeColor="text1"/>
          <w:sz w:val="22"/>
          <w:szCs w:val="22"/>
        </w:rPr>
        <w:t xml:space="preserve"> focused on evidence integration or drift-diffusion models</w:t>
      </w:r>
      <w:r w:rsidR="004C7DE2" w:rsidRPr="00661C33">
        <w:rPr>
          <w:rFonts w:cstheme="minorHAnsi"/>
          <w:color w:val="000000" w:themeColor="text1"/>
          <w:sz w:val="22"/>
          <w:szCs w:val="22"/>
        </w:rPr>
        <w:t xml:space="preserve"> </w:t>
      </w:r>
      <w:r w:rsidR="00085F8F" w:rsidRPr="00DB4638">
        <w:rPr>
          <w:rFonts w:cstheme="minorHAnsi"/>
          <w:color w:val="000000" w:themeColor="text1"/>
          <w:sz w:val="22"/>
          <w:szCs w:val="22"/>
        </w:rPr>
        <w:fldChar w:fldCharType="begin">
          <w:fldData xml:space="preserve">PEVuZE5vdGU+PENpdGU+PEF1dGhvcj5Hb2xkPC9BdXRob3I+PFllYXI+MjAwMjwvWWVhcj48UmVj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=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PEVuZE5vdGU+PENpdGU+PEF1dGhvcj5Hb2xkPC9BdXRob3I+PFllYXI+MjAwMjwvWWVhcj48UmVj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=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085F8F" w:rsidRPr="00DB4638">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40-42</w:t>
      </w:r>
      <w:r w:rsidR="00085F8F" w:rsidRPr="00DB4638">
        <w:rPr>
          <w:rFonts w:cstheme="minorHAnsi"/>
          <w:color w:val="000000" w:themeColor="text1"/>
          <w:sz w:val="22"/>
          <w:szCs w:val="22"/>
        </w:rPr>
        <w:fldChar w:fldCharType="end"/>
      </w:r>
      <w:r w:rsidR="00085F8F" w:rsidRPr="00DB4638">
        <w:rPr>
          <w:rFonts w:cstheme="minorHAnsi"/>
          <w:color w:val="000000" w:themeColor="text1"/>
          <w:sz w:val="22"/>
          <w:szCs w:val="22"/>
        </w:rPr>
        <w:t>.</w:t>
      </w:r>
      <w:r w:rsidR="004C7DE2" w:rsidRPr="00DB4638">
        <w:rPr>
          <w:rFonts w:cstheme="minorHAnsi"/>
          <w:color w:val="000000" w:themeColor="text1"/>
          <w:sz w:val="22"/>
          <w:szCs w:val="22"/>
        </w:rPr>
        <w:t xml:space="preserve">  These models have led to substantial insights, but </w:t>
      </w:r>
      <w:r w:rsidR="004C7DE2" w:rsidRPr="00081CBA">
        <w:rPr>
          <w:rFonts w:cstheme="minorHAnsi"/>
          <w:color w:val="000000" w:themeColor="text1"/>
          <w:sz w:val="22"/>
          <w:szCs w:val="22"/>
        </w:rPr>
        <w:t xml:space="preserve">they do not </w:t>
      </w:r>
      <w:r w:rsidR="004C7DE2" w:rsidRPr="00DB4638">
        <w:rPr>
          <w:rFonts w:cstheme="minorHAnsi"/>
          <w:color w:val="000000" w:themeColor="text1"/>
          <w:sz w:val="22"/>
          <w:szCs w:val="22"/>
        </w:rPr>
        <w:t>incorporate fixed-point dynamics</w:t>
      </w:r>
      <w:r w:rsidR="00353642" w:rsidRPr="00DB4638">
        <w:rPr>
          <w:rFonts w:cstheme="minorHAnsi"/>
          <w:color w:val="000000" w:themeColor="text1"/>
          <w:sz w:val="22"/>
          <w:szCs w:val="22"/>
        </w:rPr>
        <w:t xml:space="preserve">, which may be an important component of </w:t>
      </w:r>
      <w:r w:rsidR="0044119A" w:rsidRPr="00DB4638">
        <w:rPr>
          <w:rFonts w:cstheme="minorHAnsi"/>
          <w:color w:val="000000" w:themeColor="text1"/>
          <w:sz w:val="22"/>
          <w:szCs w:val="22"/>
        </w:rPr>
        <w:t xml:space="preserve">neural decision </w:t>
      </w:r>
      <w:r w:rsidR="008208E5" w:rsidRPr="00DB4638">
        <w:rPr>
          <w:rFonts w:cstheme="minorHAnsi"/>
          <w:color w:val="000000" w:themeColor="text1"/>
          <w:sz w:val="22"/>
          <w:szCs w:val="22"/>
        </w:rPr>
        <w:t>mechanisms</w:t>
      </w:r>
      <w:r w:rsidR="004C7DE2" w:rsidRPr="00DB4638">
        <w:rPr>
          <w:rFonts w:cstheme="minorHAnsi"/>
          <w:color w:val="000000" w:themeColor="text1"/>
          <w:sz w:val="22"/>
          <w:szCs w:val="22"/>
        </w:rPr>
        <w:t>.</w:t>
      </w:r>
      <w:r w:rsidR="00085F8F" w:rsidRPr="00DB4638">
        <w:rPr>
          <w:rFonts w:cstheme="minorHAnsi"/>
          <w:color w:val="000000" w:themeColor="text1"/>
          <w:sz w:val="22"/>
          <w:szCs w:val="22"/>
        </w:rPr>
        <w:t xml:space="preserve"> </w:t>
      </w:r>
      <w:r w:rsidR="007340C9" w:rsidRPr="00081CBA">
        <w:rPr>
          <w:rFonts w:cstheme="minorHAnsi"/>
          <w:color w:val="000000" w:themeColor="text1"/>
          <w:sz w:val="22"/>
          <w:szCs w:val="22"/>
        </w:rPr>
        <w:t>T</w:t>
      </w:r>
      <w:r w:rsidRPr="00081CBA">
        <w:rPr>
          <w:rFonts w:cstheme="minorHAnsi"/>
          <w:color w:val="000000" w:themeColor="text1"/>
          <w:sz w:val="22"/>
          <w:szCs w:val="22"/>
        </w:rPr>
        <w:t xml:space="preserve">o the best of our knowledge, there has been no </w:t>
      </w:r>
      <w:r w:rsidR="002870B4" w:rsidRPr="00081CBA">
        <w:rPr>
          <w:rFonts w:cstheme="minorHAnsi"/>
          <w:color w:val="000000" w:themeColor="text1"/>
          <w:sz w:val="22"/>
          <w:szCs w:val="22"/>
        </w:rPr>
        <w:t xml:space="preserve">direct </w:t>
      </w:r>
      <w:r w:rsidRPr="00081CBA">
        <w:rPr>
          <w:rFonts w:cstheme="minorHAnsi"/>
          <w:color w:val="000000" w:themeColor="text1"/>
          <w:sz w:val="22"/>
          <w:szCs w:val="22"/>
        </w:rPr>
        <w:t>neural evidence that</w:t>
      </w:r>
      <w:r w:rsidR="00F704FC" w:rsidRPr="00081CBA">
        <w:rPr>
          <w:rFonts w:cstheme="minorHAnsi"/>
          <w:color w:val="000000" w:themeColor="text1"/>
          <w:sz w:val="22"/>
          <w:szCs w:val="22"/>
        </w:rPr>
        <w:t xml:space="preserve"> the geometry of attractor basins</w:t>
      </w:r>
      <w:r w:rsidR="006206FB" w:rsidRPr="00081CBA">
        <w:rPr>
          <w:rFonts w:cstheme="minorHAnsi"/>
          <w:color w:val="000000" w:themeColor="text1"/>
          <w:sz w:val="22"/>
          <w:szCs w:val="22"/>
        </w:rPr>
        <w:t>, which reflect the energy landscape that drives neural activity,</w:t>
      </w:r>
      <w:r w:rsidR="00F704FC" w:rsidRPr="00081CBA">
        <w:rPr>
          <w:rFonts w:cstheme="minorHAnsi"/>
          <w:color w:val="000000" w:themeColor="text1"/>
          <w:sz w:val="22"/>
          <w:szCs w:val="22"/>
        </w:rPr>
        <w:t xml:space="preserve"> </w:t>
      </w:r>
      <w:r w:rsidR="00841335" w:rsidRPr="00081CBA">
        <w:rPr>
          <w:rFonts w:cstheme="minorHAnsi"/>
          <w:color w:val="000000" w:themeColor="text1"/>
          <w:sz w:val="22"/>
          <w:szCs w:val="22"/>
        </w:rPr>
        <w:t>predicts</w:t>
      </w:r>
      <w:r w:rsidRPr="00081CBA">
        <w:rPr>
          <w:rFonts w:cstheme="minorHAnsi"/>
          <w:color w:val="000000" w:themeColor="text1"/>
          <w:sz w:val="22"/>
          <w:szCs w:val="22"/>
        </w:rPr>
        <w:t xml:space="preserve"> decision certainty</w:t>
      </w:r>
      <w:r w:rsidR="00924A20" w:rsidRPr="00081CBA">
        <w:rPr>
          <w:rFonts w:cstheme="minorHAnsi"/>
          <w:color w:val="000000" w:themeColor="text1"/>
          <w:sz w:val="22"/>
          <w:szCs w:val="22"/>
        </w:rPr>
        <w:t xml:space="preserve">.  </w:t>
      </w:r>
      <w:r w:rsidRPr="00DB4638">
        <w:rPr>
          <w:rFonts w:cstheme="minorHAnsi"/>
          <w:color w:val="000000" w:themeColor="text1"/>
          <w:sz w:val="22"/>
          <w:szCs w:val="22"/>
        </w:rPr>
        <w:t xml:space="preserve">In this </w:t>
      </w:r>
      <w:r w:rsidRPr="00081CBA">
        <w:rPr>
          <w:rFonts w:cstheme="minorHAnsi"/>
          <w:color w:val="000000" w:themeColor="text1"/>
          <w:sz w:val="22"/>
          <w:szCs w:val="22"/>
        </w:rPr>
        <w:t xml:space="preserve">work, we investigated population dynamics of prefrontal neurons using </w:t>
      </w:r>
      <w:r w:rsidR="0057300C" w:rsidRPr="00081CBA">
        <w:rPr>
          <w:rFonts w:cstheme="minorHAnsi"/>
          <w:color w:val="000000" w:themeColor="text1"/>
          <w:sz w:val="22"/>
          <w:szCs w:val="22"/>
        </w:rPr>
        <w:t>high channel-count</w:t>
      </w:r>
      <w:r w:rsidRPr="00081CBA">
        <w:rPr>
          <w:rFonts w:cstheme="minorHAnsi"/>
          <w:color w:val="000000" w:themeColor="text1"/>
          <w:sz w:val="22"/>
          <w:szCs w:val="22"/>
        </w:rPr>
        <w:t xml:space="preserve"> Utah-array recordings</w:t>
      </w:r>
      <w:r w:rsidR="0057300C" w:rsidRPr="00081CBA">
        <w:rPr>
          <w:rFonts w:cstheme="minorHAnsi"/>
          <w:color w:val="000000" w:themeColor="text1"/>
          <w:sz w:val="22"/>
          <w:szCs w:val="22"/>
        </w:rPr>
        <w:t xml:space="preserve"> (</w:t>
      </w:r>
      <w:r w:rsidR="00261F26" w:rsidRPr="00081CBA">
        <w:rPr>
          <w:rFonts w:cstheme="minorHAnsi"/>
          <w:color w:val="000000" w:themeColor="text1"/>
          <w:sz w:val="22"/>
          <w:szCs w:val="22"/>
        </w:rPr>
        <w:t xml:space="preserve">768 </w:t>
      </w:r>
      <w:r w:rsidR="00026603" w:rsidRPr="00081CBA">
        <w:rPr>
          <w:rFonts w:cstheme="minorHAnsi"/>
          <w:color w:val="000000" w:themeColor="text1"/>
          <w:sz w:val="22"/>
          <w:szCs w:val="22"/>
        </w:rPr>
        <w:t xml:space="preserve">total </w:t>
      </w:r>
      <w:r w:rsidR="00B830EF" w:rsidRPr="00081CBA">
        <w:rPr>
          <w:rFonts w:cstheme="minorHAnsi" w:hint="eastAsia"/>
          <w:color w:val="000000" w:themeColor="text1"/>
          <w:sz w:val="22"/>
          <w:szCs w:val="22"/>
          <w:lang w:eastAsia="zh-CN"/>
        </w:rPr>
        <w:t>channels</w:t>
      </w:r>
      <w:r w:rsidR="00B11660" w:rsidRPr="00081CBA">
        <w:rPr>
          <w:rFonts w:cstheme="minorHAnsi"/>
          <w:color w:val="000000" w:themeColor="text1"/>
          <w:sz w:val="22"/>
          <w:szCs w:val="22"/>
          <w:lang w:eastAsia="zh-CN"/>
        </w:rPr>
        <w:t xml:space="preserve">; </w:t>
      </w:r>
      <w:r w:rsidR="004263FB" w:rsidRPr="00081CBA">
        <w:rPr>
          <w:rFonts w:cstheme="minorHAnsi"/>
          <w:color w:val="000000" w:themeColor="text1"/>
          <w:sz w:val="22"/>
          <w:szCs w:val="22"/>
        </w:rPr>
        <w:fldChar w:fldCharType="begin"/>
      </w:r>
      <w:r w:rsidR="00966097">
        <w:rPr>
          <w:rFonts w:cstheme="minorHAnsi"/>
          <w:color w:val="000000" w:themeColor="text1"/>
          <w:sz w:val="22"/>
          <w:szCs w:val="22"/>
        </w:rPr>
        <w:instrText xml:space="preserve"> ADDIN EN.CITE &lt;EndNote&gt;&lt;Cite&gt;&lt;Author&gt;Mitz&lt;/Author&gt;&lt;Year&gt;2017&lt;/Year&gt;&lt;RecNum&gt;42&lt;/RecNum&gt;&lt;DisplayText&gt;&lt;style face="superscript"&gt;43&lt;/style&gt;&lt;/DisplayText&gt;&lt;record&gt;&lt;rec-number&gt;42&lt;/rec-number&gt;&lt;foreign-keys&gt;&lt;key app="EN" db-id="tzevp5fa1wv2aqexpf75zrf7x2zrfwstdv95" timestamp="1692086658"&gt;42&lt;/key&gt;&lt;/foreign-keys&gt;&lt;ref-type name="Journal Article"&gt;17&lt;/ref-type&gt;&lt;contributors&gt;&lt;authors&gt;&lt;author&gt;Mitz, A. R.&lt;/author&gt;&lt;author&gt;Bartolo, R.&lt;/author&gt;&lt;author&gt;Saunders, R. C.&lt;/author&gt;&lt;author&gt;Browning, P. G.&lt;/author&gt;&lt;author&gt;Talbot, T.&lt;/author&gt;&lt;author&gt;Averbeck, B. B.&lt;/author&gt;&lt;/authors&gt;&lt;/contributors&gt;&lt;auth-address&gt;Laboratory of Neuropsychology, National Institute of Mental Health, National Institutes of Health, Bethesda, MD 20892, USA. Electronic address: arm@nih.gov.&amp;#xD;Laboratory of Neuropsychology, National Institute of Mental Health, National Institutes of Health, Bethesda, MD 20892, USA.&amp;#xD;Section on Instrumentation, National Institute of Mental Health, National Institutes of Health, Bethesda, MD 20892, USA.&lt;/auth-address&gt;&lt;titles&gt;&lt;title&gt;High channel count single-unit recordings from nonhuman primate frontal cortex&lt;/title&gt;&lt;secondary-title&gt;J Neurosci Methods&lt;/secondary-title&gt;&lt;/titles&gt;&lt;periodical&gt;&lt;full-title&gt;J Neurosci Methods&lt;/full-title&gt;&lt;/periodical&gt;&lt;pages&gt;39-47&lt;/pages&gt;&lt;volume&gt;289&lt;/volume&gt;&lt;keywords&gt;&lt;keyword&gt;High-density recording&lt;/keyword&gt;&lt;keyword&gt;Large-scale recording&lt;/keyword&gt;&lt;/keywords&gt;&lt;dates&gt;&lt;year&gt;2017&lt;/year&gt;&lt;pub-dates&gt;&lt;date&gt;Sep 01&lt;/date&gt;&lt;/pub-dates&gt;&lt;/dates&gt;&lt;isbn&gt;1872-678X (Electronic)&amp;#xD;0165-0270 (Linking)&lt;/isbn&gt;&lt;accession-num&gt;28687520&lt;/accession-num&gt;&lt;urls&gt;&lt;related-urls&gt;&lt;url&gt;https://www.ncbi.nlm.nih.gov/pubmed/28687520&lt;/url&gt;&lt;/related-urls&gt;&lt;/urls&gt;&lt;custom2&gt;PMC5584609&lt;/custom2&gt;&lt;electronic-resource-num&gt;10.1016/j.jneumeth.2017.07.001&lt;/electronic-resource-num&gt;&lt;/record&gt;&lt;/Cite&gt;&lt;/EndNote&gt;</w:instrText>
      </w:r>
      <w:r w:rsidR="004263FB"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43</w:t>
      </w:r>
      <w:r w:rsidR="004263FB" w:rsidRPr="00081CBA">
        <w:rPr>
          <w:rFonts w:cstheme="minorHAnsi"/>
          <w:color w:val="000000" w:themeColor="text1"/>
          <w:sz w:val="22"/>
          <w:szCs w:val="22"/>
        </w:rPr>
        <w:fldChar w:fldCharType="end"/>
      </w:r>
      <w:r w:rsidR="0057300C" w:rsidRPr="00081CBA">
        <w:rPr>
          <w:rFonts w:cstheme="minorHAnsi"/>
          <w:color w:val="000000" w:themeColor="text1"/>
          <w:sz w:val="22"/>
          <w:szCs w:val="22"/>
        </w:rPr>
        <w:t>)</w:t>
      </w:r>
      <w:r w:rsidRPr="00081CBA">
        <w:rPr>
          <w:rFonts w:cstheme="minorHAnsi"/>
          <w:color w:val="000000" w:themeColor="text1"/>
          <w:sz w:val="22"/>
          <w:szCs w:val="22"/>
        </w:rPr>
        <w:t xml:space="preserve"> while </w:t>
      </w:r>
      <w:r w:rsidR="00D4372E" w:rsidRPr="00081CBA">
        <w:rPr>
          <w:rFonts w:cstheme="minorHAnsi"/>
          <w:color w:val="000000" w:themeColor="text1"/>
          <w:sz w:val="22"/>
          <w:szCs w:val="22"/>
        </w:rPr>
        <w:t>monkeys</w:t>
      </w:r>
      <w:r w:rsidRPr="00081CBA">
        <w:rPr>
          <w:rFonts w:cstheme="minorHAnsi"/>
          <w:color w:val="000000" w:themeColor="text1"/>
          <w:sz w:val="22"/>
          <w:szCs w:val="22"/>
        </w:rPr>
        <w:t xml:space="preserve"> performed a </w:t>
      </w:r>
      <w:r w:rsidRPr="00081CBA">
        <w:rPr>
          <w:rFonts w:cstheme="minorHAnsi"/>
          <w:color w:val="000000" w:themeColor="text1"/>
          <w:sz w:val="22"/>
          <w:szCs w:val="22"/>
        </w:rPr>
        <w:lastRenderedPageBreak/>
        <w:t xml:space="preserve">decision-making task. We trained two </w:t>
      </w:r>
      <w:r w:rsidR="00D4372E" w:rsidRPr="00081CBA">
        <w:rPr>
          <w:rFonts w:cstheme="minorHAnsi"/>
          <w:color w:val="000000" w:themeColor="text1"/>
          <w:sz w:val="22"/>
          <w:szCs w:val="22"/>
        </w:rPr>
        <w:t>monkeys</w:t>
      </w:r>
      <w:r w:rsidRPr="00081CBA">
        <w:rPr>
          <w:rFonts w:cstheme="minorHAnsi"/>
          <w:color w:val="000000" w:themeColor="text1"/>
          <w:sz w:val="22"/>
          <w:szCs w:val="22"/>
        </w:rPr>
        <w:t xml:space="preserve"> to choose between rejecting and accepting offers of different reward </w:t>
      </w:r>
      <w:r w:rsidR="000E49C0" w:rsidRPr="00081CBA">
        <w:rPr>
          <w:rFonts w:cstheme="minorHAnsi"/>
          <w:color w:val="000000" w:themeColor="text1"/>
          <w:sz w:val="22"/>
          <w:szCs w:val="22"/>
        </w:rPr>
        <w:t>sizes</w:t>
      </w:r>
      <w:r w:rsidRPr="00081CBA">
        <w:rPr>
          <w:rFonts w:cstheme="minorHAnsi"/>
          <w:color w:val="000000" w:themeColor="text1"/>
          <w:sz w:val="22"/>
          <w:szCs w:val="22"/>
        </w:rPr>
        <w:t xml:space="preserve"> and delay. By linking neural attractor dynamics to decision certainty, we provide evidence that the energy landscape in prefrontal cortex predict</w:t>
      </w:r>
      <w:r w:rsidR="00CF68BB" w:rsidRPr="00081CBA">
        <w:rPr>
          <w:rFonts w:cstheme="minorHAnsi"/>
          <w:color w:val="000000" w:themeColor="text1"/>
          <w:sz w:val="22"/>
          <w:szCs w:val="22"/>
        </w:rPr>
        <w:t>s</w:t>
      </w:r>
      <w:r w:rsidRPr="00081CBA">
        <w:rPr>
          <w:rFonts w:cstheme="minorHAnsi"/>
          <w:color w:val="000000" w:themeColor="text1"/>
          <w:sz w:val="22"/>
          <w:szCs w:val="22"/>
        </w:rPr>
        <w:t xml:space="preserve"> decision certainty in behavior.</w:t>
      </w:r>
      <w:r w:rsidR="00304998" w:rsidRPr="00081CBA">
        <w:rPr>
          <w:rFonts w:cstheme="minorHAnsi"/>
          <w:color w:val="000000" w:themeColor="text1"/>
          <w:sz w:val="22"/>
          <w:szCs w:val="22"/>
        </w:rPr>
        <w:t xml:space="preserve"> </w:t>
      </w:r>
    </w:p>
    <w:p w14:paraId="2FE62C4F" w14:textId="77777777" w:rsidR="003C09F1" w:rsidRPr="00081CBA" w:rsidRDefault="003C09F1" w:rsidP="003C09F1">
      <w:pPr>
        <w:pStyle w:val="NormalWeb"/>
        <w:rPr>
          <w:rFonts w:asciiTheme="minorHAnsi" w:hAnsiTheme="minorHAnsi" w:cstheme="minorHAnsi"/>
          <w:b/>
          <w:bCs/>
          <w:color w:val="000000" w:themeColor="text1"/>
          <w:sz w:val="22"/>
          <w:szCs w:val="22"/>
        </w:rPr>
      </w:pPr>
      <w:r w:rsidRPr="00081CBA">
        <w:rPr>
          <w:rFonts w:asciiTheme="minorHAnsi" w:hAnsiTheme="minorHAnsi" w:cstheme="minorHAnsi"/>
          <w:b/>
          <w:bCs/>
          <w:color w:val="000000" w:themeColor="text1"/>
          <w:sz w:val="22"/>
          <w:szCs w:val="22"/>
        </w:rPr>
        <w:t>RESULTS</w:t>
      </w:r>
    </w:p>
    <w:p w14:paraId="79689315" w14:textId="7F8FAB66" w:rsidR="003C09F1" w:rsidRPr="00081CBA" w:rsidRDefault="003C09F1" w:rsidP="003C09F1">
      <w:pPr>
        <w:rPr>
          <w:rFonts w:cstheme="minorHAnsi"/>
          <w:color w:val="000000" w:themeColor="text1"/>
          <w:sz w:val="22"/>
          <w:szCs w:val="22"/>
        </w:rPr>
      </w:pPr>
      <w:r w:rsidRPr="00081CBA">
        <w:rPr>
          <w:rFonts w:cstheme="minorHAnsi"/>
          <w:color w:val="000000" w:themeColor="text1"/>
          <w:sz w:val="22"/>
          <w:szCs w:val="22"/>
        </w:rPr>
        <w:t xml:space="preserve">We trained </w:t>
      </w:r>
      <w:r w:rsidR="00D4372E" w:rsidRPr="00081CBA">
        <w:rPr>
          <w:rFonts w:cstheme="minorHAnsi"/>
          <w:color w:val="000000" w:themeColor="text1"/>
          <w:sz w:val="22"/>
          <w:szCs w:val="22"/>
        </w:rPr>
        <w:t>rhesus monkeys</w:t>
      </w:r>
      <w:r w:rsidRPr="00081CBA">
        <w:rPr>
          <w:rFonts w:cstheme="minorHAnsi"/>
          <w:color w:val="000000" w:themeColor="text1"/>
          <w:sz w:val="22"/>
          <w:szCs w:val="22"/>
        </w:rPr>
        <w:t xml:space="preserve"> to perform a decision-making task </w:t>
      </w:r>
      <w:r w:rsidR="009F62FE" w:rsidRPr="00081CBA">
        <w:rPr>
          <w:rFonts w:cstheme="minorHAnsi"/>
          <w:color w:val="000000" w:themeColor="text1"/>
          <w:sz w:val="22"/>
          <w:szCs w:val="22"/>
        </w:rPr>
        <w:fldChar w:fldCharType="begin">
          <w:fldData xml:space="preserve">PEVuZE5vdGU+PENpdGU+PEF1dGhvcj5GYWxjb25lPC9BdXRob3I+PFllYXI+MjAxOTwvWWVhcj48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PEVuZE5vdGU+PENpdGU+PEF1dGhvcj5GYWxjb25lPC9BdXRob3I+PFllYXI+MjAxOTwvWWVhcj48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9F62FE"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44</w:t>
      </w:r>
      <w:r w:rsidR="009F62FE" w:rsidRPr="00081CBA">
        <w:rPr>
          <w:rFonts w:cstheme="minorHAnsi"/>
          <w:color w:val="000000" w:themeColor="text1"/>
          <w:sz w:val="22"/>
          <w:szCs w:val="22"/>
        </w:rPr>
        <w:fldChar w:fldCharType="end"/>
      </w:r>
      <w:r w:rsidRPr="00081CBA">
        <w:rPr>
          <w:rFonts w:cstheme="minorHAnsi"/>
          <w:color w:val="000000" w:themeColor="text1"/>
          <w:sz w:val="22"/>
          <w:szCs w:val="22"/>
        </w:rPr>
        <w:t>(</w:t>
      </w:r>
      <w:r w:rsidR="005A1FA6" w:rsidRPr="00081CBA">
        <w:rPr>
          <w:rFonts w:cstheme="minorHAnsi"/>
          <w:color w:val="000000" w:themeColor="text1"/>
          <w:sz w:val="22"/>
          <w:szCs w:val="22"/>
        </w:rPr>
        <w:t>Fig.</w:t>
      </w:r>
      <w:r w:rsidRPr="00081CBA">
        <w:rPr>
          <w:rFonts w:cstheme="minorHAnsi"/>
          <w:color w:val="000000" w:themeColor="text1"/>
          <w:sz w:val="22"/>
          <w:szCs w:val="22"/>
        </w:rPr>
        <w:t xml:space="preserve"> 1A).  In this task, animals had to reject or accept a</w:t>
      </w:r>
      <w:r w:rsidR="00025960" w:rsidRPr="00081CBA">
        <w:rPr>
          <w:rFonts w:cstheme="minorHAnsi"/>
          <w:color w:val="000000" w:themeColor="text1"/>
          <w:sz w:val="22"/>
          <w:szCs w:val="22"/>
        </w:rPr>
        <w:t>n</w:t>
      </w:r>
      <w:r w:rsidRPr="00081CBA">
        <w:rPr>
          <w:rFonts w:cstheme="minorHAnsi"/>
          <w:color w:val="000000" w:themeColor="text1"/>
          <w:sz w:val="22"/>
          <w:szCs w:val="22"/>
        </w:rPr>
        <w:t xml:space="preserve"> offer by releasing a bar</w:t>
      </w:r>
      <w:r w:rsidR="002B2C5D" w:rsidRPr="00081CBA">
        <w:rPr>
          <w:rFonts w:cstheme="minorHAnsi"/>
          <w:color w:val="000000" w:themeColor="text1"/>
          <w:sz w:val="22"/>
          <w:szCs w:val="22"/>
        </w:rPr>
        <w:t xml:space="preserve"> at different times</w:t>
      </w:r>
      <w:r w:rsidRPr="00081CBA">
        <w:rPr>
          <w:rFonts w:cstheme="minorHAnsi"/>
          <w:color w:val="000000" w:themeColor="text1"/>
          <w:sz w:val="22"/>
          <w:szCs w:val="22"/>
        </w:rPr>
        <w:t xml:space="preserve">. </w:t>
      </w:r>
      <w:r w:rsidR="00BE4C7C" w:rsidRPr="00081CBA">
        <w:rPr>
          <w:rFonts w:cstheme="minorHAnsi"/>
          <w:color w:val="000000" w:themeColor="text1"/>
          <w:sz w:val="22"/>
          <w:szCs w:val="22"/>
        </w:rPr>
        <w:t>In</w:t>
      </w:r>
      <w:r w:rsidR="005B76B0" w:rsidRPr="00081CBA">
        <w:rPr>
          <w:rFonts w:cstheme="minorHAnsi"/>
          <w:color w:val="000000" w:themeColor="text1"/>
          <w:sz w:val="22"/>
          <w:szCs w:val="22"/>
        </w:rPr>
        <w:t xml:space="preserve"> each trial, animals were presented with </w:t>
      </w:r>
      <w:r w:rsidR="00725F8A" w:rsidRPr="00081CBA">
        <w:rPr>
          <w:rFonts w:cstheme="minorHAnsi"/>
          <w:color w:val="000000" w:themeColor="text1"/>
          <w:sz w:val="22"/>
          <w:szCs w:val="22"/>
        </w:rPr>
        <w:t xml:space="preserve">one of nine possible </w:t>
      </w:r>
      <w:r w:rsidR="005B76B0" w:rsidRPr="00081CBA">
        <w:rPr>
          <w:rFonts w:cstheme="minorHAnsi"/>
          <w:color w:val="000000" w:themeColor="text1"/>
          <w:sz w:val="22"/>
          <w:szCs w:val="22"/>
        </w:rPr>
        <w:t>reward offer</w:t>
      </w:r>
      <w:r w:rsidR="00725F8A" w:rsidRPr="00081CBA">
        <w:rPr>
          <w:rFonts w:cstheme="minorHAnsi"/>
          <w:color w:val="000000" w:themeColor="text1"/>
          <w:sz w:val="22"/>
          <w:szCs w:val="22"/>
        </w:rPr>
        <w:t>s</w:t>
      </w:r>
      <w:r w:rsidR="005B76B0" w:rsidRPr="00081CBA">
        <w:rPr>
          <w:rFonts w:cstheme="minorHAnsi"/>
          <w:color w:val="000000" w:themeColor="text1"/>
          <w:sz w:val="22"/>
          <w:szCs w:val="22"/>
        </w:rPr>
        <w:t xml:space="preserve">, signaled by a visual stimulus. </w:t>
      </w:r>
      <w:r w:rsidR="00725F8A" w:rsidRPr="00081CBA">
        <w:rPr>
          <w:rFonts w:cstheme="minorHAnsi"/>
          <w:color w:val="000000" w:themeColor="text1"/>
          <w:sz w:val="22"/>
          <w:szCs w:val="22"/>
        </w:rPr>
        <w:t xml:space="preserve"> </w:t>
      </w:r>
      <w:r w:rsidR="00631554" w:rsidRPr="00081CBA">
        <w:rPr>
          <w:rFonts w:cstheme="minorHAnsi"/>
          <w:color w:val="000000" w:themeColor="text1"/>
          <w:sz w:val="22"/>
          <w:szCs w:val="22"/>
        </w:rPr>
        <w:t xml:space="preserve">Each offer was a </w:t>
      </w:r>
      <w:r w:rsidRPr="00081CBA">
        <w:rPr>
          <w:rFonts w:cstheme="minorHAnsi"/>
          <w:color w:val="000000" w:themeColor="text1"/>
          <w:sz w:val="22"/>
          <w:szCs w:val="22"/>
        </w:rPr>
        <w:t>combination of reward size (2, 4 or 6 drops) and delay (1,</w:t>
      </w:r>
      <w:r w:rsidR="00BD6DFE" w:rsidRPr="00081CBA">
        <w:rPr>
          <w:rFonts w:cstheme="minorHAnsi"/>
          <w:color w:val="000000" w:themeColor="text1"/>
          <w:sz w:val="22"/>
          <w:szCs w:val="22"/>
        </w:rPr>
        <w:t xml:space="preserve"> </w:t>
      </w:r>
      <w:r w:rsidRPr="00081CBA">
        <w:rPr>
          <w:rFonts w:cstheme="minorHAnsi"/>
          <w:color w:val="000000" w:themeColor="text1"/>
          <w:sz w:val="22"/>
          <w:szCs w:val="22"/>
        </w:rPr>
        <w:t>5 or 10</w:t>
      </w:r>
      <w:r w:rsidR="00E13884" w:rsidRPr="00081CBA">
        <w:rPr>
          <w:rFonts w:cstheme="minorHAnsi"/>
          <w:color w:val="000000" w:themeColor="text1"/>
          <w:sz w:val="22"/>
          <w:szCs w:val="22"/>
        </w:rPr>
        <w:t xml:space="preserve"> seconds</w:t>
      </w:r>
      <w:r w:rsidR="005B76B0" w:rsidRPr="00081CBA">
        <w:rPr>
          <w:rFonts w:cstheme="minorHAnsi"/>
          <w:color w:val="000000" w:themeColor="text1"/>
          <w:sz w:val="22"/>
          <w:szCs w:val="22"/>
        </w:rPr>
        <w:t xml:space="preserve">; </w:t>
      </w:r>
      <w:r w:rsidR="005A1FA6" w:rsidRPr="00081CBA">
        <w:rPr>
          <w:rFonts w:cstheme="minorHAnsi"/>
          <w:color w:val="000000" w:themeColor="text1"/>
          <w:sz w:val="22"/>
          <w:szCs w:val="22"/>
        </w:rPr>
        <w:t>Fig.</w:t>
      </w:r>
      <w:r w:rsidR="005B76B0" w:rsidRPr="00081CBA">
        <w:rPr>
          <w:rFonts w:cstheme="minorHAnsi"/>
          <w:color w:val="000000" w:themeColor="text1"/>
          <w:sz w:val="22"/>
          <w:szCs w:val="22"/>
        </w:rPr>
        <w:t xml:space="preserve"> 1B</w:t>
      </w:r>
      <w:r w:rsidRPr="00081CBA">
        <w:rPr>
          <w:rFonts w:cstheme="minorHAnsi"/>
          <w:color w:val="000000" w:themeColor="text1"/>
          <w:sz w:val="22"/>
          <w:szCs w:val="22"/>
        </w:rPr>
        <w:t xml:space="preserve">). </w:t>
      </w:r>
      <w:r w:rsidR="00B47810" w:rsidRPr="00081CBA">
        <w:rPr>
          <w:rFonts w:cstheme="minorHAnsi"/>
          <w:color w:val="000000" w:themeColor="text1"/>
          <w:sz w:val="22"/>
          <w:szCs w:val="22"/>
        </w:rPr>
        <w:t>M</w:t>
      </w:r>
      <w:r w:rsidR="00984DB0" w:rsidRPr="00081CBA">
        <w:rPr>
          <w:rFonts w:cstheme="minorHAnsi"/>
          <w:color w:val="000000" w:themeColor="text1"/>
          <w:sz w:val="22"/>
          <w:szCs w:val="22"/>
        </w:rPr>
        <w:t>onkeys</w:t>
      </w:r>
      <w:r w:rsidR="00B47810" w:rsidRPr="00081CBA">
        <w:rPr>
          <w:rFonts w:cstheme="minorHAnsi"/>
          <w:color w:val="000000" w:themeColor="text1"/>
          <w:sz w:val="22"/>
          <w:szCs w:val="22"/>
        </w:rPr>
        <w:t xml:space="preserve"> began a trial </w:t>
      </w:r>
      <w:r w:rsidRPr="00081CBA">
        <w:rPr>
          <w:rFonts w:cstheme="minorHAnsi"/>
          <w:color w:val="000000" w:themeColor="text1"/>
          <w:sz w:val="22"/>
          <w:szCs w:val="22"/>
        </w:rPr>
        <w:t xml:space="preserve">by touching a bar and holding it for 500ms. Then a red square was presented at the center of the screen for 500ms. After that, one of the </w:t>
      </w:r>
      <w:r w:rsidR="005A3882" w:rsidRPr="00081CBA">
        <w:rPr>
          <w:rFonts w:cstheme="minorHAnsi"/>
          <w:color w:val="000000" w:themeColor="text1"/>
          <w:sz w:val="22"/>
          <w:szCs w:val="22"/>
        </w:rPr>
        <w:t>nine</w:t>
      </w:r>
      <w:r w:rsidRPr="00081CBA">
        <w:rPr>
          <w:rFonts w:cstheme="minorHAnsi"/>
          <w:color w:val="000000" w:themeColor="text1"/>
          <w:sz w:val="22"/>
          <w:szCs w:val="22"/>
        </w:rPr>
        <w:t xml:space="preserve"> visual cues (</w:t>
      </w:r>
      <w:r w:rsidR="005A1FA6" w:rsidRPr="00081CBA">
        <w:rPr>
          <w:rFonts w:cstheme="minorHAnsi"/>
          <w:color w:val="000000" w:themeColor="text1"/>
          <w:sz w:val="22"/>
          <w:szCs w:val="22"/>
        </w:rPr>
        <w:t>Fig.</w:t>
      </w:r>
      <w:r w:rsidRPr="00081CBA">
        <w:rPr>
          <w:rFonts w:cstheme="minorHAnsi"/>
          <w:color w:val="000000" w:themeColor="text1"/>
          <w:sz w:val="22"/>
          <w:szCs w:val="22"/>
        </w:rPr>
        <w:t xml:space="preserve"> 1B) was presented at the center of the screen behind the </w:t>
      </w:r>
      <w:r w:rsidR="007D4D81" w:rsidRPr="00081CBA">
        <w:rPr>
          <w:rFonts w:cstheme="minorHAnsi"/>
          <w:color w:val="000000" w:themeColor="text1"/>
          <w:sz w:val="22"/>
          <w:szCs w:val="22"/>
        </w:rPr>
        <w:t xml:space="preserve">central </w:t>
      </w:r>
      <w:r w:rsidRPr="00081CBA">
        <w:rPr>
          <w:rFonts w:cstheme="minorHAnsi"/>
          <w:color w:val="000000" w:themeColor="text1"/>
          <w:sz w:val="22"/>
          <w:szCs w:val="22"/>
        </w:rPr>
        <w:t xml:space="preserve">red square. The </w:t>
      </w:r>
      <w:r w:rsidR="007D4D81" w:rsidRPr="00081CBA">
        <w:rPr>
          <w:rFonts w:cstheme="minorHAnsi"/>
          <w:color w:val="000000" w:themeColor="text1"/>
          <w:sz w:val="22"/>
          <w:szCs w:val="22"/>
        </w:rPr>
        <w:t xml:space="preserve">central </w:t>
      </w:r>
      <w:r w:rsidRPr="00081CBA">
        <w:rPr>
          <w:rFonts w:cstheme="minorHAnsi"/>
          <w:color w:val="000000" w:themeColor="text1"/>
          <w:sz w:val="22"/>
          <w:szCs w:val="22"/>
        </w:rPr>
        <w:t>square stay</w:t>
      </w:r>
      <w:r w:rsidR="008725BD" w:rsidRPr="00081CBA">
        <w:rPr>
          <w:rFonts w:cstheme="minorHAnsi"/>
          <w:color w:val="000000" w:themeColor="text1"/>
          <w:sz w:val="22"/>
          <w:szCs w:val="22"/>
        </w:rPr>
        <w:t>ed</w:t>
      </w:r>
      <w:r w:rsidRPr="00081CBA">
        <w:rPr>
          <w:rFonts w:cstheme="minorHAnsi"/>
          <w:color w:val="000000" w:themeColor="text1"/>
          <w:sz w:val="22"/>
          <w:szCs w:val="22"/>
        </w:rPr>
        <w:t xml:space="preserve"> red for a random period </w:t>
      </w:r>
      <w:r w:rsidR="006E2F18" w:rsidRPr="00081CBA">
        <w:rPr>
          <w:rFonts w:cstheme="minorHAnsi"/>
          <w:color w:val="000000" w:themeColor="text1"/>
          <w:sz w:val="22"/>
          <w:szCs w:val="22"/>
        </w:rPr>
        <w:t xml:space="preserve">of </w:t>
      </w:r>
      <w:r w:rsidR="0028703B" w:rsidRPr="00081CBA">
        <w:rPr>
          <w:rFonts w:cstheme="minorHAnsi"/>
          <w:color w:val="000000" w:themeColor="text1"/>
          <w:sz w:val="22"/>
          <w:szCs w:val="22"/>
        </w:rPr>
        <w:t xml:space="preserve">between 1500 and 3500ms </w:t>
      </w:r>
      <w:r w:rsidRPr="00081CBA">
        <w:rPr>
          <w:rFonts w:cstheme="minorHAnsi"/>
          <w:color w:val="000000" w:themeColor="text1"/>
          <w:sz w:val="22"/>
          <w:szCs w:val="22"/>
        </w:rPr>
        <w:t xml:space="preserve">before it turned purple. To reject the offer, the monkey had to release the bar before the square turned purple. After an offer was rejected, </w:t>
      </w:r>
      <w:r w:rsidR="005A674B" w:rsidRPr="00081CBA">
        <w:rPr>
          <w:rFonts w:cstheme="minorHAnsi"/>
          <w:color w:val="000000" w:themeColor="text1"/>
          <w:sz w:val="22"/>
          <w:szCs w:val="22"/>
        </w:rPr>
        <w:t xml:space="preserve">a new trial </w:t>
      </w:r>
      <w:r w:rsidRPr="00081CBA">
        <w:rPr>
          <w:rFonts w:cstheme="minorHAnsi"/>
          <w:color w:val="000000" w:themeColor="text1"/>
          <w:sz w:val="22"/>
          <w:szCs w:val="22"/>
        </w:rPr>
        <w:t>started</w:t>
      </w:r>
      <w:r w:rsidR="005A674B" w:rsidRPr="00081CBA">
        <w:rPr>
          <w:rFonts w:cstheme="minorHAnsi"/>
          <w:color w:val="000000" w:themeColor="text1"/>
          <w:sz w:val="22"/>
          <w:szCs w:val="22"/>
        </w:rPr>
        <w:t xml:space="preserve">, with a </w:t>
      </w:r>
      <w:r w:rsidR="008A5A91" w:rsidRPr="00081CBA">
        <w:rPr>
          <w:rFonts w:cstheme="minorHAnsi"/>
          <w:color w:val="000000" w:themeColor="text1"/>
          <w:sz w:val="22"/>
          <w:szCs w:val="22"/>
        </w:rPr>
        <w:t xml:space="preserve">new </w:t>
      </w:r>
      <w:r w:rsidR="005A674B" w:rsidRPr="00081CBA">
        <w:rPr>
          <w:rFonts w:cstheme="minorHAnsi"/>
          <w:color w:val="000000" w:themeColor="text1"/>
          <w:sz w:val="22"/>
          <w:szCs w:val="22"/>
        </w:rPr>
        <w:t>cue</w:t>
      </w:r>
      <w:r w:rsidR="0009575F" w:rsidRPr="00081CBA">
        <w:rPr>
          <w:rFonts w:cstheme="minorHAnsi"/>
          <w:color w:val="000000" w:themeColor="text1"/>
          <w:sz w:val="22"/>
          <w:szCs w:val="22"/>
        </w:rPr>
        <w:t xml:space="preserve"> randomly selected</w:t>
      </w:r>
      <w:r w:rsidR="008A5A91" w:rsidRPr="00081CBA">
        <w:rPr>
          <w:rFonts w:cstheme="minorHAnsi"/>
          <w:color w:val="000000" w:themeColor="text1"/>
          <w:sz w:val="22"/>
          <w:szCs w:val="22"/>
        </w:rPr>
        <w:t xml:space="preserve"> from the set of possible cues</w:t>
      </w:r>
      <w:r w:rsidR="0009575F" w:rsidRPr="00081CBA">
        <w:rPr>
          <w:rFonts w:cstheme="minorHAnsi"/>
          <w:color w:val="000000" w:themeColor="text1"/>
          <w:sz w:val="22"/>
          <w:szCs w:val="22"/>
        </w:rPr>
        <w:t>.</w:t>
      </w:r>
      <w:r w:rsidRPr="00081CBA">
        <w:rPr>
          <w:rFonts w:cstheme="minorHAnsi"/>
          <w:color w:val="000000" w:themeColor="text1"/>
          <w:sz w:val="22"/>
          <w:szCs w:val="22"/>
        </w:rPr>
        <w:t xml:space="preserve"> To accept the offer, the monkey had to hold the bar until the </w:t>
      </w:r>
      <w:r w:rsidR="00C404B8" w:rsidRPr="00081CBA">
        <w:rPr>
          <w:rFonts w:cstheme="minorHAnsi"/>
          <w:color w:val="000000" w:themeColor="text1"/>
          <w:sz w:val="22"/>
          <w:szCs w:val="22"/>
        </w:rPr>
        <w:t xml:space="preserve">red </w:t>
      </w:r>
      <w:r w:rsidRPr="00081CBA">
        <w:rPr>
          <w:rFonts w:cstheme="minorHAnsi"/>
          <w:color w:val="000000" w:themeColor="text1"/>
          <w:sz w:val="22"/>
          <w:szCs w:val="22"/>
        </w:rPr>
        <w:t xml:space="preserve">square turned purple and then release it between 200ms and 1200ms after the </w:t>
      </w:r>
      <w:r w:rsidR="0009575F" w:rsidRPr="00081CBA">
        <w:rPr>
          <w:rFonts w:cstheme="minorHAnsi"/>
          <w:color w:val="000000" w:themeColor="text1"/>
          <w:sz w:val="22"/>
          <w:szCs w:val="22"/>
        </w:rPr>
        <w:t xml:space="preserve">presentation of the </w:t>
      </w:r>
      <w:r w:rsidRPr="00081CBA">
        <w:rPr>
          <w:rFonts w:cstheme="minorHAnsi"/>
          <w:color w:val="000000" w:themeColor="text1"/>
          <w:sz w:val="22"/>
          <w:szCs w:val="22"/>
        </w:rPr>
        <w:t xml:space="preserve">purple square. After an offer was accepted, the purple square turned green, and the designated </w:t>
      </w:r>
      <w:r w:rsidR="00E95923" w:rsidRPr="00081CBA">
        <w:rPr>
          <w:rFonts w:cstheme="minorHAnsi"/>
          <w:color w:val="000000" w:themeColor="text1"/>
          <w:sz w:val="22"/>
          <w:szCs w:val="22"/>
        </w:rPr>
        <w:t>number</w:t>
      </w:r>
      <w:r w:rsidRPr="00081CBA">
        <w:rPr>
          <w:rFonts w:cstheme="minorHAnsi"/>
          <w:color w:val="000000" w:themeColor="text1"/>
          <w:sz w:val="22"/>
          <w:szCs w:val="22"/>
        </w:rPr>
        <w:t xml:space="preserve"> of </w:t>
      </w:r>
      <w:r w:rsidR="00A96098" w:rsidRPr="00081CBA">
        <w:rPr>
          <w:rFonts w:cstheme="minorHAnsi"/>
          <w:color w:val="000000" w:themeColor="text1"/>
          <w:sz w:val="22"/>
          <w:szCs w:val="22"/>
        </w:rPr>
        <w:t xml:space="preserve">drops </w:t>
      </w:r>
      <w:r w:rsidR="005E536E" w:rsidRPr="00081CBA">
        <w:rPr>
          <w:rFonts w:cstheme="minorHAnsi"/>
          <w:color w:val="000000" w:themeColor="text1"/>
          <w:sz w:val="22"/>
          <w:szCs w:val="22"/>
        </w:rPr>
        <w:t>was</w:t>
      </w:r>
      <w:r w:rsidRPr="00081CBA">
        <w:rPr>
          <w:rFonts w:cstheme="minorHAnsi"/>
          <w:color w:val="000000" w:themeColor="text1"/>
          <w:sz w:val="22"/>
          <w:szCs w:val="22"/>
        </w:rPr>
        <w:t xml:space="preserve"> delivered </w:t>
      </w:r>
      <w:r w:rsidR="00F12E52" w:rsidRPr="00081CBA">
        <w:rPr>
          <w:rFonts w:cstheme="minorHAnsi"/>
          <w:color w:val="000000" w:themeColor="text1"/>
          <w:sz w:val="22"/>
          <w:szCs w:val="22"/>
        </w:rPr>
        <w:t xml:space="preserve">after </w:t>
      </w:r>
      <w:r w:rsidRPr="00081CBA">
        <w:rPr>
          <w:rFonts w:cstheme="minorHAnsi"/>
          <w:color w:val="000000" w:themeColor="text1"/>
          <w:sz w:val="22"/>
          <w:szCs w:val="22"/>
        </w:rPr>
        <w:t xml:space="preserve">the delay indicated by the visual cue. The visual cue was turned off during reward delivery. The two monkeys completed on average </w:t>
      </w:r>
      <w:r w:rsidR="00093CD4" w:rsidRPr="00081CBA">
        <w:rPr>
          <w:rFonts w:cstheme="minorHAnsi"/>
          <w:color w:val="000000" w:themeColor="text1"/>
          <w:sz w:val="22"/>
          <w:szCs w:val="22"/>
        </w:rPr>
        <w:t>848</w:t>
      </w:r>
      <w:r w:rsidRPr="00081CBA">
        <w:rPr>
          <w:rFonts w:cstheme="minorHAnsi"/>
          <w:color w:val="000000" w:themeColor="text1"/>
          <w:sz w:val="22"/>
          <w:szCs w:val="22"/>
        </w:rPr>
        <w:t xml:space="preserve"> </w:t>
      </w:r>
      <w:r w:rsidR="00451773" w:rsidRPr="00081CBA">
        <w:rPr>
          <w:rFonts w:cstheme="minorHAnsi"/>
          <w:color w:val="000000" w:themeColor="text1"/>
          <w:sz w:val="22"/>
          <w:szCs w:val="22"/>
        </w:rPr>
        <w:t xml:space="preserve">(Monkey </w:t>
      </w:r>
      <w:r w:rsidR="00F12E52" w:rsidRPr="00081CBA">
        <w:rPr>
          <w:rFonts w:cstheme="minorHAnsi"/>
          <w:color w:val="000000" w:themeColor="text1"/>
          <w:sz w:val="22"/>
          <w:szCs w:val="22"/>
        </w:rPr>
        <w:t>V</w:t>
      </w:r>
      <w:r w:rsidR="00451773" w:rsidRPr="00081CBA">
        <w:rPr>
          <w:rFonts w:cstheme="minorHAnsi"/>
          <w:color w:val="000000" w:themeColor="text1"/>
          <w:sz w:val="22"/>
          <w:szCs w:val="22"/>
        </w:rPr>
        <w:t xml:space="preserve">) </w:t>
      </w:r>
      <w:r w:rsidRPr="00081CBA">
        <w:rPr>
          <w:rFonts w:cstheme="minorHAnsi"/>
          <w:color w:val="000000" w:themeColor="text1"/>
          <w:sz w:val="22"/>
          <w:szCs w:val="22"/>
        </w:rPr>
        <w:t xml:space="preserve">and </w:t>
      </w:r>
      <w:r w:rsidR="00093CD4" w:rsidRPr="00081CBA">
        <w:rPr>
          <w:rFonts w:cstheme="minorHAnsi"/>
          <w:color w:val="000000" w:themeColor="text1"/>
          <w:sz w:val="22"/>
          <w:szCs w:val="22"/>
        </w:rPr>
        <w:t>761</w:t>
      </w:r>
      <w:r w:rsidR="00451773" w:rsidRPr="00081CBA">
        <w:rPr>
          <w:rFonts w:cstheme="minorHAnsi"/>
          <w:color w:val="000000" w:themeColor="text1"/>
          <w:sz w:val="22"/>
          <w:szCs w:val="22"/>
        </w:rPr>
        <w:t xml:space="preserve"> (Monkey </w:t>
      </w:r>
      <w:r w:rsidR="00F12E52" w:rsidRPr="00081CBA">
        <w:rPr>
          <w:rFonts w:cstheme="minorHAnsi"/>
          <w:color w:val="000000" w:themeColor="text1"/>
          <w:sz w:val="22"/>
          <w:szCs w:val="22"/>
        </w:rPr>
        <w:t>W</w:t>
      </w:r>
      <w:r w:rsidR="00451773" w:rsidRPr="00081CBA">
        <w:rPr>
          <w:rFonts w:cstheme="minorHAnsi"/>
          <w:color w:val="000000" w:themeColor="text1"/>
          <w:sz w:val="22"/>
          <w:szCs w:val="22"/>
        </w:rPr>
        <w:t>)</w:t>
      </w:r>
      <w:r w:rsidRPr="00081CBA">
        <w:rPr>
          <w:rFonts w:cstheme="minorHAnsi"/>
          <w:color w:val="000000" w:themeColor="text1"/>
          <w:sz w:val="22"/>
          <w:szCs w:val="22"/>
        </w:rPr>
        <w:t xml:space="preserve"> valid trials per session. Data from 16 sessions (8 for each monkey) were analyzed.</w:t>
      </w:r>
    </w:p>
    <w:p w14:paraId="3BDF72E8" w14:textId="77777777" w:rsidR="003C09F1" w:rsidRPr="00081CBA" w:rsidRDefault="003C09F1" w:rsidP="003C09F1">
      <w:pPr>
        <w:rPr>
          <w:rFonts w:cstheme="minorHAnsi"/>
          <w:color w:val="000000" w:themeColor="text1"/>
          <w:sz w:val="22"/>
          <w:szCs w:val="22"/>
        </w:rPr>
      </w:pPr>
    </w:p>
    <w:p w14:paraId="064805E0" w14:textId="17ABE28D" w:rsidR="003C09F1" w:rsidRPr="00081CBA" w:rsidRDefault="003C09F1" w:rsidP="003C09F1">
      <w:pPr>
        <w:rPr>
          <w:rFonts w:cstheme="minorHAnsi"/>
          <w:color w:val="000000" w:themeColor="text1"/>
          <w:sz w:val="22"/>
          <w:szCs w:val="22"/>
        </w:rPr>
      </w:pPr>
      <w:r w:rsidRPr="00081CBA">
        <w:rPr>
          <w:rFonts w:cstheme="minorHAnsi"/>
          <w:color w:val="000000" w:themeColor="text1"/>
          <w:sz w:val="22"/>
          <w:szCs w:val="22"/>
        </w:rPr>
        <w:t xml:space="preserve">We computed the proportion of times that monkeys accepted each offer, </w:t>
      </w:r>
      <m:oMath>
        <m:r>
          <w:rPr>
            <w:rFonts w:ascii="Cambria Math" w:hAnsi="Cambria Math" w:cstheme="minorHAnsi"/>
            <w:color w:val="000000" w:themeColor="text1"/>
            <w:sz w:val="22"/>
            <w:szCs w:val="22"/>
          </w:rPr>
          <m:t>p(accept)</m:t>
        </m:r>
      </m:oMath>
      <w:r w:rsidRPr="00081CBA">
        <w:rPr>
          <w:rFonts w:cstheme="minorHAnsi"/>
          <w:color w:val="000000" w:themeColor="text1"/>
          <w:sz w:val="22"/>
          <w:szCs w:val="22"/>
        </w:rPr>
        <w:t xml:space="preserve"> (</w:t>
      </w:r>
      <w:r w:rsidR="005A1FA6" w:rsidRPr="00081CBA">
        <w:rPr>
          <w:rFonts w:cstheme="minorHAnsi"/>
          <w:color w:val="000000" w:themeColor="text1"/>
          <w:sz w:val="22"/>
          <w:szCs w:val="22"/>
        </w:rPr>
        <w:t>Fig.</w:t>
      </w:r>
      <w:r w:rsidRPr="00081CBA">
        <w:rPr>
          <w:rFonts w:cstheme="minorHAnsi"/>
          <w:color w:val="000000" w:themeColor="text1"/>
          <w:sz w:val="22"/>
          <w:szCs w:val="22"/>
        </w:rPr>
        <w:t xml:space="preserve"> 1C). Monkeys almost always accepted offers with </w:t>
      </w:r>
      <w:r w:rsidR="00A30BBB" w:rsidRPr="00081CBA">
        <w:rPr>
          <w:rFonts w:cstheme="minorHAnsi"/>
          <w:color w:val="000000" w:themeColor="text1"/>
          <w:sz w:val="22"/>
          <w:szCs w:val="22"/>
        </w:rPr>
        <w:t>large</w:t>
      </w:r>
      <w:r w:rsidRPr="00081CBA">
        <w:rPr>
          <w:rFonts w:cstheme="minorHAnsi"/>
          <w:color w:val="000000" w:themeColor="text1"/>
          <w:sz w:val="22"/>
          <w:szCs w:val="22"/>
        </w:rPr>
        <w:t xml:space="preserve"> reward</w:t>
      </w:r>
      <w:r w:rsidR="00A30BBB" w:rsidRPr="00081CBA">
        <w:rPr>
          <w:rFonts w:cstheme="minorHAnsi"/>
          <w:color w:val="000000" w:themeColor="text1"/>
          <w:sz w:val="22"/>
          <w:szCs w:val="22"/>
        </w:rPr>
        <w:t>s</w:t>
      </w:r>
      <w:r w:rsidRPr="00081CBA">
        <w:rPr>
          <w:rFonts w:cstheme="minorHAnsi"/>
          <w:color w:val="000000" w:themeColor="text1"/>
          <w:sz w:val="22"/>
          <w:szCs w:val="22"/>
        </w:rPr>
        <w:t xml:space="preserve"> and short delay</w:t>
      </w:r>
      <w:r w:rsidR="00A30BBB" w:rsidRPr="00081CBA">
        <w:rPr>
          <w:rFonts w:cstheme="minorHAnsi"/>
          <w:color w:val="000000" w:themeColor="text1"/>
          <w:sz w:val="22"/>
          <w:szCs w:val="22"/>
        </w:rPr>
        <w:t>s</w:t>
      </w:r>
      <w:r w:rsidRPr="00081CBA">
        <w:rPr>
          <w:rFonts w:cstheme="minorHAnsi"/>
          <w:color w:val="000000" w:themeColor="text1"/>
          <w:sz w:val="22"/>
          <w:szCs w:val="22"/>
        </w:rPr>
        <w:t xml:space="preserve"> (e.g., 6 drops and 1s delay), and almost always rejected offers with </w:t>
      </w:r>
      <w:r w:rsidR="00A30BBB" w:rsidRPr="00081CBA">
        <w:rPr>
          <w:rFonts w:cstheme="minorHAnsi"/>
          <w:color w:val="000000" w:themeColor="text1"/>
          <w:sz w:val="22"/>
          <w:szCs w:val="22"/>
        </w:rPr>
        <w:t>small</w:t>
      </w:r>
      <w:r w:rsidRPr="00081CBA">
        <w:rPr>
          <w:rFonts w:cstheme="minorHAnsi"/>
          <w:color w:val="000000" w:themeColor="text1"/>
          <w:sz w:val="22"/>
          <w:szCs w:val="22"/>
        </w:rPr>
        <w:t xml:space="preserve"> reward</w:t>
      </w:r>
      <w:r w:rsidR="00A30BBB" w:rsidRPr="00081CBA">
        <w:rPr>
          <w:rFonts w:cstheme="minorHAnsi"/>
          <w:color w:val="000000" w:themeColor="text1"/>
          <w:sz w:val="22"/>
          <w:szCs w:val="22"/>
        </w:rPr>
        <w:t>s</w:t>
      </w:r>
      <w:r w:rsidRPr="00081CBA">
        <w:rPr>
          <w:rFonts w:cstheme="minorHAnsi"/>
          <w:color w:val="000000" w:themeColor="text1"/>
          <w:sz w:val="22"/>
          <w:szCs w:val="22"/>
        </w:rPr>
        <w:t xml:space="preserve"> and </w:t>
      </w:r>
      <w:r w:rsidR="00FC7983" w:rsidRPr="00081CBA">
        <w:rPr>
          <w:rFonts w:cstheme="minorHAnsi"/>
          <w:color w:val="000000" w:themeColor="text1"/>
          <w:sz w:val="22"/>
          <w:szCs w:val="22"/>
        </w:rPr>
        <w:t xml:space="preserve">long </w:t>
      </w:r>
      <w:r w:rsidRPr="00081CBA">
        <w:rPr>
          <w:rFonts w:cstheme="minorHAnsi"/>
          <w:color w:val="000000" w:themeColor="text1"/>
          <w:sz w:val="22"/>
          <w:szCs w:val="22"/>
        </w:rPr>
        <w:t>delay</w:t>
      </w:r>
      <w:r w:rsidR="00A30BBB" w:rsidRPr="00081CBA">
        <w:rPr>
          <w:rFonts w:cstheme="minorHAnsi"/>
          <w:color w:val="000000" w:themeColor="text1"/>
          <w:sz w:val="22"/>
          <w:szCs w:val="22"/>
        </w:rPr>
        <w:t>s</w:t>
      </w:r>
      <w:r w:rsidRPr="00081CBA">
        <w:rPr>
          <w:rFonts w:cstheme="minorHAnsi"/>
          <w:color w:val="000000" w:themeColor="text1"/>
          <w:sz w:val="22"/>
          <w:szCs w:val="22"/>
        </w:rPr>
        <w:t xml:space="preserve"> (e.g., 2 drops and 10s delay). For other offers which had intermediate value</w:t>
      </w:r>
      <w:r w:rsidR="00254F6E" w:rsidRPr="00081CBA">
        <w:rPr>
          <w:rFonts w:cstheme="minorHAnsi"/>
          <w:color w:val="000000" w:themeColor="text1"/>
          <w:sz w:val="22"/>
          <w:szCs w:val="22"/>
        </w:rPr>
        <w:t>s</w:t>
      </w:r>
      <w:r w:rsidRPr="00081CBA">
        <w:rPr>
          <w:rFonts w:cstheme="minorHAnsi"/>
          <w:color w:val="000000" w:themeColor="text1"/>
          <w:sz w:val="22"/>
          <w:szCs w:val="22"/>
        </w:rPr>
        <w:t xml:space="preserve"> (e.g., 4 drops </w:t>
      </w:r>
      <w:r w:rsidR="00254F6E" w:rsidRPr="00081CBA">
        <w:rPr>
          <w:rFonts w:cstheme="minorHAnsi"/>
          <w:color w:val="000000" w:themeColor="text1"/>
          <w:sz w:val="22"/>
          <w:szCs w:val="22"/>
        </w:rPr>
        <w:t>and a</w:t>
      </w:r>
      <w:r w:rsidRPr="00081CBA">
        <w:rPr>
          <w:rFonts w:cstheme="minorHAnsi"/>
          <w:color w:val="000000" w:themeColor="text1"/>
          <w:sz w:val="22"/>
          <w:szCs w:val="22"/>
        </w:rPr>
        <w:t xml:space="preserve"> 5s delay), the </w:t>
      </w:r>
      <w:r w:rsidR="00A132A1" w:rsidRPr="00081CBA">
        <w:rPr>
          <w:rFonts w:cstheme="minorHAnsi"/>
          <w:color w:val="000000" w:themeColor="text1"/>
          <w:sz w:val="22"/>
          <w:szCs w:val="22"/>
        </w:rPr>
        <w:t>acceptance probability was intermediate</w:t>
      </w:r>
      <w:r w:rsidRPr="00081CBA">
        <w:rPr>
          <w:rFonts w:cstheme="minorHAnsi"/>
          <w:color w:val="000000" w:themeColor="text1"/>
          <w:sz w:val="22"/>
          <w:szCs w:val="22"/>
        </w:rPr>
        <w:t xml:space="preserve">. The decision </w:t>
      </w:r>
      <w:r w:rsidR="00254F6E" w:rsidRPr="00081CBA">
        <w:rPr>
          <w:rFonts w:cstheme="minorHAnsi"/>
          <w:color w:val="000000" w:themeColor="text1"/>
          <w:sz w:val="22"/>
          <w:szCs w:val="22"/>
        </w:rPr>
        <w:t>consistency</w:t>
      </w:r>
      <w:r w:rsidRPr="00081CBA">
        <w:rPr>
          <w:rFonts w:cstheme="minorHAnsi"/>
          <w:color w:val="000000" w:themeColor="text1"/>
          <w:sz w:val="22"/>
          <w:szCs w:val="22"/>
        </w:rPr>
        <w:t xml:space="preserve"> for each offer was quantified by the entropy of choices (see </w:t>
      </w:r>
      <w:r w:rsidR="00540136" w:rsidRPr="00DB4638">
        <w:rPr>
          <w:rFonts w:cstheme="minorHAnsi"/>
          <w:color w:val="000000" w:themeColor="text1"/>
          <w:sz w:val="22"/>
          <w:szCs w:val="22"/>
        </w:rPr>
        <w:t>Methods</w:t>
      </w:r>
      <w:r w:rsidRPr="00081CBA">
        <w:rPr>
          <w:rFonts w:cstheme="minorHAnsi"/>
          <w:color w:val="000000" w:themeColor="text1"/>
          <w:sz w:val="22"/>
          <w:szCs w:val="22"/>
        </w:rPr>
        <w:t>).</w:t>
      </w:r>
      <w:r w:rsidR="003F46BE" w:rsidRPr="00081CBA">
        <w:rPr>
          <w:rFonts w:cstheme="minorHAnsi"/>
          <w:color w:val="000000" w:themeColor="text1"/>
          <w:sz w:val="22"/>
          <w:szCs w:val="22"/>
        </w:rPr>
        <w:t xml:space="preserve">  Entropy is a natural measure of uncertainty</w:t>
      </w:r>
      <w:r w:rsidR="005B1335" w:rsidRPr="00081CBA">
        <w:rPr>
          <w:rFonts w:cstheme="minorHAnsi"/>
          <w:color w:val="000000" w:themeColor="text1"/>
          <w:sz w:val="22"/>
          <w:szCs w:val="22"/>
        </w:rPr>
        <w:t xml:space="preserve"> in probability distributions </w:t>
      </w:r>
      <w:r w:rsidR="00FA3CD9" w:rsidRPr="00081CBA">
        <w:rPr>
          <w:rFonts w:cstheme="minorHAnsi"/>
          <w:color w:val="000000" w:themeColor="text1"/>
          <w:sz w:val="22"/>
          <w:szCs w:val="22"/>
        </w:rPr>
        <w:fldChar w:fldCharType="begin"/>
      </w:r>
      <w:r w:rsidR="00966097">
        <w:rPr>
          <w:rFonts w:cstheme="minorHAnsi"/>
          <w:color w:val="000000" w:themeColor="text1"/>
          <w:sz w:val="22"/>
          <w:szCs w:val="22"/>
        </w:rPr>
        <w:instrText xml:space="preserve"> ADDIN EN.CITE &lt;EndNote&gt;&lt;Cite&gt;&lt;Author&gt;Abramson&lt;/Author&gt;&lt;Year&gt;1963&lt;/Year&gt;&lt;RecNum&gt;44&lt;/RecNum&gt;&lt;DisplayText&gt;&lt;style face="superscript"&gt;45&lt;/style&gt;&lt;/DisplayText&gt;&lt;record&gt;&lt;rec-number&gt;44&lt;/rec-number&gt;&lt;foreign-keys&gt;&lt;key app="EN" db-id="tzevp5fa1wv2aqexpf75zrf7x2zrfwstdv95" timestamp="1692086658"&gt;44&lt;/key&gt;&lt;/foreign-keys&gt;&lt;ref-type name="Book"&gt;6&lt;/ref-type&gt;&lt;contributors&gt;&lt;authors&gt;&lt;author&gt;Abramson, N.&lt;/author&gt;&lt;/authors&gt;&lt;secondary-authors&gt;&lt;author&gt;Bracewell, R. et al.&lt;/author&gt;&lt;/secondary-authors&gt;&lt;/contributors&gt;&lt;titles&gt;&lt;title&gt;Information Theory and Coding&lt;/title&gt;&lt;secondary-title&gt;McGraw-Hill Electronic Sciences Series&lt;/secondary-title&gt;&lt;/titles&gt;&lt;pages&gt;201&lt;/pages&gt;&lt;edition&gt;1&lt;/edition&gt;&lt;dates&gt;&lt;year&gt;1963&lt;/year&gt;&lt;/dates&gt;&lt;pub-location&gt;New York&lt;/pub-location&gt;&lt;publisher&gt;McGraw-Hill&lt;/publisher&gt;&lt;urls&gt;&lt;/urls&gt;&lt;/record&gt;&lt;/Cite&gt;&lt;/EndNote&gt;</w:instrText>
      </w:r>
      <w:r w:rsidR="00FA3CD9"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45</w:t>
      </w:r>
      <w:r w:rsidR="00FA3CD9" w:rsidRPr="00081CBA">
        <w:rPr>
          <w:rFonts w:cstheme="minorHAnsi"/>
          <w:color w:val="000000" w:themeColor="text1"/>
          <w:sz w:val="22"/>
          <w:szCs w:val="22"/>
        </w:rPr>
        <w:fldChar w:fldCharType="end"/>
      </w:r>
      <w:r w:rsidR="005B1335" w:rsidRPr="00081CBA">
        <w:rPr>
          <w:rFonts w:cstheme="minorHAnsi"/>
          <w:color w:val="000000" w:themeColor="text1"/>
          <w:sz w:val="22"/>
          <w:szCs w:val="22"/>
        </w:rPr>
        <w:t>.</w:t>
      </w:r>
      <w:r w:rsidR="00413599" w:rsidRPr="00081CBA">
        <w:rPr>
          <w:rFonts w:cstheme="minorHAnsi"/>
          <w:color w:val="000000" w:themeColor="text1"/>
          <w:sz w:val="22"/>
          <w:szCs w:val="22"/>
        </w:rPr>
        <w:t xml:space="preserve">  </w:t>
      </w:r>
      <w:r w:rsidR="008A1A69" w:rsidRPr="00081CBA">
        <w:rPr>
          <w:rFonts w:cstheme="minorHAnsi"/>
          <w:color w:val="000000" w:themeColor="text1"/>
          <w:sz w:val="22"/>
          <w:szCs w:val="22"/>
        </w:rPr>
        <w:t>Lower entropy characterized consistent choices for both the best (</w:t>
      </w:r>
      <w:r w:rsidR="006E3EB1" w:rsidRPr="00081CBA">
        <w:rPr>
          <w:rFonts w:cstheme="minorHAnsi"/>
          <w:color w:val="000000" w:themeColor="text1"/>
          <w:sz w:val="22"/>
          <w:szCs w:val="22"/>
        </w:rPr>
        <w:t xml:space="preserve">large </w:t>
      </w:r>
      <w:r w:rsidR="008A1A69" w:rsidRPr="00081CBA">
        <w:rPr>
          <w:rFonts w:cstheme="minorHAnsi"/>
          <w:color w:val="000000" w:themeColor="text1"/>
          <w:sz w:val="22"/>
          <w:szCs w:val="22"/>
        </w:rPr>
        <w:t>reward, short delay) and worst (</w:t>
      </w:r>
      <w:r w:rsidR="00E542CF" w:rsidRPr="00081CBA">
        <w:rPr>
          <w:rFonts w:cstheme="minorHAnsi"/>
          <w:color w:val="000000" w:themeColor="text1"/>
          <w:sz w:val="22"/>
          <w:szCs w:val="22"/>
        </w:rPr>
        <w:t xml:space="preserve">small </w:t>
      </w:r>
      <w:r w:rsidR="008A1A69" w:rsidRPr="00081CBA">
        <w:rPr>
          <w:rFonts w:cstheme="minorHAnsi"/>
          <w:color w:val="000000" w:themeColor="text1"/>
          <w:sz w:val="22"/>
          <w:szCs w:val="22"/>
        </w:rPr>
        <w:t>reward, long delay) offers. Entropy was higher for the least consistent choices for intermediate offers</w:t>
      </w:r>
      <w:r w:rsidRPr="00081CBA">
        <w:rPr>
          <w:rFonts w:cstheme="minorHAnsi"/>
          <w:color w:val="000000" w:themeColor="text1"/>
          <w:sz w:val="22"/>
          <w:szCs w:val="22"/>
        </w:rPr>
        <w:t xml:space="preserve"> (</w:t>
      </w:r>
      <w:r w:rsidR="005A1FA6" w:rsidRPr="00081CBA">
        <w:rPr>
          <w:rFonts w:cstheme="minorHAnsi"/>
          <w:color w:val="000000" w:themeColor="text1"/>
          <w:sz w:val="22"/>
          <w:szCs w:val="22"/>
        </w:rPr>
        <w:t>Fig.</w:t>
      </w:r>
      <w:r w:rsidRPr="00081CBA">
        <w:rPr>
          <w:rFonts w:cstheme="minorHAnsi"/>
          <w:color w:val="000000" w:themeColor="text1"/>
          <w:sz w:val="22"/>
          <w:szCs w:val="22"/>
        </w:rPr>
        <w:t xml:space="preserve"> 1D). </w:t>
      </w:r>
    </w:p>
    <w:p w14:paraId="141622D1" w14:textId="77777777" w:rsidR="003C09F1" w:rsidRPr="00081CBA" w:rsidRDefault="003C09F1" w:rsidP="003C09F1">
      <w:pPr>
        <w:rPr>
          <w:rFonts w:cstheme="minorHAnsi"/>
          <w:color w:val="000000" w:themeColor="text1"/>
          <w:sz w:val="22"/>
          <w:szCs w:val="22"/>
        </w:rPr>
      </w:pPr>
    </w:p>
    <w:p w14:paraId="540E4ED4" w14:textId="040F6D5E" w:rsidR="000B416B" w:rsidRPr="00081CBA" w:rsidRDefault="003C09F1" w:rsidP="000B416B">
      <w:pPr>
        <w:rPr>
          <w:rFonts w:cstheme="minorHAnsi"/>
          <w:color w:val="000000" w:themeColor="text1"/>
          <w:sz w:val="22"/>
          <w:szCs w:val="22"/>
        </w:rPr>
      </w:pPr>
      <w:r w:rsidRPr="00081CBA">
        <w:rPr>
          <w:rFonts w:cstheme="minorHAnsi"/>
          <w:color w:val="000000" w:themeColor="text1"/>
          <w:sz w:val="22"/>
          <w:szCs w:val="22"/>
        </w:rPr>
        <w:t xml:space="preserve">We </w:t>
      </w:r>
      <w:r w:rsidR="005C1505" w:rsidRPr="00081CBA">
        <w:rPr>
          <w:rFonts w:cstheme="minorHAnsi"/>
          <w:color w:val="000000" w:themeColor="text1"/>
          <w:sz w:val="22"/>
          <w:szCs w:val="22"/>
        </w:rPr>
        <w:t xml:space="preserve">also </w:t>
      </w:r>
      <w:r w:rsidRPr="00081CBA">
        <w:rPr>
          <w:rFonts w:cstheme="minorHAnsi"/>
          <w:color w:val="000000" w:themeColor="text1"/>
          <w:sz w:val="22"/>
          <w:szCs w:val="22"/>
        </w:rPr>
        <w:t xml:space="preserve">analyzed </w:t>
      </w:r>
      <w:r w:rsidR="009E417C" w:rsidRPr="00081CBA">
        <w:rPr>
          <w:rFonts w:cstheme="minorHAnsi"/>
          <w:color w:val="000000" w:themeColor="text1"/>
          <w:sz w:val="22"/>
          <w:szCs w:val="22"/>
        </w:rPr>
        <w:t>whether</w:t>
      </w:r>
      <w:r w:rsidRPr="00081CBA">
        <w:rPr>
          <w:rFonts w:cstheme="minorHAnsi"/>
          <w:color w:val="000000" w:themeColor="text1"/>
          <w:sz w:val="22"/>
          <w:szCs w:val="22"/>
        </w:rPr>
        <w:t xml:space="preserve"> decision</w:t>
      </w:r>
      <w:r w:rsidR="009E417C" w:rsidRPr="00081CBA">
        <w:rPr>
          <w:rFonts w:cstheme="minorHAnsi"/>
          <w:color w:val="000000" w:themeColor="text1"/>
          <w:sz w:val="22"/>
          <w:szCs w:val="22"/>
        </w:rPr>
        <w:t xml:space="preserve"> consistency was</w:t>
      </w:r>
      <w:r w:rsidRPr="00081CBA">
        <w:rPr>
          <w:rFonts w:cstheme="minorHAnsi"/>
          <w:color w:val="000000" w:themeColor="text1"/>
          <w:sz w:val="22"/>
          <w:szCs w:val="22"/>
        </w:rPr>
        <w:t xml:space="preserve"> reflected in reaction time</w:t>
      </w:r>
      <w:r w:rsidR="00500AC2" w:rsidRPr="00081CBA">
        <w:rPr>
          <w:rFonts w:cstheme="minorHAnsi"/>
          <w:color w:val="000000" w:themeColor="text1"/>
          <w:sz w:val="22"/>
          <w:szCs w:val="22"/>
        </w:rPr>
        <w:t xml:space="preserve"> (RT)</w:t>
      </w:r>
      <w:r w:rsidRPr="00081CBA">
        <w:rPr>
          <w:rFonts w:cstheme="minorHAnsi"/>
          <w:color w:val="000000" w:themeColor="text1"/>
          <w:sz w:val="22"/>
          <w:szCs w:val="22"/>
        </w:rPr>
        <w:t xml:space="preserve">. </w:t>
      </w:r>
      <w:r w:rsidR="00572B18" w:rsidRPr="00081CBA">
        <w:rPr>
          <w:rFonts w:cstheme="minorHAnsi"/>
          <w:color w:val="000000" w:themeColor="text1"/>
          <w:sz w:val="22"/>
          <w:szCs w:val="22"/>
        </w:rPr>
        <w:t>Reaction times for reject decisions</w:t>
      </w:r>
      <w:r w:rsidR="00B01EC6" w:rsidRPr="00081CBA">
        <w:rPr>
          <w:rFonts w:cstheme="minorHAnsi"/>
          <w:color w:val="000000" w:themeColor="text1"/>
          <w:sz w:val="22"/>
          <w:szCs w:val="22"/>
        </w:rPr>
        <w:t xml:space="preserve"> (from cue onset to bar release)</w:t>
      </w:r>
      <w:r w:rsidR="00572B18" w:rsidRPr="00081CBA">
        <w:rPr>
          <w:rFonts w:cstheme="minorHAnsi"/>
          <w:color w:val="000000" w:themeColor="text1"/>
          <w:sz w:val="22"/>
          <w:szCs w:val="22"/>
        </w:rPr>
        <w:t xml:space="preserve"> </w:t>
      </w:r>
      <w:r w:rsidR="000E2BA9" w:rsidRPr="00081CBA">
        <w:rPr>
          <w:rFonts w:cstheme="minorHAnsi"/>
          <w:color w:val="000000" w:themeColor="text1"/>
          <w:sz w:val="22"/>
          <w:szCs w:val="22"/>
        </w:rPr>
        <w:t xml:space="preserve">peaked between </w:t>
      </w:r>
      <w:r w:rsidR="00CF7ADC" w:rsidRPr="00081CBA">
        <w:rPr>
          <w:rFonts w:cstheme="minorHAnsi"/>
          <w:color w:val="000000" w:themeColor="text1"/>
          <w:sz w:val="22"/>
          <w:szCs w:val="22"/>
        </w:rPr>
        <w:t xml:space="preserve">350 </w:t>
      </w:r>
      <w:r w:rsidR="000E2BA9" w:rsidRPr="00081CBA">
        <w:rPr>
          <w:rFonts w:cstheme="minorHAnsi"/>
          <w:color w:val="000000" w:themeColor="text1"/>
          <w:sz w:val="22"/>
          <w:szCs w:val="22"/>
        </w:rPr>
        <w:t>and 4</w:t>
      </w:r>
      <w:r w:rsidR="00CF7ADC" w:rsidRPr="00081CBA">
        <w:rPr>
          <w:rFonts w:cstheme="minorHAnsi"/>
          <w:color w:val="000000" w:themeColor="text1"/>
          <w:sz w:val="22"/>
          <w:szCs w:val="22"/>
        </w:rPr>
        <w:t>5</w:t>
      </w:r>
      <w:r w:rsidR="000E2BA9" w:rsidRPr="00081CBA">
        <w:rPr>
          <w:rFonts w:cstheme="minorHAnsi"/>
          <w:color w:val="000000" w:themeColor="text1"/>
          <w:sz w:val="22"/>
          <w:szCs w:val="22"/>
        </w:rPr>
        <w:t xml:space="preserve">0ms for the two monkeys </w:t>
      </w:r>
      <w:r w:rsidRPr="00081CBA">
        <w:rPr>
          <w:rFonts w:cstheme="minorHAnsi"/>
          <w:color w:val="000000" w:themeColor="text1"/>
          <w:sz w:val="22"/>
          <w:szCs w:val="22"/>
        </w:rPr>
        <w:t>(</w:t>
      </w:r>
      <w:r w:rsidR="005A1FA6" w:rsidRPr="00081CBA">
        <w:rPr>
          <w:rFonts w:cstheme="minorHAnsi"/>
          <w:color w:val="000000" w:themeColor="text1"/>
          <w:sz w:val="22"/>
          <w:szCs w:val="22"/>
        </w:rPr>
        <w:t>Fig.</w:t>
      </w:r>
      <w:r w:rsidR="0007025F" w:rsidRPr="00081CBA">
        <w:rPr>
          <w:rFonts w:cstheme="minorHAnsi"/>
          <w:color w:val="000000" w:themeColor="text1"/>
          <w:sz w:val="22"/>
          <w:szCs w:val="22"/>
        </w:rPr>
        <w:t xml:space="preserve"> 1E</w:t>
      </w:r>
      <w:r w:rsidR="001D2D30" w:rsidRPr="00081CBA">
        <w:rPr>
          <w:rFonts w:cstheme="minorHAnsi"/>
          <w:color w:val="000000" w:themeColor="text1"/>
          <w:sz w:val="22"/>
          <w:szCs w:val="22"/>
        </w:rPr>
        <w:t xml:space="preserve">, </w:t>
      </w:r>
      <w:r w:rsidR="00F249EA" w:rsidRPr="00081CBA">
        <w:rPr>
          <w:rFonts w:cstheme="minorHAnsi"/>
          <w:color w:val="000000" w:themeColor="text1"/>
          <w:sz w:val="22"/>
          <w:szCs w:val="22"/>
        </w:rPr>
        <w:t>Supplementary Fig. S</w:t>
      </w:r>
      <w:r w:rsidR="001D2D30" w:rsidRPr="00081CBA">
        <w:rPr>
          <w:rFonts w:cstheme="minorHAnsi"/>
          <w:color w:val="000000" w:themeColor="text1"/>
          <w:sz w:val="22"/>
          <w:szCs w:val="22"/>
        </w:rPr>
        <w:t>1A</w:t>
      </w:r>
      <w:r w:rsidRPr="00081CBA">
        <w:rPr>
          <w:rFonts w:cstheme="minorHAnsi"/>
          <w:color w:val="000000" w:themeColor="text1"/>
          <w:sz w:val="22"/>
          <w:szCs w:val="22"/>
        </w:rPr>
        <w:t xml:space="preserve">). </w:t>
      </w:r>
      <w:r w:rsidR="0007025F" w:rsidRPr="00081CBA">
        <w:rPr>
          <w:rFonts w:cstheme="minorHAnsi"/>
          <w:color w:val="000000" w:themeColor="text1"/>
          <w:sz w:val="22"/>
          <w:szCs w:val="22"/>
        </w:rPr>
        <w:t xml:space="preserve"> </w:t>
      </w:r>
      <w:r w:rsidRPr="00081CBA">
        <w:rPr>
          <w:rFonts w:cstheme="minorHAnsi"/>
          <w:color w:val="000000" w:themeColor="text1"/>
          <w:sz w:val="22"/>
          <w:szCs w:val="22"/>
        </w:rPr>
        <w:t xml:space="preserve">We </w:t>
      </w:r>
      <w:r w:rsidR="00D44A52" w:rsidRPr="00081CBA">
        <w:rPr>
          <w:rFonts w:cstheme="minorHAnsi"/>
          <w:color w:val="000000" w:themeColor="text1"/>
          <w:sz w:val="22"/>
          <w:szCs w:val="22"/>
        </w:rPr>
        <w:t>found</w:t>
      </w:r>
      <w:r w:rsidRPr="00081CBA">
        <w:rPr>
          <w:rFonts w:cstheme="minorHAnsi"/>
          <w:color w:val="000000" w:themeColor="text1"/>
          <w:sz w:val="22"/>
          <w:szCs w:val="22"/>
        </w:rPr>
        <w:t xml:space="preserve"> that the average reaction time correlated significantly with decision </w:t>
      </w:r>
      <w:r w:rsidR="00D9720C" w:rsidRPr="00081CBA">
        <w:rPr>
          <w:rFonts w:cstheme="minorHAnsi"/>
          <w:color w:val="000000" w:themeColor="text1"/>
          <w:sz w:val="22"/>
          <w:szCs w:val="22"/>
        </w:rPr>
        <w:t>consistency</w:t>
      </w:r>
      <w:r w:rsidRPr="00081CBA">
        <w:rPr>
          <w:rFonts w:cstheme="minorHAnsi"/>
          <w:color w:val="000000" w:themeColor="text1"/>
          <w:sz w:val="22"/>
          <w:szCs w:val="22"/>
        </w:rPr>
        <w:t xml:space="preserve"> for each offer </w:t>
      </w:r>
      <w:r w:rsidR="00541B38" w:rsidRPr="00081CBA">
        <w:rPr>
          <w:rFonts w:cstheme="minorHAnsi"/>
          <w:color w:val="000000" w:themeColor="text1"/>
          <w:sz w:val="22"/>
          <w:szCs w:val="22"/>
        </w:rPr>
        <w:t xml:space="preserve">in reject decisions </w:t>
      </w:r>
      <w:r w:rsidRPr="00081CBA">
        <w:rPr>
          <w:rFonts w:cstheme="minorHAnsi"/>
          <w:color w:val="000000" w:themeColor="text1"/>
          <w:sz w:val="22"/>
          <w:szCs w:val="22"/>
        </w:rPr>
        <w:t xml:space="preserve">(p &lt; 0.001 for both monkeys, </w:t>
      </w:r>
      <w:r w:rsidR="005A1FA6" w:rsidRPr="00081CBA">
        <w:rPr>
          <w:rFonts w:cstheme="minorHAnsi"/>
          <w:color w:val="000000" w:themeColor="text1"/>
          <w:sz w:val="22"/>
          <w:szCs w:val="22"/>
        </w:rPr>
        <w:t>Fig.</w:t>
      </w:r>
      <w:r w:rsidRPr="00081CBA">
        <w:rPr>
          <w:rFonts w:cstheme="minorHAnsi"/>
          <w:color w:val="000000" w:themeColor="text1"/>
          <w:sz w:val="22"/>
          <w:szCs w:val="22"/>
        </w:rPr>
        <w:t xml:space="preserve"> 1F</w:t>
      </w:r>
      <w:r w:rsidR="001B3E05" w:rsidRPr="00081CBA">
        <w:rPr>
          <w:rFonts w:cstheme="minorHAnsi"/>
          <w:color w:val="000000" w:themeColor="text1"/>
          <w:sz w:val="22"/>
          <w:szCs w:val="22"/>
        </w:rPr>
        <w:t>)</w:t>
      </w:r>
      <w:r w:rsidR="006713BE" w:rsidRPr="00081CBA">
        <w:rPr>
          <w:rFonts w:cstheme="minorHAnsi"/>
          <w:color w:val="000000" w:themeColor="text1"/>
          <w:sz w:val="22"/>
          <w:szCs w:val="22"/>
        </w:rPr>
        <w:t>.</w:t>
      </w:r>
      <w:r w:rsidR="00EC72BC" w:rsidRPr="00081CBA">
        <w:rPr>
          <w:rFonts w:cstheme="minorHAnsi"/>
          <w:color w:val="000000" w:themeColor="text1"/>
          <w:sz w:val="22"/>
          <w:szCs w:val="22"/>
        </w:rPr>
        <w:t xml:space="preserve"> </w:t>
      </w:r>
      <w:r w:rsidRPr="00081CBA">
        <w:rPr>
          <w:rFonts w:cstheme="minorHAnsi"/>
          <w:color w:val="000000" w:themeColor="text1"/>
          <w:sz w:val="22"/>
          <w:szCs w:val="22"/>
        </w:rPr>
        <w:t>Reaction time</w:t>
      </w:r>
      <w:r w:rsidR="00600BED" w:rsidRPr="00081CBA">
        <w:rPr>
          <w:rFonts w:cstheme="minorHAnsi"/>
          <w:color w:val="000000" w:themeColor="text1"/>
          <w:sz w:val="22"/>
          <w:szCs w:val="22"/>
        </w:rPr>
        <w:t xml:space="preserve">s </w:t>
      </w:r>
      <w:r w:rsidR="008B126A" w:rsidRPr="00081CBA">
        <w:rPr>
          <w:rFonts w:cstheme="minorHAnsi"/>
          <w:color w:val="000000" w:themeColor="text1"/>
          <w:sz w:val="22"/>
          <w:szCs w:val="22"/>
        </w:rPr>
        <w:t xml:space="preserve">were </w:t>
      </w:r>
      <w:r w:rsidRPr="00081CBA">
        <w:rPr>
          <w:rFonts w:cstheme="minorHAnsi"/>
          <w:color w:val="000000" w:themeColor="text1"/>
          <w:sz w:val="22"/>
          <w:szCs w:val="22"/>
        </w:rPr>
        <w:t xml:space="preserve">slower when decision </w:t>
      </w:r>
      <w:r w:rsidR="00600BED" w:rsidRPr="00081CBA">
        <w:rPr>
          <w:rFonts w:cstheme="minorHAnsi"/>
          <w:color w:val="000000" w:themeColor="text1"/>
          <w:sz w:val="22"/>
          <w:szCs w:val="22"/>
        </w:rPr>
        <w:t>consistency</w:t>
      </w:r>
      <w:r w:rsidRPr="00081CBA">
        <w:rPr>
          <w:rFonts w:cstheme="minorHAnsi"/>
          <w:color w:val="000000" w:themeColor="text1"/>
          <w:sz w:val="22"/>
          <w:szCs w:val="22"/>
        </w:rPr>
        <w:t xml:space="preserve"> </w:t>
      </w:r>
      <w:r w:rsidR="008B126A" w:rsidRPr="00081CBA">
        <w:rPr>
          <w:rFonts w:cstheme="minorHAnsi"/>
          <w:color w:val="000000" w:themeColor="text1"/>
          <w:sz w:val="22"/>
          <w:szCs w:val="22"/>
        </w:rPr>
        <w:t>wa</w:t>
      </w:r>
      <w:r w:rsidRPr="00081CBA">
        <w:rPr>
          <w:rFonts w:cstheme="minorHAnsi"/>
          <w:color w:val="000000" w:themeColor="text1"/>
          <w:sz w:val="22"/>
          <w:szCs w:val="22"/>
        </w:rPr>
        <w:t xml:space="preserve">s </w:t>
      </w:r>
      <w:r w:rsidR="003B600C" w:rsidRPr="00081CBA">
        <w:rPr>
          <w:rFonts w:cstheme="minorHAnsi"/>
          <w:color w:val="000000" w:themeColor="text1"/>
          <w:sz w:val="22"/>
          <w:szCs w:val="22"/>
        </w:rPr>
        <w:t>smaller</w:t>
      </w:r>
      <w:r w:rsidRPr="00081CBA">
        <w:rPr>
          <w:rFonts w:cstheme="minorHAnsi"/>
          <w:color w:val="000000" w:themeColor="text1"/>
          <w:sz w:val="22"/>
          <w:szCs w:val="22"/>
        </w:rPr>
        <w:t>.</w:t>
      </w:r>
      <w:r w:rsidR="00354486" w:rsidRPr="00081CBA">
        <w:rPr>
          <w:rFonts w:cstheme="minorHAnsi"/>
          <w:color w:val="000000" w:themeColor="text1"/>
          <w:sz w:val="22"/>
          <w:szCs w:val="22"/>
        </w:rPr>
        <w:t xml:space="preserve"> T</w:t>
      </w:r>
      <w:r w:rsidR="006713BE" w:rsidRPr="00081CBA">
        <w:rPr>
          <w:rFonts w:cstheme="minorHAnsi"/>
          <w:color w:val="000000" w:themeColor="text1"/>
          <w:sz w:val="22"/>
          <w:szCs w:val="22"/>
        </w:rPr>
        <w:t>his correlation may not</w:t>
      </w:r>
      <w:r w:rsidR="00B1046B" w:rsidRPr="00081CBA">
        <w:rPr>
          <w:rFonts w:cstheme="minorHAnsi"/>
          <w:color w:val="000000" w:themeColor="text1"/>
          <w:sz w:val="22"/>
          <w:szCs w:val="22"/>
        </w:rPr>
        <w:t xml:space="preserve"> entirely</w:t>
      </w:r>
      <w:r w:rsidR="006713BE" w:rsidRPr="00081CBA">
        <w:rPr>
          <w:rFonts w:cstheme="minorHAnsi"/>
          <w:color w:val="000000" w:themeColor="text1"/>
          <w:sz w:val="22"/>
          <w:szCs w:val="22"/>
        </w:rPr>
        <w:t xml:space="preserve"> reflect decision consistency, but rather motivation. </w:t>
      </w:r>
      <w:r w:rsidR="00B01EC6" w:rsidRPr="00081CBA">
        <w:rPr>
          <w:rFonts w:cstheme="minorHAnsi"/>
          <w:color w:val="000000" w:themeColor="text1"/>
          <w:sz w:val="22"/>
          <w:szCs w:val="22"/>
        </w:rPr>
        <w:t xml:space="preserve">As a negative control, we analyzed </w:t>
      </w:r>
      <w:r w:rsidR="007C2A44" w:rsidRPr="00081CBA">
        <w:rPr>
          <w:rFonts w:cstheme="minorHAnsi"/>
          <w:color w:val="000000" w:themeColor="text1"/>
          <w:sz w:val="22"/>
          <w:szCs w:val="22"/>
        </w:rPr>
        <w:t xml:space="preserve">response </w:t>
      </w:r>
      <w:r w:rsidR="00B01EC6" w:rsidRPr="00081CBA">
        <w:rPr>
          <w:rFonts w:cstheme="minorHAnsi"/>
          <w:color w:val="000000" w:themeColor="text1"/>
          <w:sz w:val="22"/>
          <w:szCs w:val="22"/>
        </w:rPr>
        <w:t>time for accept decisions</w:t>
      </w:r>
      <w:r w:rsidR="006713BE" w:rsidRPr="00081CBA">
        <w:rPr>
          <w:rFonts w:cstheme="minorHAnsi"/>
          <w:color w:val="000000" w:themeColor="text1"/>
          <w:sz w:val="22"/>
          <w:szCs w:val="22"/>
        </w:rPr>
        <w:t xml:space="preserve"> </w:t>
      </w:r>
      <w:r w:rsidR="00B01EC6" w:rsidRPr="00081CBA">
        <w:rPr>
          <w:rFonts w:cstheme="minorHAnsi"/>
          <w:color w:val="000000" w:themeColor="text1"/>
          <w:sz w:val="22"/>
          <w:szCs w:val="22"/>
        </w:rPr>
        <w:t>(from purple dot to bar release).</w:t>
      </w:r>
      <w:r w:rsidR="007C2A44" w:rsidRPr="00081CBA">
        <w:rPr>
          <w:rFonts w:cstheme="minorHAnsi"/>
          <w:color w:val="000000" w:themeColor="text1"/>
          <w:sz w:val="22"/>
          <w:szCs w:val="22"/>
        </w:rPr>
        <w:t xml:space="preserve"> </w:t>
      </w:r>
      <w:r w:rsidR="00B01EC6" w:rsidRPr="00081CBA">
        <w:rPr>
          <w:rFonts w:cstheme="minorHAnsi"/>
          <w:color w:val="000000" w:themeColor="text1"/>
          <w:sz w:val="22"/>
          <w:szCs w:val="22"/>
        </w:rPr>
        <w:t xml:space="preserve">Accept </w:t>
      </w:r>
      <w:r w:rsidR="006679A7" w:rsidRPr="00081CBA">
        <w:rPr>
          <w:rFonts w:cstheme="minorHAnsi"/>
          <w:color w:val="000000" w:themeColor="text1"/>
          <w:sz w:val="22"/>
          <w:szCs w:val="22"/>
        </w:rPr>
        <w:t xml:space="preserve">response </w:t>
      </w:r>
      <w:r w:rsidR="00B01EC6" w:rsidRPr="00081CBA">
        <w:rPr>
          <w:rFonts w:cstheme="minorHAnsi"/>
          <w:color w:val="000000" w:themeColor="text1"/>
          <w:sz w:val="22"/>
          <w:szCs w:val="22"/>
        </w:rPr>
        <w:t>time also significantly correlate</w:t>
      </w:r>
      <w:r w:rsidR="00AA4342" w:rsidRPr="00081CBA">
        <w:rPr>
          <w:rFonts w:cstheme="minorHAnsi"/>
          <w:color w:val="000000" w:themeColor="text1"/>
          <w:sz w:val="22"/>
          <w:szCs w:val="22"/>
        </w:rPr>
        <w:t>d</w:t>
      </w:r>
      <w:r w:rsidR="00B01EC6" w:rsidRPr="00081CBA">
        <w:rPr>
          <w:rFonts w:cstheme="minorHAnsi"/>
          <w:color w:val="000000" w:themeColor="text1"/>
          <w:sz w:val="22"/>
          <w:szCs w:val="22"/>
        </w:rPr>
        <w:t xml:space="preserve"> with decision consistency</w:t>
      </w:r>
      <w:r w:rsidR="006713BE" w:rsidRPr="00081CBA">
        <w:rPr>
          <w:rFonts w:cstheme="minorHAnsi"/>
          <w:color w:val="000000" w:themeColor="text1"/>
          <w:sz w:val="22"/>
          <w:szCs w:val="22"/>
        </w:rPr>
        <w:t xml:space="preserve"> (</w:t>
      </w:r>
      <w:r w:rsidR="00382BFB" w:rsidRPr="00081CBA">
        <w:rPr>
          <w:rFonts w:cstheme="minorHAnsi"/>
          <w:color w:val="000000" w:themeColor="text1"/>
          <w:sz w:val="22"/>
          <w:szCs w:val="22"/>
        </w:rPr>
        <w:t xml:space="preserve">p = 0.001 for monkey V, </w:t>
      </w:r>
      <w:r w:rsidR="006713BE" w:rsidRPr="00081CBA">
        <w:rPr>
          <w:rFonts w:cstheme="minorHAnsi"/>
          <w:color w:val="000000" w:themeColor="text1"/>
          <w:sz w:val="22"/>
          <w:szCs w:val="22"/>
        </w:rPr>
        <w:t xml:space="preserve">p &lt; 0.001 for </w:t>
      </w:r>
      <w:r w:rsidR="00382BFB" w:rsidRPr="00081CBA">
        <w:rPr>
          <w:rFonts w:cstheme="minorHAnsi"/>
          <w:color w:val="000000" w:themeColor="text1"/>
          <w:sz w:val="22"/>
          <w:szCs w:val="22"/>
        </w:rPr>
        <w:t>monkey W</w:t>
      </w:r>
      <w:r w:rsidR="006713BE" w:rsidRPr="00081CBA">
        <w:rPr>
          <w:rFonts w:cstheme="minorHAnsi"/>
          <w:color w:val="000000" w:themeColor="text1"/>
          <w:sz w:val="22"/>
          <w:szCs w:val="22"/>
        </w:rPr>
        <w:t xml:space="preserve">, </w:t>
      </w:r>
      <w:r w:rsidR="00F249EA" w:rsidRPr="00081CBA">
        <w:rPr>
          <w:rFonts w:cstheme="minorHAnsi"/>
          <w:color w:val="000000" w:themeColor="text1"/>
          <w:sz w:val="22"/>
          <w:szCs w:val="22"/>
        </w:rPr>
        <w:t>Supplementary Fig. S</w:t>
      </w:r>
      <w:r w:rsidR="006713BE" w:rsidRPr="00081CBA">
        <w:rPr>
          <w:rFonts w:cstheme="minorHAnsi"/>
          <w:color w:val="000000" w:themeColor="text1"/>
          <w:sz w:val="22"/>
          <w:szCs w:val="22"/>
        </w:rPr>
        <w:t>1</w:t>
      </w:r>
      <w:r w:rsidR="002D6047" w:rsidRPr="00081CBA">
        <w:rPr>
          <w:rFonts w:cstheme="minorHAnsi"/>
          <w:color w:val="000000" w:themeColor="text1"/>
          <w:sz w:val="22"/>
          <w:szCs w:val="22"/>
        </w:rPr>
        <w:t>B</w:t>
      </w:r>
      <w:r w:rsidR="006713BE" w:rsidRPr="00081CBA">
        <w:rPr>
          <w:rFonts w:cstheme="minorHAnsi"/>
          <w:color w:val="000000" w:themeColor="text1"/>
          <w:sz w:val="22"/>
          <w:szCs w:val="22"/>
        </w:rPr>
        <w:t>).</w:t>
      </w:r>
      <w:r w:rsidR="000E6271" w:rsidRPr="00081CBA">
        <w:rPr>
          <w:rFonts w:cstheme="minorHAnsi"/>
          <w:color w:val="000000" w:themeColor="text1"/>
          <w:sz w:val="22"/>
          <w:szCs w:val="22"/>
        </w:rPr>
        <w:t xml:space="preserve"> Since the decision</w:t>
      </w:r>
      <w:r w:rsidR="00746904" w:rsidRPr="00081CBA">
        <w:rPr>
          <w:rFonts w:cstheme="minorHAnsi"/>
          <w:color w:val="000000" w:themeColor="text1"/>
          <w:sz w:val="22"/>
          <w:szCs w:val="22"/>
        </w:rPr>
        <w:t>, presumably,</w:t>
      </w:r>
      <w:r w:rsidR="000E6271" w:rsidRPr="00081CBA">
        <w:rPr>
          <w:rFonts w:cstheme="minorHAnsi"/>
          <w:color w:val="000000" w:themeColor="text1"/>
          <w:sz w:val="22"/>
          <w:szCs w:val="22"/>
        </w:rPr>
        <w:t xml:space="preserve"> </w:t>
      </w:r>
      <w:r w:rsidR="004D2A7D" w:rsidRPr="00081CBA">
        <w:rPr>
          <w:rFonts w:cstheme="minorHAnsi"/>
          <w:color w:val="000000" w:themeColor="text1"/>
          <w:sz w:val="22"/>
          <w:szCs w:val="22"/>
        </w:rPr>
        <w:t xml:space="preserve">has </w:t>
      </w:r>
      <w:r w:rsidR="000E6271" w:rsidRPr="00081CBA">
        <w:rPr>
          <w:rFonts w:cstheme="minorHAnsi"/>
          <w:color w:val="000000" w:themeColor="text1"/>
          <w:sz w:val="22"/>
          <w:szCs w:val="22"/>
        </w:rPr>
        <w:t xml:space="preserve">already </w:t>
      </w:r>
      <w:r w:rsidR="004355F5" w:rsidRPr="00081CBA">
        <w:rPr>
          <w:rFonts w:cstheme="minorHAnsi"/>
          <w:color w:val="000000" w:themeColor="text1"/>
          <w:sz w:val="22"/>
          <w:szCs w:val="22"/>
        </w:rPr>
        <w:t xml:space="preserve">been </w:t>
      </w:r>
      <w:r w:rsidR="000E6271" w:rsidRPr="00081CBA">
        <w:rPr>
          <w:rFonts w:cstheme="minorHAnsi"/>
          <w:color w:val="000000" w:themeColor="text1"/>
          <w:sz w:val="22"/>
          <w:szCs w:val="22"/>
        </w:rPr>
        <w:t xml:space="preserve">made </w:t>
      </w:r>
      <w:r w:rsidR="004355F5" w:rsidRPr="00081CBA">
        <w:rPr>
          <w:rFonts w:cstheme="minorHAnsi"/>
          <w:color w:val="000000" w:themeColor="text1"/>
          <w:sz w:val="22"/>
          <w:szCs w:val="22"/>
        </w:rPr>
        <w:t>when</w:t>
      </w:r>
      <w:r w:rsidR="000E6271" w:rsidRPr="00081CBA">
        <w:rPr>
          <w:rFonts w:cstheme="minorHAnsi"/>
          <w:color w:val="000000" w:themeColor="text1"/>
          <w:sz w:val="22"/>
          <w:szCs w:val="22"/>
        </w:rPr>
        <w:t xml:space="preserve"> the dot </w:t>
      </w:r>
      <w:r w:rsidR="006F457A" w:rsidRPr="00081CBA">
        <w:rPr>
          <w:rFonts w:cstheme="minorHAnsi"/>
          <w:color w:val="000000" w:themeColor="text1"/>
          <w:sz w:val="22"/>
          <w:szCs w:val="22"/>
        </w:rPr>
        <w:t>turn</w:t>
      </w:r>
      <w:r w:rsidR="004355F5" w:rsidRPr="00081CBA">
        <w:rPr>
          <w:rFonts w:cstheme="minorHAnsi"/>
          <w:color w:val="000000" w:themeColor="text1"/>
          <w:sz w:val="22"/>
          <w:szCs w:val="22"/>
        </w:rPr>
        <w:t>s</w:t>
      </w:r>
      <w:r w:rsidR="000E6271" w:rsidRPr="00081CBA">
        <w:rPr>
          <w:rFonts w:cstheme="minorHAnsi"/>
          <w:color w:val="000000" w:themeColor="text1"/>
          <w:sz w:val="22"/>
          <w:szCs w:val="22"/>
        </w:rPr>
        <w:t xml:space="preserve"> purple</w:t>
      </w:r>
      <w:r w:rsidR="0058159E" w:rsidRPr="00081CBA">
        <w:rPr>
          <w:rFonts w:cstheme="minorHAnsi"/>
          <w:color w:val="000000" w:themeColor="text1"/>
          <w:sz w:val="22"/>
          <w:szCs w:val="22"/>
        </w:rPr>
        <w:t xml:space="preserve"> (</w:t>
      </w:r>
      <w:r w:rsidR="00F249EA" w:rsidRPr="00081CBA">
        <w:rPr>
          <w:rFonts w:cstheme="minorHAnsi"/>
          <w:color w:val="000000" w:themeColor="text1"/>
          <w:sz w:val="22"/>
          <w:szCs w:val="22"/>
        </w:rPr>
        <w:t>Supplementary Fig. S</w:t>
      </w:r>
      <w:r w:rsidR="0058159E" w:rsidRPr="00081CBA">
        <w:rPr>
          <w:rFonts w:cstheme="minorHAnsi"/>
          <w:color w:val="000000" w:themeColor="text1"/>
          <w:sz w:val="22"/>
          <w:szCs w:val="22"/>
        </w:rPr>
        <w:t>1C)</w:t>
      </w:r>
      <w:r w:rsidR="000E6271" w:rsidRPr="00081CBA">
        <w:rPr>
          <w:rFonts w:cstheme="minorHAnsi"/>
          <w:color w:val="000000" w:themeColor="text1"/>
          <w:sz w:val="22"/>
          <w:szCs w:val="22"/>
        </w:rPr>
        <w:t xml:space="preserve">, this correlation </w:t>
      </w:r>
      <w:r w:rsidR="004A17AA" w:rsidRPr="00081CBA">
        <w:rPr>
          <w:rFonts w:cstheme="minorHAnsi"/>
          <w:color w:val="000000" w:themeColor="text1"/>
          <w:sz w:val="22"/>
          <w:szCs w:val="22"/>
        </w:rPr>
        <w:t>should</w:t>
      </w:r>
      <w:r w:rsidR="000E6271" w:rsidRPr="00081CBA">
        <w:rPr>
          <w:rFonts w:cstheme="minorHAnsi"/>
          <w:color w:val="000000" w:themeColor="text1"/>
          <w:sz w:val="22"/>
          <w:szCs w:val="22"/>
        </w:rPr>
        <w:t xml:space="preserve"> not reflect the </w:t>
      </w:r>
      <w:r w:rsidR="00566613" w:rsidRPr="00081CBA">
        <w:rPr>
          <w:rFonts w:cstheme="minorHAnsi"/>
          <w:color w:val="000000" w:themeColor="text1"/>
          <w:sz w:val="22"/>
          <w:szCs w:val="22"/>
        </w:rPr>
        <w:t>decision-making</w:t>
      </w:r>
      <w:r w:rsidR="000E6271" w:rsidRPr="00081CBA">
        <w:rPr>
          <w:rFonts w:cstheme="minorHAnsi"/>
          <w:color w:val="000000" w:themeColor="text1"/>
          <w:sz w:val="22"/>
          <w:szCs w:val="22"/>
        </w:rPr>
        <w:t xml:space="preserve"> calculation</w:t>
      </w:r>
      <w:r w:rsidR="00F5340B" w:rsidRPr="00081CBA">
        <w:rPr>
          <w:rFonts w:cstheme="minorHAnsi"/>
          <w:color w:val="000000" w:themeColor="text1"/>
          <w:sz w:val="22"/>
          <w:szCs w:val="22"/>
        </w:rPr>
        <w:t>. R</w:t>
      </w:r>
      <w:r w:rsidR="000E6271" w:rsidRPr="00081CBA">
        <w:rPr>
          <w:rFonts w:cstheme="minorHAnsi"/>
          <w:color w:val="000000" w:themeColor="text1"/>
          <w:sz w:val="22"/>
          <w:szCs w:val="22"/>
        </w:rPr>
        <w:t>ather</w:t>
      </w:r>
      <w:r w:rsidR="00F5340B" w:rsidRPr="00081CBA">
        <w:rPr>
          <w:rFonts w:cstheme="minorHAnsi"/>
          <w:color w:val="000000" w:themeColor="text1"/>
          <w:sz w:val="22"/>
          <w:szCs w:val="22"/>
        </w:rPr>
        <w:t xml:space="preserve"> it </w:t>
      </w:r>
      <w:r w:rsidR="00F1526D" w:rsidRPr="00081CBA">
        <w:rPr>
          <w:rFonts w:cstheme="minorHAnsi"/>
          <w:color w:val="000000" w:themeColor="text1"/>
          <w:sz w:val="22"/>
          <w:szCs w:val="22"/>
        </w:rPr>
        <w:t xml:space="preserve">may </w:t>
      </w:r>
      <w:r w:rsidR="00F5340B" w:rsidRPr="00081CBA">
        <w:rPr>
          <w:rFonts w:cstheme="minorHAnsi"/>
          <w:color w:val="000000" w:themeColor="text1"/>
          <w:sz w:val="22"/>
          <w:szCs w:val="22"/>
        </w:rPr>
        <w:t>reflect</w:t>
      </w:r>
      <w:r w:rsidR="000E6271" w:rsidRPr="00081CBA">
        <w:rPr>
          <w:rFonts w:cstheme="minorHAnsi"/>
          <w:color w:val="000000" w:themeColor="text1"/>
          <w:sz w:val="22"/>
          <w:szCs w:val="22"/>
        </w:rPr>
        <w:t xml:space="preserve"> the speed of simple visual </w:t>
      </w:r>
      <w:r w:rsidR="00F5340B" w:rsidRPr="00081CBA">
        <w:rPr>
          <w:rFonts w:cstheme="minorHAnsi"/>
          <w:color w:val="000000" w:themeColor="text1"/>
          <w:sz w:val="22"/>
          <w:szCs w:val="22"/>
        </w:rPr>
        <w:t>motor reaction time</w:t>
      </w:r>
      <w:r w:rsidR="000E6271" w:rsidRPr="00081CBA">
        <w:rPr>
          <w:rFonts w:cstheme="minorHAnsi"/>
          <w:color w:val="000000" w:themeColor="text1"/>
          <w:sz w:val="22"/>
          <w:szCs w:val="22"/>
        </w:rPr>
        <w:t xml:space="preserve">. </w:t>
      </w:r>
      <w:r w:rsidR="005036B6" w:rsidRPr="00081CBA">
        <w:rPr>
          <w:rFonts w:cstheme="minorHAnsi"/>
          <w:color w:val="000000" w:themeColor="text1"/>
          <w:sz w:val="22"/>
          <w:szCs w:val="22"/>
        </w:rPr>
        <w:t>To control for the effect of motivation, we performed an additional combined regression analysis (</w:t>
      </w:r>
      <w:r w:rsidR="00787FF6" w:rsidRPr="00081CBA">
        <w:rPr>
          <w:rFonts w:cstheme="minorHAnsi"/>
          <w:color w:val="000000" w:themeColor="text1"/>
          <w:sz w:val="22"/>
          <w:szCs w:val="22"/>
        </w:rPr>
        <w:t>see Methods</w:t>
      </w:r>
      <w:r w:rsidR="005036B6" w:rsidRPr="00081CBA">
        <w:rPr>
          <w:rFonts w:cstheme="minorHAnsi"/>
          <w:color w:val="000000" w:themeColor="text1"/>
          <w:sz w:val="22"/>
          <w:szCs w:val="22"/>
        </w:rPr>
        <w:t>) which include</w:t>
      </w:r>
      <w:r w:rsidR="00C56D1E" w:rsidRPr="00081CBA">
        <w:rPr>
          <w:rFonts w:cstheme="minorHAnsi"/>
          <w:color w:val="000000" w:themeColor="text1"/>
          <w:sz w:val="22"/>
          <w:szCs w:val="22"/>
        </w:rPr>
        <w:t>d</w:t>
      </w:r>
      <w:r w:rsidR="005036B6" w:rsidRPr="00081CBA">
        <w:rPr>
          <w:rFonts w:cstheme="minorHAnsi"/>
          <w:color w:val="000000" w:themeColor="text1"/>
          <w:sz w:val="22"/>
          <w:szCs w:val="22"/>
        </w:rPr>
        <w:t xml:space="preserve"> both p(accept), the probability of accepting an offer which serves as a quantification of motivation, and choice entropy which serves as a measure of decision consistency. Our results showed that both p(accept) and choice entropy significantly predict reaction time </w:t>
      </w:r>
      <w:r w:rsidR="00D17E0B" w:rsidRPr="00081CBA">
        <w:rPr>
          <w:rFonts w:cstheme="minorHAnsi"/>
          <w:color w:val="000000" w:themeColor="text1"/>
          <w:sz w:val="22"/>
          <w:szCs w:val="22"/>
        </w:rPr>
        <w:t xml:space="preserve">for monkey W </w:t>
      </w:r>
      <w:r w:rsidR="005036B6" w:rsidRPr="00081CBA">
        <w:rPr>
          <w:rFonts w:cstheme="minorHAnsi"/>
          <w:color w:val="000000" w:themeColor="text1"/>
          <w:sz w:val="22"/>
          <w:szCs w:val="22"/>
        </w:rPr>
        <w:t>(p &lt; 0.</w:t>
      </w:r>
      <w:r w:rsidR="006C7DAB" w:rsidRPr="00081CBA">
        <w:rPr>
          <w:rFonts w:cstheme="minorHAnsi"/>
          <w:color w:val="000000" w:themeColor="text1"/>
          <w:sz w:val="22"/>
          <w:szCs w:val="22"/>
        </w:rPr>
        <w:t xml:space="preserve">01 </w:t>
      </w:r>
      <w:r w:rsidR="005036B6" w:rsidRPr="00081CBA">
        <w:rPr>
          <w:rFonts w:cstheme="minorHAnsi"/>
          <w:color w:val="000000" w:themeColor="text1"/>
          <w:sz w:val="22"/>
          <w:szCs w:val="22"/>
        </w:rPr>
        <w:t>for p(accept)</w:t>
      </w:r>
      <w:r w:rsidR="006C7DAB" w:rsidRPr="00081CBA">
        <w:rPr>
          <w:rFonts w:cstheme="minorHAnsi"/>
          <w:color w:val="000000" w:themeColor="text1"/>
          <w:sz w:val="22"/>
          <w:szCs w:val="22"/>
        </w:rPr>
        <w:t xml:space="preserve">, </w:t>
      </w:r>
      <w:r w:rsidR="005036B6" w:rsidRPr="00081CBA">
        <w:rPr>
          <w:rFonts w:cstheme="minorHAnsi"/>
          <w:color w:val="000000" w:themeColor="text1"/>
          <w:sz w:val="22"/>
          <w:szCs w:val="22"/>
        </w:rPr>
        <w:t xml:space="preserve">p </w:t>
      </w:r>
      <w:r w:rsidR="006C7DAB" w:rsidRPr="00081CBA">
        <w:rPr>
          <w:rFonts w:cstheme="minorHAnsi"/>
          <w:color w:val="000000" w:themeColor="text1"/>
          <w:sz w:val="22"/>
          <w:szCs w:val="22"/>
        </w:rPr>
        <w:t>&lt; 0.05</w:t>
      </w:r>
      <w:r w:rsidR="005036B6" w:rsidRPr="00081CBA">
        <w:rPr>
          <w:rFonts w:cstheme="minorHAnsi"/>
          <w:color w:val="000000" w:themeColor="text1"/>
          <w:sz w:val="22"/>
          <w:szCs w:val="22"/>
        </w:rPr>
        <w:t xml:space="preserve"> for entropy)</w:t>
      </w:r>
      <w:r w:rsidR="00D17E0B" w:rsidRPr="00081CBA">
        <w:rPr>
          <w:rFonts w:cstheme="minorHAnsi"/>
          <w:color w:val="000000" w:themeColor="text1"/>
          <w:sz w:val="22"/>
          <w:szCs w:val="22"/>
        </w:rPr>
        <w:t>, and only choice entropy statistically predict reaction time for monkey V (p &gt; 0.05 for p(accept), p &lt; 0.05 for entropy)</w:t>
      </w:r>
      <w:r w:rsidR="005036B6" w:rsidRPr="00081CBA">
        <w:rPr>
          <w:rFonts w:cstheme="minorHAnsi"/>
          <w:color w:val="000000" w:themeColor="text1"/>
          <w:sz w:val="22"/>
          <w:szCs w:val="22"/>
        </w:rPr>
        <w:t xml:space="preserve">. This further </w:t>
      </w:r>
      <w:r w:rsidR="00C56D1E" w:rsidRPr="00081CBA">
        <w:rPr>
          <w:rFonts w:cstheme="minorHAnsi"/>
          <w:color w:val="000000" w:themeColor="text1"/>
          <w:sz w:val="22"/>
          <w:szCs w:val="22"/>
        </w:rPr>
        <w:t>suggests</w:t>
      </w:r>
      <w:r w:rsidR="005036B6" w:rsidRPr="00081CBA">
        <w:rPr>
          <w:rFonts w:cstheme="minorHAnsi"/>
          <w:color w:val="000000" w:themeColor="text1"/>
          <w:sz w:val="22"/>
          <w:szCs w:val="22"/>
        </w:rPr>
        <w:t xml:space="preserve"> that decision consistency </w:t>
      </w:r>
      <w:r w:rsidR="00D17E0B" w:rsidRPr="00081CBA">
        <w:rPr>
          <w:rFonts w:cstheme="minorHAnsi"/>
          <w:color w:val="000000" w:themeColor="text1"/>
          <w:sz w:val="22"/>
          <w:szCs w:val="22"/>
        </w:rPr>
        <w:t>is</w:t>
      </w:r>
      <w:r w:rsidR="005036B6" w:rsidRPr="00081CBA">
        <w:rPr>
          <w:rFonts w:cstheme="minorHAnsi"/>
          <w:color w:val="000000" w:themeColor="text1"/>
          <w:sz w:val="22"/>
          <w:szCs w:val="22"/>
        </w:rPr>
        <w:t xml:space="preserve"> reflected in reaction times</w:t>
      </w:r>
      <w:r w:rsidR="00D17E0B" w:rsidRPr="00081CBA">
        <w:rPr>
          <w:rFonts w:cstheme="minorHAnsi"/>
          <w:color w:val="000000" w:themeColor="text1"/>
          <w:sz w:val="22"/>
          <w:szCs w:val="22"/>
        </w:rPr>
        <w:t>, after controlling for motivation</w:t>
      </w:r>
      <w:r w:rsidR="005036B6" w:rsidRPr="00081CBA">
        <w:rPr>
          <w:rFonts w:cstheme="minorHAnsi"/>
          <w:color w:val="000000" w:themeColor="text1"/>
          <w:sz w:val="22"/>
          <w:szCs w:val="22"/>
        </w:rPr>
        <w:t xml:space="preserve">. </w:t>
      </w:r>
    </w:p>
    <w:p w14:paraId="20234F04" w14:textId="1AD76C56" w:rsidR="003C09F1" w:rsidRPr="00081CBA" w:rsidRDefault="003C09F1" w:rsidP="003C09F1">
      <w:pPr>
        <w:pStyle w:val="NormalWeb"/>
        <w:rPr>
          <w:rFonts w:asciiTheme="minorHAnsi" w:hAnsiTheme="minorHAnsi" w:cstheme="minorHAnsi"/>
          <w:b/>
          <w:bCs/>
          <w:color w:val="000000" w:themeColor="text1"/>
          <w:sz w:val="22"/>
          <w:szCs w:val="22"/>
        </w:rPr>
      </w:pPr>
      <w:r w:rsidRPr="00081CBA">
        <w:rPr>
          <w:rFonts w:asciiTheme="minorHAnsi" w:hAnsiTheme="minorHAnsi" w:cstheme="minorHAnsi"/>
          <w:b/>
          <w:bCs/>
          <w:color w:val="000000" w:themeColor="text1"/>
          <w:sz w:val="22"/>
          <w:szCs w:val="22"/>
        </w:rPr>
        <w:lastRenderedPageBreak/>
        <w:t>Neurons in PFC show activity associated with choice, reward size, and delay time.</w:t>
      </w:r>
    </w:p>
    <w:p w14:paraId="05D30128" w14:textId="0B859E02" w:rsidR="007859BF" w:rsidRPr="00081CBA" w:rsidRDefault="003C09F1" w:rsidP="007859BF">
      <w:pPr>
        <w:spacing w:before="100" w:beforeAutospacing="1" w:after="100" w:afterAutospacing="1"/>
        <w:rPr>
          <w:rFonts w:cstheme="minorHAnsi"/>
          <w:color w:val="000000" w:themeColor="text1"/>
          <w:sz w:val="22"/>
          <w:szCs w:val="22"/>
        </w:rPr>
      </w:pPr>
      <w:r w:rsidRPr="00081CBA">
        <w:rPr>
          <w:rFonts w:cstheme="minorHAnsi"/>
          <w:color w:val="000000" w:themeColor="text1"/>
          <w:sz w:val="22"/>
          <w:szCs w:val="22"/>
        </w:rPr>
        <w:t xml:space="preserve">While </w:t>
      </w:r>
      <w:r w:rsidR="00367056" w:rsidRPr="00081CBA">
        <w:rPr>
          <w:rFonts w:cstheme="minorHAnsi"/>
          <w:color w:val="000000" w:themeColor="text1"/>
          <w:sz w:val="22"/>
          <w:szCs w:val="22"/>
        </w:rPr>
        <w:t xml:space="preserve">the two monkeys </w:t>
      </w:r>
      <w:r w:rsidRPr="00081CBA">
        <w:rPr>
          <w:rFonts w:cstheme="minorHAnsi"/>
          <w:color w:val="000000" w:themeColor="text1"/>
          <w:sz w:val="22"/>
          <w:szCs w:val="22"/>
        </w:rPr>
        <w:t>performed the behavioral task, we recorded the extracellular activity of neurons from the prefrontal cortex using a bilateral implant of 8 multielectrode Utah arrays (10x10 layout, 96 electrodes each), 4 in each hemisphere (</w:t>
      </w:r>
      <w:r w:rsidR="005A1FA6" w:rsidRPr="00081CBA">
        <w:rPr>
          <w:rFonts w:cstheme="minorHAnsi"/>
          <w:color w:val="000000" w:themeColor="text1"/>
          <w:sz w:val="22"/>
          <w:szCs w:val="22"/>
        </w:rPr>
        <w:t>Fig.</w:t>
      </w:r>
      <w:r w:rsidRPr="00081CBA">
        <w:rPr>
          <w:rFonts w:cstheme="minorHAnsi"/>
          <w:color w:val="000000" w:themeColor="text1"/>
          <w:sz w:val="22"/>
          <w:szCs w:val="22"/>
        </w:rPr>
        <w:t xml:space="preserve"> 1G). We recorded on average </w:t>
      </w:r>
      <w:r w:rsidR="008310FC" w:rsidRPr="00081CBA">
        <w:rPr>
          <w:rFonts w:cstheme="minorHAnsi"/>
          <w:color w:val="000000" w:themeColor="text1"/>
          <w:sz w:val="22"/>
          <w:szCs w:val="22"/>
        </w:rPr>
        <w:t>326.9</w:t>
      </w:r>
      <w:r w:rsidRPr="00081CBA">
        <w:rPr>
          <w:rFonts w:cstheme="minorHAnsi"/>
          <w:color w:val="000000" w:themeColor="text1"/>
          <w:sz w:val="22"/>
          <w:szCs w:val="22"/>
        </w:rPr>
        <w:t xml:space="preserve"> </w:t>
      </w:r>
      <w:r w:rsidR="003229B0" w:rsidRPr="00081CBA">
        <w:rPr>
          <w:rFonts w:cstheme="minorHAnsi"/>
          <w:color w:val="000000" w:themeColor="text1"/>
          <w:sz w:val="22"/>
          <w:szCs w:val="22"/>
        </w:rPr>
        <w:t xml:space="preserve">(Monkey </w:t>
      </w:r>
      <w:r w:rsidR="00D76EA1" w:rsidRPr="00081CBA">
        <w:rPr>
          <w:rFonts w:cstheme="minorHAnsi"/>
          <w:color w:val="000000" w:themeColor="text1"/>
          <w:sz w:val="22"/>
          <w:szCs w:val="22"/>
        </w:rPr>
        <w:t>V</w:t>
      </w:r>
      <w:r w:rsidR="003229B0" w:rsidRPr="00081CBA">
        <w:rPr>
          <w:rFonts w:cstheme="minorHAnsi"/>
          <w:color w:val="000000" w:themeColor="text1"/>
          <w:sz w:val="22"/>
          <w:szCs w:val="22"/>
        </w:rPr>
        <w:t xml:space="preserve">) </w:t>
      </w:r>
      <w:r w:rsidRPr="00081CBA">
        <w:rPr>
          <w:rFonts w:cstheme="minorHAnsi"/>
          <w:color w:val="000000" w:themeColor="text1"/>
          <w:sz w:val="22"/>
          <w:szCs w:val="22"/>
        </w:rPr>
        <w:t xml:space="preserve">and </w:t>
      </w:r>
      <w:r w:rsidR="008310FC" w:rsidRPr="00081CBA">
        <w:rPr>
          <w:rFonts w:cstheme="minorHAnsi"/>
          <w:color w:val="000000" w:themeColor="text1"/>
          <w:sz w:val="22"/>
          <w:szCs w:val="22"/>
        </w:rPr>
        <w:t>527.5</w:t>
      </w:r>
      <w:r w:rsidR="003229B0" w:rsidRPr="00081CBA">
        <w:rPr>
          <w:rFonts w:cstheme="minorHAnsi"/>
          <w:color w:val="000000" w:themeColor="text1"/>
          <w:sz w:val="22"/>
          <w:szCs w:val="22"/>
        </w:rPr>
        <w:t xml:space="preserve"> (Monkey </w:t>
      </w:r>
      <w:r w:rsidR="00D76EA1" w:rsidRPr="00081CBA">
        <w:rPr>
          <w:rFonts w:cstheme="minorHAnsi"/>
          <w:color w:val="000000" w:themeColor="text1"/>
          <w:sz w:val="22"/>
          <w:szCs w:val="22"/>
        </w:rPr>
        <w:t>W</w:t>
      </w:r>
      <w:r w:rsidR="003229B0" w:rsidRPr="00081CBA">
        <w:rPr>
          <w:rFonts w:cstheme="minorHAnsi"/>
          <w:color w:val="000000" w:themeColor="text1"/>
          <w:sz w:val="22"/>
          <w:szCs w:val="22"/>
        </w:rPr>
        <w:t>)</w:t>
      </w:r>
      <w:r w:rsidRPr="00081CBA">
        <w:rPr>
          <w:rFonts w:cstheme="minorHAnsi"/>
          <w:color w:val="000000" w:themeColor="text1"/>
          <w:sz w:val="22"/>
          <w:szCs w:val="22"/>
        </w:rPr>
        <w:t xml:space="preserve"> </w:t>
      </w:r>
      <w:r w:rsidR="00613E9D" w:rsidRPr="00081CBA">
        <w:rPr>
          <w:rFonts w:cstheme="minorHAnsi"/>
          <w:color w:val="000000" w:themeColor="text1"/>
          <w:sz w:val="22"/>
          <w:szCs w:val="22"/>
        </w:rPr>
        <w:t>neurons</w:t>
      </w:r>
      <w:r w:rsidRPr="00081CBA">
        <w:rPr>
          <w:rFonts w:cstheme="minorHAnsi"/>
          <w:color w:val="000000" w:themeColor="text1"/>
          <w:sz w:val="22"/>
          <w:szCs w:val="22"/>
        </w:rPr>
        <w:t xml:space="preserve"> </w:t>
      </w:r>
      <w:r w:rsidR="00482FD0" w:rsidRPr="00081CBA">
        <w:rPr>
          <w:rFonts w:cstheme="minorHAnsi"/>
          <w:color w:val="000000" w:themeColor="text1"/>
          <w:sz w:val="22"/>
          <w:szCs w:val="22"/>
        </w:rPr>
        <w:t xml:space="preserve">simultaneously </w:t>
      </w:r>
      <w:r w:rsidRPr="00081CBA">
        <w:rPr>
          <w:rFonts w:cstheme="minorHAnsi"/>
          <w:color w:val="000000" w:themeColor="text1"/>
          <w:sz w:val="22"/>
          <w:szCs w:val="22"/>
        </w:rPr>
        <w:t xml:space="preserve">per session for the two monkeys. The recorded neurons were evenly distributed across left and right hemispheres. </w:t>
      </w:r>
    </w:p>
    <w:p w14:paraId="2BC97361" w14:textId="4660ACD3" w:rsidR="003C09F1" w:rsidRPr="00081CBA" w:rsidRDefault="003C09F1" w:rsidP="007859BF">
      <w:pPr>
        <w:spacing w:before="100" w:beforeAutospacing="1" w:after="100" w:afterAutospacing="1"/>
        <w:rPr>
          <w:rFonts w:cstheme="minorHAnsi"/>
          <w:color w:val="000000" w:themeColor="text1"/>
          <w:sz w:val="22"/>
          <w:szCs w:val="22"/>
        </w:rPr>
      </w:pPr>
      <w:r w:rsidRPr="00081CBA">
        <w:rPr>
          <w:rFonts w:cstheme="minorHAnsi"/>
          <w:color w:val="000000" w:themeColor="text1"/>
          <w:sz w:val="22"/>
          <w:szCs w:val="22"/>
        </w:rPr>
        <w:t xml:space="preserve">We aligned the neural activity to the onset of the visual </w:t>
      </w:r>
      <w:r w:rsidR="001A0382" w:rsidRPr="00081CBA">
        <w:rPr>
          <w:rFonts w:cstheme="minorHAnsi"/>
          <w:color w:val="000000" w:themeColor="text1"/>
          <w:sz w:val="22"/>
          <w:szCs w:val="22"/>
        </w:rPr>
        <w:t xml:space="preserve">offer </w:t>
      </w:r>
      <w:r w:rsidRPr="00081CBA">
        <w:rPr>
          <w:rFonts w:cstheme="minorHAnsi"/>
          <w:color w:val="000000" w:themeColor="text1"/>
          <w:sz w:val="22"/>
          <w:szCs w:val="22"/>
        </w:rPr>
        <w:t xml:space="preserve">cues </w:t>
      </w:r>
      <w:r w:rsidR="0098481C" w:rsidRPr="00081CBA">
        <w:rPr>
          <w:rFonts w:cstheme="minorHAnsi"/>
          <w:color w:val="000000" w:themeColor="text1"/>
          <w:sz w:val="22"/>
          <w:szCs w:val="22"/>
        </w:rPr>
        <w:t>i</w:t>
      </w:r>
      <w:r w:rsidRPr="00081CBA">
        <w:rPr>
          <w:rFonts w:cstheme="minorHAnsi"/>
          <w:color w:val="000000" w:themeColor="text1"/>
          <w:sz w:val="22"/>
          <w:szCs w:val="22"/>
        </w:rPr>
        <w:t>n each trial. Then we counted the number of spikes within a sliding window (</w:t>
      </w:r>
      <w:r w:rsidR="00B516FB" w:rsidRPr="00081CBA">
        <w:rPr>
          <w:rFonts w:cstheme="minorHAnsi"/>
          <w:color w:val="000000" w:themeColor="text1"/>
          <w:sz w:val="22"/>
          <w:szCs w:val="22"/>
        </w:rPr>
        <w:t xml:space="preserve">50ms </w:t>
      </w:r>
      <w:r w:rsidRPr="00081CBA">
        <w:rPr>
          <w:rFonts w:cstheme="minorHAnsi"/>
          <w:color w:val="000000" w:themeColor="text1"/>
          <w:sz w:val="22"/>
          <w:szCs w:val="22"/>
        </w:rPr>
        <w:t>width, 50ms step</w:t>
      </w:r>
      <w:r w:rsidR="00027A92" w:rsidRPr="00081CBA">
        <w:rPr>
          <w:rFonts w:cstheme="minorHAnsi"/>
          <w:color w:val="000000" w:themeColor="text1"/>
          <w:sz w:val="22"/>
          <w:szCs w:val="22"/>
        </w:rPr>
        <w:t>s</w:t>
      </w:r>
      <w:r w:rsidRPr="00081CBA">
        <w:rPr>
          <w:rFonts w:cstheme="minorHAnsi"/>
          <w:color w:val="000000" w:themeColor="text1"/>
          <w:sz w:val="22"/>
          <w:szCs w:val="22"/>
        </w:rPr>
        <w:t xml:space="preserve">) from </w:t>
      </w:r>
      <w:r w:rsidR="009E2CF4" w:rsidRPr="00081CBA">
        <w:rPr>
          <w:rFonts w:cstheme="minorHAnsi"/>
          <w:color w:val="000000" w:themeColor="text1"/>
          <w:sz w:val="22"/>
          <w:szCs w:val="22"/>
        </w:rPr>
        <w:t>10</w:t>
      </w:r>
      <w:r w:rsidRPr="00081CBA">
        <w:rPr>
          <w:rFonts w:cstheme="minorHAnsi"/>
          <w:color w:val="000000" w:themeColor="text1"/>
          <w:sz w:val="22"/>
          <w:szCs w:val="22"/>
        </w:rPr>
        <w:t xml:space="preserve">00ms before cue onset to </w:t>
      </w:r>
      <w:r w:rsidR="00593FC4" w:rsidRPr="00081CBA">
        <w:rPr>
          <w:rFonts w:cstheme="minorHAnsi"/>
          <w:color w:val="000000" w:themeColor="text1"/>
          <w:sz w:val="22"/>
          <w:szCs w:val="22"/>
        </w:rPr>
        <w:t>2</w:t>
      </w:r>
      <w:r w:rsidRPr="00081CBA">
        <w:rPr>
          <w:rFonts w:cstheme="minorHAnsi"/>
          <w:color w:val="000000" w:themeColor="text1"/>
          <w:sz w:val="22"/>
          <w:szCs w:val="22"/>
        </w:rPr>
        <w:t>000ms after cue onset for each trial and neuron. We performed a sliding window</w:t>
      </w:r>
      <w:r w:rsidR="00D23FBB" w:rsidRPr="00081CBA">
        <w:rPr>
          <w:rFonts w:cstheme="minorHAnsi"/>
          <w:color w:val="000000" w:themeColor="text1"/>
          <w:sz w:val="22"/>
          <w:szCs w:val="22"/>
        </w:rPr>
        <w:t xml:space="preserve"> multivariate</w:t>
      </w:r>
      <w:r w:rsidRPr="00081CBA">
        <w:rPr>
          <w:rFonts w:cstheme="minorHAnsi"/>
          <w:color w:val="000000" w:themeColor="text1"/>
          <w:sz w:val="22"/>
          <w:szCs w:val="22"/>
        </w:rPr>
        <w:t xml:space="preserve"> ANOVA analysis on spike counts (</w:t>
      </w:r>
      <w:r w:rsidR="005A1FA6" w:rsidRPr="00081CBA">
        <w:rPr>
          <w:rFonts w:cstheme="minorHAnsi"/>
          <w:color w:val="000000" w:themeColor="text1"/>
          <w:sz w:val="22"/>
          <w:szCs w:val="22"/>
        </w:rPr>
        <w:t>Fig.</w:t>
      </w:r>
      <w:r w:rsidRPr="00081CBA">
        <w:rPr>
          <w:rFonts w:cstheme="minorHAnsi"/>
          <w:color w:val="000000" w:themeColor="text1"/>
          <w:sz w:val="22"/>
          <w:szCs w:val="22"/>
        </w:rPr>
        <w:t xml:space="preserve"> 2A, Supplementary </w:t>
      </w:r>
      <w:r w:rsidR="005A1FA6" w:rsidRPr="00081CBA">
        <w:rPr>
          <w:rFonts w:cstheme="minorHAnsi"/>
          <w:color w:val="000000" w:themeColor="text1"/>
          <w:sz w:val="22"/>
          <w:szCs w:val="22"/>
        </w:rPr>
        <w:t>Fig.</w:t>
      </w:r>
      <w:r w:rsidRPr="00081CBA">
        <w:rPr>
          <w:rFonts w:cstheme="minorHAnsi"/>
          <w:color w:val="000000" w:themeColor="text1"/>
          <w:sz w:val="22"/>
          <w:szCs w:val="22"/>
        </w:rPr>
        <w:t xml:space="preserve"> S2). The results showed that a significant proportion of neurons responded to both the </w:t>
      </w:r>
      <w:r w:rsidR="00214218" w:rsidRPr="00081CBA">
        <w:rPr>
          <w:rFonts w:cstheme="minorHAnsi"/>
          <w:color w:val="000000" w:themeColor="text1"/>
          <w:sz w:val="22"/>
          <w:szCs w:val="22"/>
        </w:rPr>
        <w:t>feature</w:t>
      </w:r>
      <w:r w:rsidR="00546370" w:rsidRPr="00081CBA">
        <w:rPr>
          <w:rFonts w:cstheme="minorHAnsi"/>
          <w:color w:val="000000" w:themeColor="text1"/>
          <w:sz w:val="22"/>
          <w:szCs w:val="22"/>
        </w:rPr>
        <w:t>s</w:t>
      </w:r>
      <w:r w:rsidR="00214218" w:rsidRPr="00081CBA">
        <w:rPr>
          <w:rFonts w:cstheme="minorHAnsi"/>
          <w:color w:val="000000" w:themeColor="text1"/>
          <w:sz w:val="22"/>
          <w:szCs w:val="22"/>
        </w:rPr>
        <w:t xml:space="preserve"> of the </w:t>
      </w:r>
      <w:r w:rsidRPr="00081CBA">
        <w:rPr>
          <w:rFonts w:cstheme="minorHAnsi"/>
          <w:color w:val="000000" w:themeColor="text1"/>
          <w:sz w:val="22"/>
          <w:szCs w:val="22"/>
        </w:rPr>
        <w:t>offer (delay time, reward size, and their interaction) and the choice</w:t>
      </w:r>
      <w:r w:rsidR="00237DD3" w:rsidRPr="00081CBA">
        <w:rPr>
          <w:rFonts w:cstheme="minorHAnsi"/>
          <w:color w:val="000000" w:themeColor="text1"/>
          <w:sz w:val="22"/>
          <w:szCs w:val="22"/>
        </w:rPr>
        <w:t xml:space="preserve"> to either accept or reject the offer.</w:t>
      </w:r>
      <w:r w:rsidR="00731FC6" w:rsidRPr="00081CBA">
        <w:rPr>
          <w:rFonts w:cstheme="minorHAnsi"/>
          <w:color w:val="000000" w:themeColor="text1"/>
          <w:sz w:val="22"/>
          <w:szCs w:val="22"/>
        </w:rPr>
        <w:t xml:space="preserve"> </w:t>
      </w:r>
    </w:p>
    <w:p w14:paraId="6A5C1EE9" w14:textId="6BDB0555" w:rsidR="003C09F1" w:rsidRPr="00081CBA" w:rsidRDefault="004233CD" w:rsidP="003C09F1">
      <w:pPr>
        <w:rPr>
          <w:rFonts w:cstheme="minorHAnsi"/>
          <w:color w:val="000000" w:themeColor="text1"/>
          <w:sz w:val="22"/>
          <w:szCs w:val="22"/>
        </w:rPr>
      </w:pPr>
      <w:r w:rsidRPr="00081CBA">
        <w:rPr>
          <w:rFonts w:cstheme="minorHAnsi"/>
          <w:color w:val="000000" w:themeColor="text1"/>
          <w:sz w:val="22"/>
          <w:szCs w:val="22"/>
        </w:rPr>
        <w:t>Next, we carried out p</w:t>
      </w:r>
      <w:r w:rsidR="003C09F1" w:rsidRPr="00081CBA">
        <w:rPr>
          <w:rFonts w:cstheme="minorHAnsi"/>
          <w:color w:val="000000" w:themeColor="text1"/>
          <w:sz w:val="22"/>
          <w:szCs w:val="22"/>
        </w:rPr>
        <w:t xml:space="preserve">rincipal component analysis </w:t>
      </w:r>
      <w:r w:rsidRPr="00081CBA">
        <w:rPr>
          <w:rFonts w:cstheme="minorHAnsi"/>
          <w:color w:val="000000" w:themeColor="text1"/>
          <w:sz w:val="22"/>
          <w:szCs w:val="22"/>
        </w:rPr>
        <w:t>o</w:t>
      </w:r>
      <w:r w:rsidR="003C09F1" w:rsidRPr="00081CBA">
        <w:rPr>
          <w:rFonts w:cstheme="minorHAnsi"/>
          <w:color w:val="000000" w:themeColor="text1"/>
          <w:sz w:val="22"/>
          <w:szCs w:val="22"/>
        </w:rPr>
        <w:t>n the</w:t>
      </w:r>
      <w:r w:rsidR="00D46D0A" w:rsidRPr="00081CBA">
        <w:rPr>
          <w:rFonts w:cstheme="minorHAnsi"/>
          <w:color w:val="000000" w:themeColor="text1"/>
          <w:sz w:val="22"/>
          <w:szCs w:val="22"/>
        </w:rPr>
        <w:t xml:space="preserve"> simultaneously recorded neurons from each session. </w:t>
      </w:r>
      <w:r w:rsidR="00C243F0" w:rsidRPr="00081CBA">
        <w:rPr>
          <w:rFonts w:cstheme="minorHAnsi"/>
          <w:color w:val="000000" w:themeColor="text1"/>
          <w:sz w:val="22"/>
          <w:szCs w:val="22"/>
        </w:rPr>
        <w:t>The</w:t>
      </w:r>
      <w:r w:rsidR="00D46D0A" w:rsidRPr="00081CBA">
        <w:rPr>
          <w:rFonts w:cstheme="minorHAnsi"/>
          <w:color w:val="000000" w:themeColor="text1"/>
          <w:sz w:val="22"/>
          <w:szCs w:val="22"/>
        </w:rPr>
        <w:t xml:space="preserve"> PCA </w:t>
      </w:r>
      <w:r w:rsidR="00C243F0" w:rsidRPr="00081CBA">
        <w:rPr>
          <w:rFonts w:cstheme="minorHAnsi"/>
          <w:color w:val="000000" w:themeColor="text1"/>
          <w:sz w:val="22"/>
          <w:szCs w:val="22"/>
        </w:rPr>
        <w:t xml:space="preserve">was done </w:t>
      </w:r>
      <w:r w:rsidR="00D46D0A" w:rsidRPr="00081CBA">
        <w:rPr>
          <w:rFonts w:cstheme="minorHAnsi"/>
          <w:color w:val="000000" w:themeColor="text1"/>
          <w:sz w:val="22"/>
          <w:szCs w:val="22"/>
        </w:rPr>
        <w:t>on the</w:t>
      </w:r>
      <w:r w:rsidR="003C09F1" w:rsidRPr="00081CBA">
        <w:rPr>
          <w:rFonts w:cstheme="minorHAnsi"/>
          <w:color w:val="000000" w:themeColor="text1"/>
          <w:sz w:val="22"/>
          <w:szCs w:val="22"/>
        </w:rPr>
        <w:t xml:space="preserve"> mean spiking activity for each </w:t>
      </w:r>
      <w:r w:rsidR="00F36A8F" w:rsidRPr="00081CBA">
        <w:rPr>
          <w:rFonts w:cstheme="minorHAnsi"/>
          <w:color w:val="000000" w:themeColor="text1"/>
          <w:sz w:val="22"/>
          <w:szCs w:val="22"/>
        </w:rPr>
        <w:t>offer</w:t>
      </w:r>
      <w:r w:rsidR="003C09F1" w:rsidRPr="00081CBA">
        <w:rPr>
          <w:rFonts w:cstheme="minorHAnsi"/>
          <w:color w:val="000000" w:themeColor="text1"/>
          <w:sz w:val="22"/>
          <w:szCs w:val="22"/>
        </w:rPr>
        <w:t xml:space="preserve"> cue and each choice type</w:t>
      </w:r>
      <w:r w:rsidR="0061069B" w:rsidRPr="00081CBA">
        <w:rPr>
          <w:rFonts w:cstheme="minorHAnsi"/>
          <w:color w:val="000000" w:themeColor="text1"/>
          <w:sz w:val="22"/>
          <w:szCs w:val="22"/>
        </w:rPr>
        <w:t xml:space="preserve"> (accept vs reject)</w:t>
      </w:r>
      <w:r w:rsidR="00EE7E7E" w:rsidRPr="00081CBA">
        <w:rPr>
          <w:rFonts w:cstheme="minorHAnsi"/>
          <w:color w:val="000000" w:themeColor="text1"/>
          <w:sz w:val="22"/>
          <w:szCs w:val="22"/>
        </w:rPr>
        <w:t xml:space="preserve"> in </w:t>
      </w:r>
      <w:r w:rsidR="00D25B4E" w:rsidRPr="00081CBA">
        <w:rPr>
          <w:rFonts w:cstheme="minorHAnsi"/>
          <w:color w:val="000000" w:themeColor="text1"/>
          <w:sz w:val="22"/>
          <w:szCs w:val="22"/>
        </w:rPr>
        <w:t xml:space="preserve">50ms </w:t>
      </w:r>
      <w:r w:rsidR="00EE7E7E" w:rsidRPr="00081CBA">
        <w:rPr>
          <w:rFonts w:cstheme="minorHAnsi"/>
          <w:color w:val="000000" w:themeColor="text1"/>
          <w:sz w:val="22"/>
          <w:szCs w:val="22"/>
        </w:rPr>
        <w:t xml:space="preserve">bins from </w:t>
      </w:r>
      <w:r w:rsidR="00523F3C" w:rsidRPr="00081CBA">
        <w:rPr>
          <w:rFonts w:cstheme="minorHAnsi"/>
          <w:color w:val="000000" w:themeColor="text1"/>
          <w:sz w:val="22"/>
          <w:szCs w:val="22"/>
        </w:rPr>
        <w:t>0 to 1</w:t>
      </w:r>
      <w:r w:rsidR="00FB6E63" w:rsidRPr="00081CBA">
        <w:rPr>
          <w:rFonts w:cstheme="minorHAnsi"/>
          <w:color w:val="000000" w:themeColor="text1"/>
          <w:sz w:val="22"/>
          <w:szCs w:val="22"/>
        </w:rPr>
        <w:t>0</w:t>
      </w:r>
      <w:r w:rsidR="00523F3C" w:rsidRPr="00081CBA">
        <w:rPr>
          <w:rFonts w:cstheme="minorHAnsi"/>
          <w:color w:val="000000" w:themeColor="text1"/>
          <w:sz w:val="22"/>
          <w:szCs w:val="22"/>
        </w:rPr>
        <w:t>00ms</w:t>
      </w:r>
      <w:r w:rsidR="00EE7E7E" w:rsidRPr="00081CBA">
        <w:rPr>
          <w:rFonts w:cstheme="minorHAnsi"/>
          <w:color w:val="000000" w:themeColor="text1"/>
          <w:sz w:val="22"/>
          <w:szCs w:val="22"/>
        </w:rPr>
        <w:t xml:space="preserve"> </w:t>
      </w:r>
      <w:r w:rsidR="0061069B" w:rsidRPr="00081CBA">
        <w:rPr>
          <w:rFonts w:cstheme="minorHAnsi"/>
          <w:color w:val="000000" w:themeColor="text1"/>
          <w:sz w:val="22"/>
          <w:szCs w:val="22"/>
        </w:rPr>
        <w:t>after cue onset</w:t>
      </w:r>
      <w:r w:rsidR="003C09F1" w:rsidRPr="00081CBA">
        <w:rPr>
          <w:rFonts w:cstheme="minorHAnsi"/>
          <w:color w:val="000000" w:themeColor="text1"/>
          <w:sz w:val="22"/>
          <w:szCs w:val="22"/>
        </w:rPr>
        <w:t xml:space="preserve">. </w:t>
      </w:r>
      <w:r w:rsidR="007303E0" w:rsidRPr="00081CBA">
        <w:rPr>
          <w:rFonts w:cstheme="minorHAnsi"/>
          <w:color w:val="000000" w:themeColor="text1"/>
          <w:sz w:val="22"/>
          <w:szCs w:val="22"/>
        </w:rPr>
        <w:t xml:space="preserve"> </w:t>
      </w:r>
      <w:r w:rsidR="003C09F1" w:rsidRPr="00081CBA">
        <w:rPr>
          <w:rFonts w:cstheme="minorHAnsi"/>
          <w:color w:val="000000" w:themeColor="text1"/>
          <w:sz w:val="22"/>
          <w:szCs w:val="22"/>
        </w:rPr>
        <w:t xml:space="preserve">The first 20 principal components accounted for </w:t>
      </w:r>
      <w:r w:rsidR="000261C1" w:rsidRPr="00081CBA">
        <w:rPr>
          <w:rFonts w:cstheme="minorHAnsi"/>
          <w:color w:val="000000" w:themeColor="text1"/>
          <w:sz w:val="22"/>
          <w:szCs w:val="22"/>
        </w:rPr>
        <w:t>about</w:t>
      </w:r>
      <w:r w:rsidR="003C09F1" w:rsidRPr="00081CBA">
        <w:rPr>
          <w:rFonts w:cstheme="minorHAnsi"/>
          <w:color w:val="000000" w:themeColor="text1"/>
          <w:sz w:val="22"/>
          <w:szCs w:val="22"/>
        </w:rPr>
        <w:t xml:space="preserve"> </w:t>
      </w:r>
      <w:r w:rsidR="001B663F" w:rsidRPr="00081CBA">
        <w:rPr>
          <w:rFonts w:cstheme="minorHAnsi"/>
          <w:color w:val="000000" w:themeColor="text1"/>
          <w:sz w:val="22"/>
          <w:szCs w:val="22"/>
        </w:rPr>
        <w:t>65</w:t>
      </w:r>
      <w:r w:rsidR="003C09F1" w:rsidRPr="00081CBA">
        <w:rPr>
          <w:rFonts w:cstheme="minorHAnsi"/>
          <w:color w:val="000000" w:themeColor="text1"/>
          <w:sz w:val="22"/>
          <w:szCs w:val="22"/>
        </w:rPr>
        <w:t xml:space="preserve">% of </w:t>
      </w:r>
      <w:r w:rsidR="00FB44DC" w:rsidRPr="00081CBA">
        <w:rPr>
          <w:rFonts w:cstheme="minorHAnsi"/>
          <w:color w:val="000000" w:themeColor="text1"/>
          <w:sz w:val="22"/>
          <w:szCs w:val="22"/>
        </w:rPr>
        <w:t xml:space="preserve">the </w:t>
      </w:r>
      <w:r w:rsidR="003C09F1" w:rsidRPr="00081CBA">
        <w:rPr>
          <w:rFonts w:cstheme="minorHAnsi"/>
          <w:color w:val="000000" w:themeColor="text1"/>
          <w:sz w:val="22"/>
          <w:szCs w:val="22"/>
        </w:rPr>
        <w:t xml:space="preserve">variance (Supplementary </w:t>
      </w:r>
      <w:r w:rsidR="005A1FA6" w:rsidRPr="00081CBA">
        <w:rPr>
          <w:rFonts w:cstheme="minorHAnsi"/>
          <w:color w:val="000000" w:themeColor="text1"/>
          <w:sz w:val="22"/>
          <w:szCs w:val="22"/>
        </w:rPr>
        <w:t>Fig.</w:t>
      </w:r>
      <w:r w:rsidR="003C09F1" w:rsidRPr="00081CBA">
        <w:rPr>
          <w:rFonts w:cstheme="minorHAnsi"/>
          <w:color w:val="000000" w:themeColor="text1"/>
          <w:sz w:val="22"/>
          <w:szCs w:val="22"/>
        </w:rPr>
        <w:t xml:space="preserve"> S3</w:t>
      </w:r>
      <w:r w:rsidR="003878BA" w:rsidRPr="00081CBA">
        <w:rPr>
          <w:rFonts w:cstheme="minorHAnsi"/>
          <w:color w:val="000000" w:themeColor="text1"/>
          <w:sz w:val="22"/>
          <w:szCs w:val="22"/>
        </w:rPr>
        <w:t>A</w:t>
      </w:r>
      <w:r w:rsidR="003C09F1" w:rsidRPr="00081CBA">
        <w:rPr>
          <w:rFonts w:cstheme="minorHAnsi"/>
          <w:color w:val="000000" w:themeColor="text1"/>
          <w:sz w:val="22"/>
          <w:szCs w:val="22"/>
        </w:rPr>
        <w:t xml:space="preserve">). </w:t>
      </w:r>
      <w:r w:rsidR="00C368F6" w:rsidRPr="00081CBA">
        <w:rPr>
          <w:rFonts w:cstheme="minorHAnsi"/>
          <w:color w:val="000000" w:themeColor="text1"/>
          <w:sz w:val="22"/>
          <w:szCs w:val="22"/>
        </w:rPr>
        <w:t xml:space="preserve"> </w:t>
      </w:r>
      <w:r w:rsidR="003C09F1" w:rsidRPr="00081CBA">
        <w:rPr>
          <w:rFonts w:cstheme="minorHAnsi"/>
          <w:color w:val="000000" w:themeColor="text1"/>
          <w:sz w:val="22"/>
          <w:szCs w:val="22"/>
        </w:rPr>
        <w:t xml:space="preserve">We </w:t>
      </w:r>
      <w:r w:rsidR="00873A97" w:rsidRPr="00081CBA">
        <w:rPr>
          <w:rFonts w:cstheme="minorHAnsi"/>
          <w:color w:val="000000" w:themeColor="text1"/>
          <w:sz w:val="22"/>
          <w:szCs w:val="22"/>
        </w:rPr>
        <w:t>found</w:t>
      </w:r>
      <w:r w:rsidR="003C09F1" w:rsidRPr="00081CBA">
        <w:rPr>
          <w:rFonts w:cstheme="minorHAnsi"/>
          <w:color w:val="000000" w:themeColor="text1"/>
          <w:sz w:val="22"/>
          <w:szCs w:val="22"/>
        </w:rPr>
        <w:t xml:space="preserve"> that we c</w:t>
      </w:r>
      <w:r w:rsidR="00873A97" w:rsidRPr="00081CBA">
        <w:rPr>
          <w:rFonts w:cstheme="minorHAnsi"/>
          <w:color w:val="000000" w:themeColor="text1"/>
          <w:sz w:val="22"/>
          <w:szCs w:val="22"/>
        </w:rPr>
        <w:t>ould</w:t>
      </w:r>
      <w:r w:rsidR="003C09F1" w:rsidRPr="00081CBA">
        <w:rPr>
          <w:rFonts w:cstheme="minorHAnsi"/>
          <w:color w:val="000000" w:themeColor="text1"/>
          <w:sz w:val="22"/>
          <w:szCs w:val="22"/>
        </w:rPr>
        <w:t xml:space="preserve"> decode trial-by-trial choice</w:t>
      </w:r>
      <w:r w:rsidR="003D686B" w:rsidRPr="00081CBA">
        <w:rPr>
          <w:rFonts w:cstheme="minorHAnsi"/>
          <w:color w:val="000000" w:themeColor="text1"/>
          <w:sz w:val="22"/>
          <w:szCs w:val="22"/>
        </w:rPr>
        <w:t xml:space="preserve"> (accept vs. reject)</w:t>
      </w:r>
      <w:r w:rsidR="006B73C7" w:rsidRPr="00081CBA">
        <w:rPr>
          <w:rFonts w:cstheme="minorHAnsi"/>
          <w:color w:val="000000" w:themeColor="text1"/>
          <w:sz w:val="22"/>
          <w:szCs w:val="22"/>
        </w:rPr>
        <w:t>,</w:t>
      </w:r>
      <w:r w:rsidR="00E727A5" w:rsidRPr="00081CBA">
        <w:rPr>
          <w:rFonts w:cstheme="minorHAnsi"/>
          <w:color w:val="000000" w:themeColor="text1"/>
          <w:sz w:val="22"/>
          <w:szCs w:val="22"/>
        </w:rPr>
        <w:t xml:space="preserve"> using a</w:t>
      </w:r>
      <w:r w:rsidR="0017329E" w:rsidRPr="00081CBA">
        <w:rPr>
          <w:rFonts w:cstheme="minorHAnsi"/>
          <w:color w:val="000000" w:themeColor="text1"/>
          <w:sz w:val="22"/>
          <w:szCs w:val="22"/>
        </w:rPr>
        <w:t xml:space="preserve"> linear</w:t>
      </w:r>
      <w:r w:rsidR="00E727A5" w:rsidRPr="00081CBA">
        <w:rPr>
          <w:rFonts w:cstheme="minorHAnsi"/>
          <w:color w:val="000000" w:themeColor="text1"/>
          <w:sz w:val="22"/>
          <w:szCs w:val="22"/>
        </w:rPr>
        <w:t xml:space="preserve"> SVM</w:t>
      </w:r>
      <w:r w:rsidR="006B73C7" w:rsidRPr="00081CBA">
        <w:rPr>
          <w:rFonts w:cstheme="minorHAnsi"/>
          <w:color w:val="000000" w:themeColor="text1"/>
          <w:sz w:val="22"/>
          <w:szCs w:val="22"/>
        </w:rPr>
        <w:t xml:space="preserve"> </w:t>
      </w:r>
      <w:r w:rsidR="0017329E" w:rsidRPr="00081CBA">
        <w:rPr>
          <w:rFonts w:cstheme="minorHAnsi"/>
          <w:color w:val="000000" w:themeColor="text1"/>
          <w:sz w:val="22"/>
          <w:szCs w:val="22"/>
        </w:rPr>
        <w:t>with</w:t>
      </w:r>
      <w:r w:rsidR="006B73C7" w:rsidRPr="00081CBA">
        <w:rPr>
          <w:rFonts w:cstheme="minorHAnsi"/>
          <w:color w:val="000000" w:themeColor="text1"/>
          <w:sz w:val="22"/>
          <w:szCs w:val="22"/>
        </w:rPr>
        <w:t xml:space="preserve"> 10-fold cross validation,</w:t>
      </w:r>
      <w:r w:rsidR="00C368F6" w:rsidRPr="00081CBA">
        <w:rPr>
          <w:rFonts w:cstheme="minorHAnsi"/>
          <w:color w:val="000000" w:themeColor="text1"/>
          <w:sz w:val="22"/>
          <w:szCs w:val="22"/>
        </w:rPr>
        <w:t xml:space="preserve"> at </w:t>
      </w:r>
      <w:r w:rsidR="00D2444D" w:rsidRPr="00081CBA">
        <w:rPr>
          <w:rFonts w:cstheme="minorHAnsi"/>
          <w:color w:val="000000" w:themeColor="text1"/>
          <w:sz w:val="22"/>
          <w:szCs w:val="22"/>
        </w:rPr>
        <w:t>close to</w:t>
      </w:r>
      <w:r w:rsidR="00C368F6" w:rsidRPr="00081CBA">
        <w:rPr>
          <w:rFonts w:cstheme="minorHAnsi"/>
          <w:color w:val="000000" w:themeColor="text1"/>
          <w:sz w:val="22"/>
          <w:szCs w:val="22"/>
        </w:rPr>
        <w:t xml:space="preserve"> 90% accuracy</w:t>
      </w:r>
      <w:r w:rsidR="003C09F1" w:rsidRPr="00081CBA">
        <w:rPr>
          <w:rFonts w:cstheme="minorHAnsi"/>
          <w:color w:val="000000" w:themeColor="text1"/>
          <w:sz w:val="22"/>
          <w:szCs w:val="22"/>
        </w:rPr>
        <w:t xml:space="preserve"> based on the neural population activity</w:t>
      </w:r>
      <w:r w:rsidR="00C368F6" w:rsidRPr="00081CBA">
        <w:rPr>
          <w:rFonts w:cstheme="minorHAnsi"/>
          <w:color w:val="000000" w:themeColor="text1"/>
          <w:sz w:val="22"/>
          <w:szCs w:val="22"/>
        </w:rPr>
        <w:t xml:space="preserve"> projected into</w:t>
      </w:r>
      <w:r w:rsidR="003C09F1" w:rsidRPr="00081CBA">
        <w:rPr>
          <w:rFonts w:cstheme="minorHAnsi"/>
          <w:color w:val="000000" w:themeColor="text1"/>
          <w:sz w:val="22"/>
          <w:szCs w:val="22"/>
        </w:rPr>
        <w:t xml:space="preserve"> the 20-dimensional PCA subspace</w:t>
      </w:r>
      <w:r w:rsidR="00D53DCD" w:rsidRPr="00081CBA">
        <w:rPr>
          <w:rFonts w:cstheme="minorHAnsi"/>
          <w:color w:val="000000" w:themeColor="text1"/>
          <w:sz w:val="22"/>
          <w:szCs w:val="22"/>
        </w:rPr>
        <w:t xml:space="preserve"> (</w:t>
      </w:r>
      <w:r w:rsidR="005A1FA6" w:rsidRPr="00081CBA">
        <w:rPr>
          <w:rFonts w:cstheme="minorHAnsi"/>
          <w:color w:val="000000" w:themeColor="text1"/>
          <w:sz w:val="22"/>
          <w:szCs w:val="22"/>
        </w:rPr>
        <w:t>Fig.</w:t>
      </w:r>
      <w:r w:rsidR="00D53DCD" w:rsidRPr="00081CBA">
        <w:rPr>
          <w:rFonts w:cstheme="minorHAnsi"/>
          <w:color w:val="000000" w:themeColor="text1"/>
          <w:sz w:val="22"/>
          <w:szCs w:val="22"/>
        </w:rPr>
        <w:t xml:space="preserve"> 2B)</w:t>
      </w:r>
      <w:r w:rsidR="003C09F1" w:rsidRPr="00081CBA">
        <w:rPr>
          <w:rFonts w:cstheme="minorHAnsi"/>
          <w:color w:val="000000" w:themeColor="text1"/>
          <w:sz w:val="22"/>
          <w:szCs w:val="22"/>
        </w:rPr>
        <w:t>.</w:t>
      </w:r>
      <w:r w:rsidR="00FD7257" w:rsidRPr="00081CBA">
        <w:rPr>
          <w:rFonts w:cstheme="minorHAnsi"/>
          <w:color w:val="000000" w:themeColor="text1"/>
          <w:sz w:val="22"/>
          <w:szCs w:val="22"/>
        </w:rPr>
        <w:t xml:space="preserve">  We were also able to decode information about reward size and delay from the 20-D neural subspace (Supplementary Fig. S3B, C). </w:t>
      </w:r>
      <w:r w:rsidR="00A54205" w:rsidRPr="00081CBA">
        <w:rPr>
          <w:rFonts w:cstheme="minorHAnsi"/>
          <w:color w:val="000000" w:themeColor="text1"/>
          <w:sz w:val="22"/>
          <w:szCs w:val="22"/>
        </w:rPr>
        <w:t xml:space="preserve"> </w:t>
      </w:r>
      <w:r w:rsidR="00205E45" w:rsidRPr="00081CBA">
        <w:rPr>
          <w:rFonts w:cstheme="minorHAnsi"/>
          <w:color w:val="000000" w:themeColor="text1"/>
          <w:sz w:val="22"/>
          <w:szCs w:val="22"/>
        </w:rPr>
        <w:t xml:space="preserve">Adding more dimensions did not increase the decoding performance (Supplementary Fig. </w:t>
      </w:r>
      <w:r w:rsidR="004021E5" w:rsidRPr="00081CBA">
        <w:rPr>
          <w:rFonts w:cstheme="minorHAnsi"/>
          <w:color w:val="000000" w:themeColor="text1"/>
          <w:sz w:val="22"/>
          <w:szCs w:val="22"/>
        </w:rPr>
        <w:t>S4</w:t>
      </w:r>
      <w:r w:rsidR="00205E45" w:rsidRPr="00081CBA">
        <w:rPr>
          <w:rFonts w:cstheme="minorHAnsi"/>
          <w:color w:val="000000" w:themeColor="text1"/>
          <w:sz w:val="22"/>
          <w:szCs w:val="22"/>
        </w:rPr>
        <w:t>).</w:t>
      </w:r>
      <w:r w:rsidR="00205E45" w:rsidRPr="00081CBA">
        <w:rPr>
          <w:rFonts w:cstheme="minorHAnsi"/>
          <w:color w:val="000000" w:themeColor="text1"/>
        </w:rPr>
        <w:t xml:space="preserve"> </w:t>
      </w:r>
      <w:r w:rsidR="007022A1" w:rsidRPr="00081CBA">
        <w:rPr>
          <w:rFonts w:cstheme="minorHAnsi"/>
          <w:color w:val="000000" w:themeColor="text1"/>
          <w:sz w:val="22"/>
          <w:szCs w:val="22"/>
        </w:rPr>
        <w:t>The decoding</w:t>
      </w:r>
      <w:r w:rsidR="003C09F1" w:rsidRPr="00081CBA">
        <w:rPr>
          <w:rFonts w:cstheme="minorHAnsi"/>
          <w:color w:val="000000" w:themeColor="text1"/>
          <w:sz w:val="22"/>
          <w:szCs w:val="22"/>
        </w:rPr>
        <w:t xml:space="preserve"> of the two monkeys’ choices </w:t>
      </w:r>
      <w:r w:rsidR="00360A8D" w:rsidRPr="00081CBA">
        <w:rPr>
          <w:rFonts w:cstheme="minorHAnsi"/>
          <w:color w:val="000000" w:themeColor="text1"/>
          <w:sz w:val="22"/>
          <w:szCs w:val="22"/>
        </w:rPr>
        <w:t>we</w:t>
      </w:r>
      <w:r w:rsidR="003C09F1" w:rsidRPr="00081CBA">
        <w:rPr>
          <w:rFonts w:cstheme="minorHAnsi"/>
          <w:color w:val="000000" w:themeColor="text1"/>
          <w:sz w:val="22"/>
          <w:szCs w:val="22"/>
        </w:rPr>
        <w:t xml:space="preserve">re above </w:t>
      </w:r>
      <w:r w:rsidR="006E53FD" w:rsidRPr="00081CBA">
        <w:rPr>
          <w:rFonts w:cstheme="minorHAnsi"/>
          <w:color w:val="000000" w:themeColor="text1"/>
          <w:sz w:val="22"/>
          <w:szCs w:val="22"/>
        </w:rPr>
        <w:t xml:space="preserve">baseline </w:t>
      </w:r>
      <w:r w:rsidR="003C09F1" w:rsidRPr="00081CBA">
        <w:rPr>
          <w:rFonts w:cstheme="minorHAnsi"/>
          <w:color w:val="000000" w:themeColor="text1"/>
          <w:sz w:val="22"/>
          <w:szCs w:val="22"/>
        </w:rPr>
        <w:t xml:space="preserve">from 200ms after cue onset. </w:t>
      </w:r>
    </w:p>
    <w:p w14:paraId="6B1AC634" w14:textId="3EF53B81" w:rsidR="003C09F1" w:rsidRPr="00081CBA" w:rsidRDefault="003C09F1" w:rsidP="003C09F1">
      <w:pPr>
        <w:pStyle w:val="NormalWeb"/>
        <w:rPr>
          <w:rFonts w:asciiTheme="minorHAnsi" w:hAnsiTheme="minorHAnsi" w:cstheme="minorHAnsi"/>
          <w:b/>
          <w:bCs/>
          <w:color w:val="000000" w:themeColor="text1"/>
          <w:sz w:val="22"/>
          <w:szCs w:val="22"/>
        </w:rPr>
      </w:pPr>
      <w:r w:rsidRPr="00081CBA">
        <w:rPr>
          <w:rFonts w:asciiTheme="minorHAnsi" w:hAnsiTheme="minorHAnsi" w:cstheme="minorHAnsi"/>
          <w:b/>
          <w:bCs/>
          <w:color w:val="000000" w:themeColor="text1"/>
          <w:sz w:val="22"/>
          <w:szCs w:val="22"/>
        </w:rPr>
        <w:t xml:space="preserve">Neural trajectories and energy landscapes </w:t>
      </w:r>
      <w:r w:rsidR="008B040D" w:rsidRPr="00081CBA">
        <w:rPr>
          <w:rFonts w:asciiTheme="minorHAnsi" w:hAnsiTheme="minorHAnsi" w:cstheme="minorHAnsi"/>
          <w:b/>
          <w:bCs/>
          <w:color w:val="000000" w:themeColor="text1"/>
          <w:sz w:val="22"/>
          <w:szCs w:val="22"/>
        </w:rPr>
        <w:t>in</w:t>
      </w:r>
      <w:r w:rsidRPr="00081CBA">
        <w:rPr>
          <w:rFonts w:asciiTheme="minorHAnsi" w:hAnsiTheme="minorHAnsi" w:cstheme="minorHAnsi"/>
          <w:b/>
          <w:bCs/>
          <w:color w:val="000000" w:themeColor="text1"/>
          <w:sz w:val="22"/>
          <w:szCs w:val="22"/>
        </w:rPr>
        <w:t xml:space="preserve"> the choice dimension</w:t>
      </w:r>
    </w:p>
    <w:p w14:paraId="2E95E82D" w14:textId="74CCEDEF" w:rsidR="00D90862" w:rsidRPr="00081CBA" w:rsidRDefault="003C09F1" w:rsidP="003C09F1">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 xml:space="preserve">We examined the neural dynamics </w:t>
      </w:r>
      <w:r w:rsidR="00077C6E" w:rsidRPr="00081CBA">
        <w:rPr>
          <w:rFonts w:asciiTheme="minorHAnsi" w:eastAsiaTheme="minorEastAsia" w:hAnsiTheme="minorHAnsi" w:cstheme="minorHAnsi"/>
          <w:color w:val="000000" w:themeColor="text1"/>
          <w:sz w:val="22"/>
          <w:szCs w:val="22"/>
          <w:lang w:eastAsia="zh-TW"/>
        </w:rPr>
        <w:t>underlying</w:t>
      </w:r>
      <w:r w:rsidRPr="00081CBA">
        <w:rPr>
          <w:rFonts w:asciiTheme="minorHAnsi" w:eastAsiaTheme="minorEastAsia" w:hAnsiTheme="minorHAnsi" w:cstheme="minorHAnsi"/>
          <w:color w:val="000000" w:themeColor="text1"/>
          <w:sz w:val="22"/>
          <w:szCs w:val="22"/>
          <w:lang w:eastAsia="zh-TW"/>
        </w:rPr>
        <w:t xml:space="preserve"> decisions in </w:t>
      </w:r>
      <w:r w:rsidR="00EE19A2" w:rsidRPr="00081CBA">
        <w:rPr>
          <w:rFonts w:asciiTheme="minorHAnsi" w:eastAsiaTheme="minorEastAsia" w:hAnsiTheme="minorHAnsi" w:cstheme="minorHAnsi"/>
          <w:color w:val="000000" w:themeColor="text1"/>
          <w:sz w:val="22"/>
          <w:szCs w:val="22"/>
          <w:lang w:eastAsia="zh-TW"/>
        </w:rPr>
        <w:t>a</w:t>
      </w:r>
      <w:r w:rsidR="00CF429E" w:rsidRPr="00081CBA">
        <w:rPr>
          <w:rFonts w:asciiTheme="minorHAnsi" w:eastAsiaTheme="minorEastAsia" w:hAnsiTheme="minorHAnsi" w:cstheme="minorHAnsi"/>
          <w:color w:val="000000" w:themeColor="text1"/>
          <w:sz w:val="22"/>
          <w:szCs w:val="22"/>
          <w:lang w:eastAsia="zh-TW"/>
        </w:rPr>
        <w:t xml:space="preserve"> </w:t>
      </w:r>
      <w:r w:rsidR="00335759" w:rsidRPr="00081CBA">
        <w:rPr>
          <w:rFonts w:asciiTheme="minorHAnsi" w:eastAsiaTheme="minorEastAsia" w:hAnsiTheme="minorHAnsi" w:cstheme="minorHAnsi"/>
          <w:color w:val="000000" w:themeColor="text1"/>
          <w:sz w:val="22"/>
          <w:szCs w:val="22"/>
          <w:lang w:eastAsia="zh-TW"/>
        </w:rPr>
        <w:t>one</w:t>
      </w:r>
      <w:r w:rsidR="00151559" w:rsidRPr="00081CBA">
        <w:rPr>
          <w:rFonts w:asciiTheme="minorHAnsi" w:eastAsiaTheme="minorEastAsia" w:hAnsiTheme="minorHAnsi" w:cstheme="minorHAnsi"/>
          <w:color w:val="000000" w:themeColor="text1"/>
          <w:sz w:val="22"/>
          <w:szCs w:val="22"/>
          <w:lang w:eastAsia="zh-TW"/>
        </w:rPr>
        <w:t>-</w:t>
      </w:r>
      <w:r w:rsidRPr="00081CBA">
        <w:rPr>
          <w:rFonts w:asciiTheme="minorHAnsi" w:eastAsiaTheme="minorEastAsia" w:hAnsiTheme="minorHAnsi" w:cstheme="minorHAnsi"/>
          <w:color w:val="000000" w:themeColor="text1"/>
          <w:sz w:val="22"/>
          <w:szCs w:val="22"/>
          <w:lang w:eastAsia="zh-TW"/>
        </w:rPr>
        <w:t>dimensional neural subspace</w:t>
      </w:r>
      <w:r w:rsidR="005851DF" w:rsidRPr="00081CBA">
        <w:rPr>
          <w:rFonts w:asciiTheme="minorHAnsi" w:eastAsiaTheme="minorEastAsia" w:hAnsiTheme="minorHAnsi" w:cstheme="minorHAnsi"/>
          <w:color w:val="000000" w:themeColor="text1"/>
          <w:sz w:val="22"/>
          <w:szCs w:val="22"/>
          <w:lang w:eastAsia="zh-TW"/>
        </w:rPr>
        <w:t xml:space="preserve"> using activity in the simultaneously recorded neurons from each session from each animal</w:t>
      </w:r>
      <w:r w:rsidRPr="00081CBA">
        <w:rPr>
          <w:rFonts w:asciiTheme="minorHAnsi" w:eastAsiaTheme="minorEastAsia" w:hAnsiTheme="minorHAnsi" w:cstheme="minorHAnsi"/>
          <w:color w:val="000000" w:themeColor="text1"/>
          <w:sz w:val="22"/>
          <w:szCs w:val="22"/>
          <w:lang w:eastAsia="zh-TW"/>
        </w:rPr>
        <w:t>.</w:t>
      </w:r>
      <w:r w:rsidR="009D2481" w:rsidRPr="00081CBA">
        <w:rPr>
          <w:rFonts w:asciiTheme="minorHAnsi" w:eastAsiaTheme="minorEastAsia" w:hAnsiTheme="minorHAnsi" w:cstheme="minorHAnsi"/>
          <w:color w:val="000000" w:themeColor="text1"/>
          <w:sz w:val="22"/>
          <w:szCs w:val="22"/>
          <w:lang w:eastAsia="zh-TW"/>
        </w:rPr>
        <w:t xml:space="preserve">  This allowed us to visualize the way in which </w:t>
      </w:r>
      <w:r w:rsidR="006D6F44" w:rsidRPr="00081CBA">
        <w:rPr>
          <w:rFonts w:asciiTheme="minorHAnsi" w:eastAsiaTheme="minorEastAsia" w:hAnsiTheme="minorHAnsi" w:cstheme="minorHAnsi"/>
          <w:color w:val="000000" w:themeColor="text1"/>
          <w:sz w:val="22"/>
          <w:szCs w:val="22"/>
          <w:lang w:eastAsia="zh-TW"/>
        </w:rPr>
        <w:t>population activity, including trial-to-trial variability in population activity, tended to evolve as decisions developed.</w:t>
      </w:r>
      <w:r w:rsidR="00784C22" w:rsidRPr="00081CBA">
        <w:rPr>
          <w:rFonts w:asciiTheme="minorHAnsi" w:eastAsiaTheme="minorEastAsia" w:hAnsiTheme="minorHAnsi" w:cstheme="minorHAnsi"/>
          <w:color w:val="000000" w:themeColor="text1"/>
          <w:sz w:val="22"/>
          <w:szCs w:val="22"/>
          <w:lang w:eastAsia="zh-TW"/>
        </w:rPr>
        <w:t xml:space="preserve"> </w:t>
      </w:r>
      <w:r w:rsidR="007007D8" w:rsidRPr="00081CBA">
        <w:rPr>
          <w:rFonts w:asciiTheme="minorHAnsi" w:eastAsiaTheme="minorEastAsia" w:hAnsiTheme="minorHAnsi" w:cstheme="minorHAnsi"/>
          <w:color w:val="000000" w:themeColor="text1"/>
          <w:sz w:val="22"/>
          <w:szCs w:val="22"/>
          <w:lang w:eastAsia="zh-TW"/>
        </w:rPr>
        <w:t xml:space="preserve">We </w:t>
      </w:r>
      <w:r w:rsidR="00AF49BF" w:rsidRPr="00081CBA">
        <w:rPr>
          <w:rFonts w:asciiTheme="minorHAnsi" w:eastAsiaTheme="minorEastAsia" w:hAnsiTheme="minorHAnsi" w:cstheme="minorHAnsi"/>
          <w:color w:val="000000" w:themeColor="text1"/>
          <w:sz w:val="22"/>
          <w:szCs w:val="22"/>
          <w:lang w:eastAsia="zh-TW"/>
        </w:rPr>
        <w:t>began by reconstructing</w:t>
      </w:r>
      <w:r w:rsidR="007007D8" w:rsidRPr="00081CBA">
        <w:rPr>
          <w:rFonts w:asciiTheme="minorHAnsi" w:eastAsiaTheme="minorEastAsia" w:hAnsiTheme="minorHAnsi" w:cstheme="minorHAnsi"/>
          <w:color w:val="000000" w:themeColor="text1"/>
          <w:sz w:val="22"/>
          <w:szCs w:val="22"/>
          <w:lang w:eastAsia="zh-TW"/>
        </w:rPr>
        <w:t xml:space="preserve"> </w:t>
      </w:r>
      <w:r w:rsidR="00CA77BC" w:rsidRPr="00081CBA">
        <w:rPr>
          <w:rFonts w:asciiTheme="minorHAnsi" w:eastAsiaTheme="minorEastAsia" w:hAnsiTheme="minorHAnsi" w:cstheme="minorHAnsi"/>
          <w:color w:val="000000" w:themeColor="text1"/>
          <w:sz w:val="22"/>
          <w:szCs w:val="22"/>
          <w:lang w:eastAsia="zh-TW"/>
        </w:rPr>
        <w:t>a</w:t>
      </w:r>
      <w:r w:rsidR="00EB1B2A" w:rsidRPr="00081CBA">
        <w:rPr>
          <w:rFonts w:asciiTheme="minorHAnsi" w:eastAsiaTheme="minorEastAsia" w:hAnsiTheme="minorHAnsi" w:cstheme="minorHAnsi"/>
          <w:color w:val="000000" w:themeColor="text1"/>
          <w:sz w:val="22"/>
          <w:szCs w:val="22"/>
          <w:lang w:eastAsia="zh-TW"/>
        </w:rPr>
        <w:t xml:space="preserve"> numerical</w:t>
      </w:r>
      <w:r w:rsidR="00CA77BC" w:rsidRPr="00081CBA">
        <w:rPr>
          <w:rFonts w:asciiTheme="minorHAnsi" w:eastAsiaTheme="minorEastAsia" w:hAnsiTheme="minorHAnsi" w:cstheme="minorHAnsi"/>
          <w:color w:val="000000" w:themeColor="text1"/>
          <w:sz w:val="22"/>
          <w:szCs w:val="22"/>
          <w:lang w:eastAsia="zh-TW"/>
        </w:rPr>
        <w:t xml:space="preserve"> approximation to </w:t>
      </w:r>
      <w:r w:rsidR="007007D8" w:rsidRPr="00081CBA">
        <w:rPr>
          <w:rFonts w:asciiTheme="minorHAnsi" w:eastAsiaTheme="minorEastAsia" w:hAnsiTheme="minorHAnsi" w:cstheme="minorHAnsi"/>
          <w:color w:val="000000" w:themeColor="text1"/>
          <w:sz w:val="22"/>
          <w:szCs w:val="22"/>
          <w:lang w:eastAsia="zh-TW"/>
        </w:rPr>
        <w:t>the energy landscape in this 1-D</w:t>
      </w:r>
      <w:r w:rsidRPr="00081CBA">
        <w:rPr>
          <w:rFonts w:asciiTheme="minorHAnsi" w:eastAsiaTheme="minorEastAsia" w:hAnsiTheme="minorHAnsi" w:cstheme="minorHAnsi"/>
          <w:color w:val="000000" w:themeColor="text1"/>
          <w:sz w:val="22"/>
          <w:szCs w:val="22"/>
          <w:lang w:eastAsia="zh-TW"/>
        </w:rPr>
        <w:t xml:space="preserve"> </w:t>
      </w:r>
      <w:r w:rsidR="00B22B35" w:rsidRPr="00081CBA">
        <w:rPr>
          <w:rFonts w:asciiTheme="minorHAnsi" w:eastAsiaTheme="minorEastAsia" w:hAnsiTheme="minorHAnsi" w:cstheme="minorHAnsi"/>
          <w:color w:val="000000" w:themeColor="text1"/>
          <w:sz w:val="22"/>
          <w:szCs w:val="22"/>
          <w:lang w:eastAsia="zh-TW"/>
        </w:rPr>
        <w:t>space</w:t>
      </w:r>
      <w:r w:rsidR="003C041E" w:rsidRPr="00081CBA">
        <w:rPr>
          <w:rFonts w:asciiTheme="minorHAnsi" w:eastAsiaTheme="minorEastAsia" w:hAnsiTheme="minorHAnsi" w:cstheme="minorHAnsi"/>
          <w:color w:val="000000" w:themeColor="text1"/>
          <w:sz w:val="22"/>
          <w:szCs w:val="22"/>
          <w:lang w:eastAsia="zh-TW"/>
        </w:rPr>
        <w:t xml:space="preserve"> (</w:t>
      </w:r>
      <w:r w:rsidR="000262E6" w:rsidRPr="00081CBA">
        <w:rPr>
          <w:rFonts w:asciiTheme="minorHAnsi" w:eastAsiaTheme="minorEastAsia" w:hAnsiTheme="minorHAnsi" w:cstheme="minorHAnsi"/>
          <w:color w:val="000000" w:themeColor="text1"/>
          <w:sz w:val="22"/>
          <w:szCs w:val="22"/>
          <w:lang w:eastAsia="zh-TW"/>
        </w:rPr>
        <w:t xml:space="preserve">see </w:t>
      </w:r>
      <w:r w:rsidR="00E91E36" w:rsidRPr="00DB4638">
        <w:rPr>
          <w:rFonts w:asciiTheme="minorHAnsi" w:eastAsiaTheme="minorEastAsia" w:hAnsiTheme="minorHAnsi" w:cstheme="minorHAnsi"/>
          <w:color w:val="000000" w:themeColor="text1"/>
          <w:sz w:val="22"/>
          <w:szCs w:val="22"/>
          <w:lang w:eastAsia="zh-TW"/>
        </w:rPr>
        <w:t>Methods</w:t>
      </w:r>
      <w:r w:rsidR="003C041E" w:rsidRPr="00081CBA">
        <w:rPr>
          <w:rFonts w:asciiTheme="minorHAnsi" w:eastAsiaTheme="minorEastAsia" w:hAnsiTheme="minorHAnsi" w:cstheme="minorHAnsi"/>
          <w:color w:val="000000" w:themeColor="text1"/>
          <w:sz w:val="22"/>
          <w:szCs w:val="22"/>
          <w:lang w:eastAsia="zh-TW"/>
        </w:rPr>
        <w:t>)</w:t>
      </w:r>
      <w:r w:rsidR="00B22B35" w:rsidRPr="00081CBA">
        <w:rPr>
          <w:rFonts w:asciiTheme="minorHAnsi" w:eastAsiaTheme="minorEastAsia" w:hAnsiTheme="minorHAnsi" w:cstheme="minorHAnsi"/>
          <w:color w:val="000000" w:themeColor="text1"/>
          <w:sz w:val="22"/>
          <w:szCs w:val="22"/>
          <w:lang w:eastAsia="zh-TW"/>
        </w:rPr>
        <w:t>.</w:t>
      </w:r>
      <w:r w:rsidR="005B7C4C" w:rsidRPr="00081CBA">
        <w:rPr>
          <w:rFonts w:asciiTheme="minorHAnsi" w:eastAsiaTheme="minorEastAsia" w:hAnsiTheme="minorHAnsi" w:cstheme="minorHAnsi"/>
          <w:color w:val="000000" w:themeColor="text1"/>
          <w:sz w:val="22"/>
          <w:szCs w:val="22"/>
          <w:lang w:eastAsia="zh-TW"/>
        </w:rPr>
        <w:t xml:space="preserve"> </w:t>
      </w:r>
      <w:r w:rsidR="0055448B" w:rsidRPr="00081CBA">
        <w:rPr>
          <w:rFonts w:asciiTheme="minorHAnsi" w:eastAsiaTheme="minorEastAsia" w:hAnsiTheme="minorHAnsi" w:cstheme="minorHAnsi"/>
          <w:color w:val="000000" w:themeColor="text1"/>
          <w:sz w:val="22"/>
          <w:szCs w:val="22"/>
          <w:lang w:eastAsia="zh-TW"/>
        </w:rPr>
        <w:t>To carry out this analy</w:t>
      </w:r>
      <w:r w:rsidR="00F47923" w:rsidRPr="00081CBA">
        <w:rPr>
          <w:rFonts w:asciiTheme="minorHAnsi" w:eastAsiaTheme="minorEastAsia" w:hAnsiTheme="minorHAnsi" w:cstheme="minorHAnsi"/>
          <w:color w:val="000000" w:themeColor="text1"/>
          <w:sz w:val="22"/>
          <w:szCs w:val="22"/>
          <w:lang w:eastAsia="zh-TW"/>
        </w:rPr>
        <w:t>sis w</w:t>
      </w:r>
      <w:r w:rsidR="0003334B" w:rsidRPr="00081CBA">
        <w:rPr>
          <w:rFonts w:asciiTheme="minorHAnsi" w:eastAsiaTheme="minorEastAsia" w:hAnsiTheme="minorHAnsi" w:cstheme="minorHAnsi"/>
          <w:color w:val="000000" w:themeColor="text1"/>
          <w:sz w:val="22"/>
          <w:szCs w:val="22"/>
          <w:lang w:eastAsia="zh-TW"/>
        </w:rPr>
        <w:t xml:space="preserve">e </w:t>
      </w:r>
      <w:r w:rsidR="0055448B" w:rsidRPr="00081CBA">
        <w:rPr>
          <w:rFonts w:asciiTheme="minorHAnsi" w:eastAsiaTheme="minorEastAsia" w:hAnsiTheme="minorHAnsi" w:cstheme="minorHAnsi"/>
          <w:color w:val="000000" w:themeColor="text1"/>
          <w:sz w:val="22"/>
          <w:szCs w:val="22"/>
          <w:lang w:eastAsia="zh-TW"/>
        </w:rPr>
        <w:t xml:space="preserve">first </w:t>
      </w:r>
      <w:r w:rsidR="0003334B" w:rsidRPr="00081CBA">
        <w:rPr>
          <w:rFonts w:asciiTheme="minorHAnsi" w:eastAsiaTheme="minorEastAsia" w:hAnsiTheme="minorHAnsi" w:cstheme="minorHAnsi"/>
          <w:color w:val="000000" w:themeColor="text1"/>
          <w:sz w:val="22"/>
          <w:szCs w:val="22"/>
          <w:lang w:eastAsia="zh-TW"/>
        </w:rPr>
        <w:t xml:space="preserve">projected </w:t>
      </w:r>
      <w:r w:rsidRPr="00081CBA">
        <w:rPr>
          <w:rFonts w:asciiTheme="minorHAnsi" w:eastAsiaTheme="minorEastAsia" w:hAnsiTheme="minorHAnsi" w:cstheme="minorHAnsi"/>
          <w:color w:val="000000" w:themeColor="text1"/>
          <w:sz w:val="22"/>
          <w:szCs w:val="22"/>
          <w:lang w:eastAsia="zh-TW"/>
        </w:rPr>
        <w:t>the 20-dimensional population activity</w:t>
      </w:r>
      <w:r w:rsidR="009D337B" w:rsidRPr="00081CBA">
        <w:rPr>
          <w:rFonts w:asciiTheme="minorHAnsi" w:eastAsiaTheme="minorEastAsia" w:hAnsiTheme="minorHAnsi" w:cstheme="minorHAnsi"/>
          <w:color w:val="000000" w:themeColor="text1"/>
          <w:sz w:val="22"/>
          <w:szCs w:val="22"/>
          <w:lang w:eastAsia="zh-TW"/>
        </w:rPr>
        <w:t xml:space="preserve"> in </w:t>
      </w:r>
      <w:r w:rsidR="00D8551F" w:rsidRPr="00081CBA">
        <w:rPr>
          <w:rFonts w:asciiTheme="minorHAnsi" w:eastAsiaTheme="minorEastAsia" w:hAnsiTheme="minorHAnsi" w:cstheme="minorHAnsi"/>
          <w:color w:val="000000" w:themeColor="text1"/>
          <w:sz w:val="22"/>
          <w:szCs w:val="22"/>
          <w:lang w:eastAsia="zh-TW"/>
        </w:rPr>
        <w:t xml:space="preserve">each trial and </w:t>
      </w:r>
      <w:r w:rsidR="009D337B" w:rsidRPr="00081CBA">
        <w:rPr>
          <w:rFonts w:asciiTheme="minorHAnsi" w:eastAsiaTheme="minorEastAsia" w:hAnsiTheme="minorHAnsi" w:cstheme="minorHAnsi"/>
          <w:color w:val="000000" w:themeColor="text1"/>
          <w:sz w:val="22"/>
          <w:szCs w:val="22"/>
          <w:lang w:eastAsia="zh-TW"/>
        </w:rPr>
        <w:t>each time bin</w:t>
      </w:r>
      <w:r w:rsidR="00647C04" w:rsidRPr="00081CBA">
        <w:rPr>
          <w:rFonts w:asciiTheme="minorHAnsi" w:eastAsiaTheme="minorEastAsia" w:hAnsiTheme="minorHAnsi" w:cstheme="minorHAnsi"/>
          <w:color w:val="000000" w:themeColor="text1"/>
          <w:sz w:val="22"/>
          <w:szCs w:val="22"/>
          <w:lang w:eastAsia="zh-TW"/>
        </w:rPr>
        <w:t>,</w:t>
      </w:r>
      <w:r w:rsidR="00EC6818" w:rsidRPr="00081CBA">
        <w:rPr>
          <w:rFonts w:asciiTheme="minorHAnsi" w:eastAsiaTheme="minorEastAsia" w:hAnsiTheme="minorHAnsi" w:cstheme="minorHAnsi"/>
          <w:color w:val="000000" w:themeColor="text1"/>
          <w:sz w:val="22"/>
          <w:szCs w:val="22"/>
          <w:lang w:eastAsia="zh-TW"/>
        </w:rPr>
        <w:t xml:space="preserve"> </w:t>
      </w:r>
      <m:oMath>
        <m:sSub>
          <m:sSubPr>
            <m:ctrlPr>
              <w:rPr>
                <w:rFonts w:ascii="Cambria Math" w:eastAsiaTheme="minorEastAsia" w:hAnsi="Cambria Math" w:cstheme="minorHAnsi"/>
                <w:i/>
                <w:color w:val="000000" w:themeColor="text1"/>
                <w:sz w:val="22"/>
                <w:szCs w:val="22"/>
                <w:lang w:eastAsia="zh-TW"/>
              </w:rPr>
            </m:ctrlPr>
          </m:sSubPr>
          <m:e>
            <m:r>
              <w:rPr>
                <w:rFonts w:ascii="Cambria Math" w:eastAsiaTheme="minorEastAsia" w:hAnsi="Cambria Math" w:cstheme="minorHAnsi"/>
                <w:color w:val="000000" w:themeColor="text1"/>
                <w:sz w:val="22"/>
                <w:szCs w:val="22"/>
                <w:lang w:eastAsia="zh-TW"/>
              </w:rPr>
              <m:t>P</m:t>
            </m:r>
          </m:e>
          <m:sub>
            <m:r>
              <w:rPr>
                <w:rFonts w:ascii="Cambria Math" w:eastAsiaTheme="minorEastAsia" w:hAnsi="Cambria Math" w:cstheme="minorHAnsi"/>
                <w:color w:val="000000" w:themeColor="text1"/>
                <w:sz w:val="22"/>
                <w:szCs w:val="22"/>
                <w:lang w:eastAsia="zh-TW"/>
              </w:rPr>
              <m:t>t</m:t>
            </m:r>
          </m:sub>
        </m:sSub>
      </m:oMath>
      <w:r w:rsidR="00647C04" w:rsidRPr="00081CBA">
        <w:rPr>
          <w:rFonts w:asciiTheme="minorHAnsi" w:eastAsiaTheme="minorEastAsia" w:hAnsiTheme="minorHAnsi" w:cstheme="minorHAnsi"/>
          <w:color w:val="000000" w:themeColor="text1"/>
          <w:sz w:val="22"/>
          <w:szCs w:val="22"/>
          <w:lang w:eastAsia="zh-TW"/>
        </w:rPr>
        <w:t>,</w:t>
      </w:r>
      <w:r w:rsidRPr="00081CBA">
        <w:rPr>
          <w:rFonts w:asciiTheme="minorHAnsi" w:eastAsiaTheme="minorEastAsia" w:hAnsiTheme="minorHAnsi" w:cstheme="minorHAnsi"/>
          <w:color w:val="000000" w:themeColor="text1"/>
          <w:sz w:val="22"/>
          <w:szCs w:val="22"/>
          <w:lang w:eastAsia="zh-TW"/>
        </w:rPr>
        <w:t xml:space="preserve"> onto the one-dimensional choice dimension defined by the SVM</w:t>
      </w:r>
      <w:r w:rsidR="0043644F" w:rsidRPr="00081CBA">
        <w:rPr>
          <w:rFonts w:asciiTheme="minorHAnsi" w:eastAsiaTheme="minorEastAsia" w:hAnsiTheme="minorHAnsi" w:cstheme="minorHAnsi"/>
          <w:color w:val="000000" w:themeColor="text1"/>
          <w:sz w:val="22"/>
          <w:szCs w:val="22"/>
          <w:lang w:eastAsia="zh-TW"/>
        </w:rPr>
        <w:t xml:space="preserve"> </w:t>
      </w:r>
      <w:r w:rsidR="005B7C4C" w:rsidRPr="00081CBA">
        <w:rPr>
          <w:rFonts w:asciiTheme="minorHAnsi" w:eastAsiaTheme="minorEastAsia" w:hAnsiTheme="minorHAnsi" w:cstheme="minorHAnsi"/>
          <w:color w:val="000000" w:themeColor="text1"/>
          <w:sz w:val="22"/>
          <w:szCs w:val="22"/>
          <w:lang w:eastAsia="zh-TW"/>
        </w:rPr>
        <w:t>(</w:t>
      </w:r>
      <w:r w:rsidR="005A1FA6" w:rsidRPr="00081CBA">
        <w:rPr>
          <w:rFonts w:asciiTheme="minorHAnsi" w:eastAsiaTheme="minorEastAsia" w:hAnsiTheme="minorHAnsi" w:cstheme="minorHAnsi"/>
          <w:color w:val="000000" w:themeColor="text1"/>
          <w:sz w:val="22"/>
          <w:szCs w:val="22"/>
          <w:lang w:eastAsia="zh-TW"/>
        </w:rPr>
        <w:t>Fig.</w:t>
      </w:r>
      <w:r w:rsidR="005B7C4C" w:rsidRPr="00081CBA">
        <w:rPr>
          <w:rFonts w:asciiTheme="minorHAnsi" w:eastAsiaTheme="minorEastAsia" w:hAnsiTheme="minorHAnsi" w:cstheme="minorHAnsi"/>
          <w:color w:val="000000" w:themeColor="text1"/>
          <w:sz w:val="22"/>
          <w:szCs w:val="22"/>
          <w:lang w:eastAsia="zh-TW"/>
        </w:rPr>
        <w:t xml:space="preserve"> 3A</w:t>
      </w:r>
      <w:r w:rsidR="002B2D2D" w:rsidRPr="00081CBA">
        <w:rPr>
          <w:rFonts w:asciiTheme="minorHAnsi" w:eastAsiaTheme="minorEastAsia" w:hAnsiTheme="minorHAnsi" w:cstheme="minorHAnsi"/>
          <w:color w:val="000000" w:themeColor="text1"/>
          <w:sz w:val="22"/>
          <w:szCs w:val="22"/>
          <w:lang w:eastAsia="zh-TW"/>
        </w:rPr>
        <w:t>, B</w:t>
      </w:r>
      <w:r w:rsidR="005B7C4C" w:rsidRPr="00081CBA">
        <w:rPr>
          <w:rFonts w:asciiTheme="minorHAnsi" w:eastAsiaTheme="minorEastAsia" w:hAnsiTheme="minorHAnsi" w:cstheme="minorHAnsi"/>
          <w:color w:val="000000" w:themeColor="text1"/>
          <w:sz w:val="22"/>
          <w:szCs w:val="22"/>
          <w:lang w:eastAsia="zh-TW"/>
        </w:rPr>
        <w:t>)</w:t>
      </w:r>
      <w:r w:rsidRPr="00081CBA">
        <w:rPr>
          <w:rFonts w:asciiTheme="minorHAnsi" w:eastAsiaTheme="minorEastAsia" w:hAnsiTheme="minorHAnsi" w:cstheme="minorHAnsi"/>
          <w:color w:val="000000" w:themeColor="text1"/>
          <w:sz w:val="22"/>
          <w:szCs w:val="22"/>
          <w:lang w:eastAsia="zh-TW"/>
        </w:rPr>
        <w:t>.</w:t>
      </w:r>
      <w:r w:rsidR="00647C04" w:rsidRPr="00081CBA">
        <w:rPr>
          <w:rFonts w:asciiTheme="minorHAnsi" w:eastAsiaTheme="minorEastAsia" w:hAnsiTheme="minorHAnsi" w:cstheme="minorHAnsi"/>
          <w:color w:val="000000" w:themeColor="text1"/>
          <w:sz w:val="22"/>
          <w:szCs w:val="22"/>
          <w:lang w:eastAsia="zh-TW"/>
        </w:rPr>
        <w:t xml:space="preserve"> This gave us a point in the 1-D space</w:t>
      </w:r>
      <w:r w:rsidR="005950C6" w:rsidRPr="00081CBA">
        <w:rPr>
          <w:rFonts w:asciiTheme="minorHAnsi" w:eastAsiaTheme="minorEastAsia" w:hAnsiTheme="minorHAnsi" w:cstheme="minorHAnsi"/>
          <w:color w:val="000000" w:themeColor="text1"/>
          <w:sz w:val="22"/>
          <w:szCs w:val="22"/>
          <w:lang w:eastAsia="zh-TW"/>
        </w:rPr>
        <w:t xml:space="preserve">, </w:t>
      </w:r>
      <m:oMath>
        <m:sSub>
          <m:sSubPr>
            <m:ctrlPr>
              <w:rPr>
                <w:rFonts w:ascii="Cambria Math" w:eastAsiaTheme="minorEastAsia" w:hAnsi="Cambria Math" w:cstheme="minorHAnsi"/>
                <w:i/>
                <w:color w:val="000000" w:themeColor="text1"/>
                <w:sz w:val="22"/>
                <w:szCs w:val="22"/>
                <w:lang w:eastAsia="zh-TW"/>
              </w:rPr>
            </m:ctrlPr>
          </m:sSubPr>
          <m:e>
            <m:r>
              <w:rPr>
                <w:rFonts w:ascii="Cambria Math" w:eastAsiaTheme="minorEastAsia" w:hAnsi="Cambria Math" w:cstheme="minorHAnsi"/>
                <w:color w:val="000000" w:themeColor="text1"/>
                <w:sz w:val="22"/>
                <w:szCs w:val="22"/>
                <w:lang w:eastAsia="zh-TW"/>
              </w:rPr>
              <m:t>X</m:t>
            </m:r>
          </m:e>
          <m:sub>
            <m:r>
              <w:rPr>
                <w:rFonts w:ascii="Cambria Math" w:eastAsiaTheme="minorEastAsia" w:hAnsi="Cambria Math" w:cstheme="minorHAnsi"/>
                <w:color w:val="000000" w:themeColor="text1"/>
                <w:sz w:val="22"/>
                <w:szCs w:val="22"/>
                <w:lang w:eastAsia="zh-TW"/>
              </w:rPr>
              <m:t>t</m:t>
            </m:r>
          </m:sub>
        </m:sSub>
      </m:oMath>
      <w:r w:rsidR="005950C6" w:rsidRPr="00081CBA">
        <w:rPr>
          <w:rFonts w:asciiTheme="minorHAnsi" w:eastAsiaTheme="minorEastAsia" w:hAnsiTheme="minorHAnsi" w:cstheme="minorHAnsi"/>
          <w:color w:val="000000" w:themeColor="text1"/>
          <w:sz w:val="22"/>
          <w:szCs w:val="22"/>
          <w:lang w:eastAsia="zh-TW"/>
        </w:rPr>
        <w:t xml:space="preserve">, at each time </w:t>
      </w:r>
      <w:r w:rsidR="0043644F" w:rsidRPr="00081CBA">
        <w:rPr>
          <w:rFonts w:asciiTheme="minorHAnsi" w:eastAsiaTheme="minorEastAsia" w:hAnsiTheme="minorHAnsi" w:cstheme="minorHAnsi"/>
          <w:color w:val="000000" w:themeColor="text1"/>
          <w:sz w:val="22"/>
          <w:szCs w:val="22"/>
          <w:lang w:eastAsia="zh-TW"/>
        </w:rPr>
        <w:t>t</w:t>
      </w:r>
      <w:r w:rsidR="005950C6" w:rsidRPr="00081CBA">
        <w:rPr>
          <w:rFonts w:asciiTheme="minorHAnsi" w:eastAsiaTheme="minorEastAsia" w:hAnsiTheme="minorHAnsi" w:cstheme="minorHAnsi"/>
          <w:color w:val="000000" w:themeColor="text1"/>
          <w:sz w:val="22"/>
          <w:szCs w:val="22"/>
          <w:lang w:eastAsia="zh-TW"/>
        </w:rPr>
        <w:t xml:space="preserve">. We then computed time derivatives, </w:t>
      </w:r>
      <m:oMath>
        <m:sSub>
          <m:sSubPr>
            <m:ctrlPr>
              <w:rPr>
                <w:rFonts w:ascii="Cambria Math" w:eastAsiaTheme="minorEastAsia" w:hAnsi="Cambria Math" w:cstheme="minorHAnsi"/>
                <w:i/>
                <w:color w:val="000000" w:themeColor="text1"/>
                <w:sz w:val="22"/>
                <w:szCs w:val="22"/>
                <w:lang w:eastAsia="zh-TW"/>
              </w:rPr>
            </m:ctrlPr>
          </m:sSubPr>
          <m:e>
            <m:r>
              <w:rPr>
                <w:rFonts w:ascii="Cambria Math" w:eastAsiaTheme="minorEastAsia" w:hAnsi="Cambria Math" w:cstheme="minorHAnsi"/>
                <w:color w:val="000000" w:themeColor="text1"/>
                <w:sz w:val="22"/>
                <w:szCs w:val="22"/>
                <w:lang w:eastAsia="zh-TW"/>
              </w:rPr>
              <m:t>δ</m:t>
            </m:r>
          </m:e>
          <m:sub>
            <m:r>
              <w:rPr>
                <w:rFonts w:ascii="Cambria Math" w:eastAsiaTheme="minorEastAsia" w:hAnsi="Cambria Math" w:cstheme="minorHAnsi"/>
                <w:color w:val="000000" w:themeColor="text1"/>
                <w:sz w:val="22"/>
                <w:szCs w:val="22"/>
                <w:lang w:eastAsia="zh-TW"/>
              </w:rPr>
              <m:t>t</m:t>
            </m:r>
          </m:sub>
        </m:sSub>
        <m:r>
          <w:rPr>
            <w:rFonts w:ascii="Cambria Math" w:eastAsiaTheme="minorEastAsia" w:hAnsi="Cambria Math" w:cstheme="minorHAnsi"/>
            <w:color w:val="000000" w:themeColor="text1"/>
            <w:sz w:val="22"/>
            <w:szCs w:val="22"/>
            <w:lang w:eastAsia="zh-TW"/>
          </w:rPr>
          <m:t>=</m:t>
        </m:r>
        <m:sSub>
          <m:sSubPr>
            <m:ctrlPr>
              <w:rPr>
                <w:rFonts w:ascii="Cambria Math" w:eastAsiaTheme="minorEastAsia" w:hAnsi="Cambria Math" w:cstheme="minorHAnsi"/>
                <w:i/>
                <w:color w:val="000000" w:themeColor="text1"/>
                <w:sz w:val="22"/>
                <w:szCs w:val="22"/>
                <w:lang w:eastAsia="zh-TW"/>
              </w:rPr>
            </m:ctrlPr>
          </m:sSubPr>
          <m:e>
            <m:r>
              <w:rPr>
                <w:rFonts w:ascii="Cambria Math" w:eastAsiaTheme="minorEastAsia" w:hAnsi="Cambria Math" w:cstheme="minorHAnsi"/>
                <w:color w:val="000000" w:themeColor="text1"/>
                <w:sz w:val="22"/>
                <w:szCs w:val="22"/>
                <w:lang w:eastAsia="zh-TW"/>
              </w:rPr>
              <m:t>X</m:t>
            </m:r>
          </m:e>
          <m:sub>
            <m:r>
              <w:rPr>
                <w:rFonts w:ascii="Cambria Math" w:eastAsiaTheme="minorEastAsia" w:hAnsi="Cambria Math" w:cstheme="minorHAnsi"/>
                <w:color w:val="000000" w:themeColor="text1"/>
                <w:sz w:val="22"/>
                <w:szCs w:val="22"/>
                <w:lang w:eastAsia="zh-TW"/>
              </w:rPr>
              <m:t>t+</m:t>
            </m:r>
            <m:r>
              <m:rPr>
                <m:sty m:val="p"/>
              </m:rPr>
              <w:rPr>
                <w:rFonts w:ascii="Cambria Math" w:hAnsi="Cambria Math" w:cstheme="minorHAnsi"/>
                <w:color w:val="000000" w:themeColor="text1"/>
                <w:sz w:val="22"/>
                <w:szCs w:val="22"/>
              </w:rPr>
              <m:t>Δ</m:t>
            </m:r>
            <m:r>
              <w:rPr>
                <w:rFonts w:ascii="Cambria Math" w:eastAsiaTheme="minorEastAsia" w:hAnsi="Cambria Math" w:cstheme="minorHAnsi"/>
                <w:color w:val="000000" w:themeColor="text1"/>
                <w:sz w:val="22"/>
                <w:szCs w:val="22"/>
                <w:lang w:eastAsia="zh-TW"/>
              </w:rPr>
              <m:t>t</m:t>
            </m:r>
          </m:sub>
        </m:sSub>
        <m:r>
          <w:rPr>
            <w:rFonts w:ascii="Cambria Math" w:eastAsiaTheme="minorEastAsia" w:hAnsi="Cambria Math" w:cstheme="minorHAnsi"/>
            <w:color w:val="000000" w:themeColor="text1"/>
            <w:sz w:val="22"/>
            <w:szCs w:val="22"/>
            <w:lang w:eastAsia="zh-TW"/>
          </w:rPr>
          <m:t>-</m:t>
        </m:r>
        <m:sSub>
          <m:sSubPr>
            <m:ctrlPr>
              <w:rPr>
                <w:rFonts w:ascii="Cambria Math" w:eastAsiaTheme="minorEastAsia" w:hAnsi="Cambria Math" w:cstheme="minorHAnsi"/>
                <w:i/>
                <w:color w:val="000000" w:themeColor="text1"/>
                <w:sz w:val="22"/>
                <w:szCs w:val="22"/>
                <w:lang w:eastAsia="zh-TW"/>
              </w:rPr>
            </m:ctrlPr>
          </m:sSubPr>
          <m:e>
            <m:r>
              <w:rPr>
                <w:rFonts w:ascii="Cambria Math" w:eastAsiaTheme="minorEastAsia" w:hAnsi="Cambria Math" w:cstheme="minorHAnsi"/>
                <w:color w:val="000000" w:themeColor="text1"/>
                <w:sz w:val="22"/>
                <w:szCs w:val="22"/>
                <w:lang w:eastAsia="zh-TW"/>
              </w:rPr>
              <m:t>X</m:t>
            </m:r>
          </m:e>
          <m:sub>
            <m:r>
              <w:rPr>
                <w:rFonts w:ascii="Cambria Math" w:eastAsiaTheme="minorEastAsia" w:hAnsi="Cambria Math" w:cstheme="minorHAnsi"/>
                <w:color w:val="000000" w:themeColor="text1"/>
                <w:sz w:val="22"/>
                <w:szCs w:val="22"/>
                <w:lang w:eastAsia="zh-TW"/>
              </w:rPr>
              <m:t>t</m:t>
            </m:r>
          </m:sub>
        </m:sSub>
      </m:oMath>
      <w:r w:rsidR="00A54A26" w:rsidRPr="00081CBA">
        <w:rPr>
          <w:rFonts w:asciiTheme="minorHAnsi" w:eastAsiaTheme="minorEastAsia" w:hAnsiTheme="minorHAnsi" w:cstheme="minorHAnsi"/>
          <w:color w:val="000000" w:themeColor="text1"/>
          <w:sz w:val="22"/>
          <w:szCs w:val="22"/>
          <w:lang w:eastAsia="zh-TW"/>
        </w:rPr>
        <w:t>,</w:t>
      </w:r>
      <w:r w:rsidR="00214E6D" w:rsidRPr="00081CBA">
        <w:rPr>
          <w:rFonts w:asciiTheme="minorHAnsi" w:eastAsiaTheme="minorEastAsia" w:hAnsiTheme="minorHAnsi" w:cstheme="minorHAnsi"/>
          <w:color w:val="000000" w:themeColor="text1"/>
          <w:sz w:val="22"/>
          <w:szCs w:val="22"/>
          <w:lang w:eastAsia="zh-TW"/>
        </w:rPr>
        <w:t xml:space="preserve"> in the 1-D space</w:t>
      </w:r>
      <w:r w:rsidR="00CA7805" w:rsidRPr="00081CBA">
        <w:rPr>
          <w:rFonts w:asciiTheme="minorHAnsi" w:eastAsiaTheme="minorEastAsia" w:hAnsiTheme="minorHAnsi" w:cstheme="minorHAnsi"/>
          <w:color w:val="000000" w:themeColor="text1"/>
          <w:sz w:val="22"/>
          <w:szCs w:val="22"/>
          <w:lang w:eastAsia="zh-TW"/>
        </w:rPr>
        <w:t xml:space="preserve"> (</w:t>
      </w:r>
      <w:r w:rsidR="005A1FA6" w:rsidRPr="00081CBA">
        <w:rPr>
          <w:rFonts w:asciiTheme="minorHAnsi" w:eastAsiaTheme="minorEastAsia" w:hAnsiTheme="minorHAnsi" w:cstheme="minorHAnsi"/>
          <w:color w:val="000000" w:themeColor="text1"/>
          <w:sz w:val="22"/>
          <w:szCs w:val="22"/>
          <w:lang w:eastAsia="zh-TW"/>
        </w:rPr>
        <w:t>Fig.</w:t>
      </w:r>
      <w:r w:rsidR="00CA7805" w:rsidRPr="00081CBA">
        <w:rPr>
          <w:rFonts w:asciiTheme="minorHAnsi" w:eastAsiaTheme="minorEastAsia" w:hAnsiTheme="minorHAnsi" w:cstheme="minorHAnsi"/>
          <w:color w:val="000000" w:themeColor="text1"/>
          <w:sz w:val="22"/>
          <w:szCs w:val="22"/>
          <w:lang w:eastAsia="zh-TW"/>
        </w:rPr>
        <w:t xml:space="preserve"> 3</w:t>
      </w:r>
      <w:r w:rsidR="004721B9" w:rsidRPr="00081CBA">
        <w:rPr>
          <w:rFonts w:asciiTheme="minorHAnsi" w:eastAsiaTheme="minorEastAsia" w:hAnsiTheme="minorHAnsi" w:cstheme="minorHAnsi"/>
          <w:color w:val="000000" w:themeColor="text1"/>
          <w:sz w:val="22"/>
          <w:szCs w:val="22"/>
          <w:lang w:eastAsia="zh-TW"/>
        </w:rPr>
        <w:t>B</w:t>
      </w:r>
      <w:r w:rsidR="00CA7805" w:rsidRPr="00081CBA">
        <w:rPr>
          <w:rFonts w:asciiTheme="minorHAnsi" w:eastAsiaTheme="minorEastAsia" w:hAnsiTheme="minorHAnsi" w:cstheme="minorHAnsi"/>
          <w:color w:val="000000" w:themeColor="text1"/>
          <w:sz w:val="22"/>
          <w:szCs w:val="22"/>
          <w:lang w:eastAsia="zh-TW"/>
        </w:rPr>
        <w:t>)</w:t>
      </w:r>
      <w:r w:rsidR="00214E6D" w:rsidRPr="00081CBA">
        <w:rPr>
          <w:rFonts w:asciiTheme="minorHAnsi" w:eastAsiaTheme="minorEastAsia" w:hAnsiTheme="minorHAnsi" w:cstheme="minorHAnsi"/>
          <w:color w:val="000000" w:themeColor="text1"/>
          <w:sz w:val="22"/>
          <w:szCs w:val="22"/>
          <w:lang w:eastAsia="zh-TW"/>
        </w:rPr>
        <w:t xml:space="preserve">.  </w:t>
      </w:r>
      <w:r w:rsidR="00A54A26" w:rsidRPr="00081CBA">
        <w:rPr>
          <w:rFonts w:asciiTheme="minorHAnsi" w:eastAsiaTheme="minorEastAsia" w:hAnsiTheme="minorHAnsi" w:cstheme="minorHAnsi"/>
          <w:color w:val="000000" w:themeColor="text1"/>
          <w:sz w:val="22"/>
          <w:szCs w:val="22"/>
          <w:lang w:eastAsia="zh-TW"/>
        </w:rPr>
        <w:t>This was done for all time</w:t>
      </w:r>
      <w:r w:rsidR="0092058D" w:rsidRPr="00081CBA">
        <w:rPr>
          <w:rFonts w:asciiTheme="minorHAnsi" w:eastAsiaTheme="minorEastAsia" w:hAnsiTheme="minorHAnsi" w:cstheme="minorHAnsi"/>
          <w:color w:val="000000" w:themeColor="text1"/>
          <w:sz w:val="22"/>
          <w:szCs w:val="22"/>
          <w:lang w:eastAsia="zh-TW"/>
        </w:rPr>
        <w:t>s considered, and all trials.  We then binned the derivatives in the 1-D space, by finding all points</w:t>
      </w:r>
      <w:r w:rsidR="002B2D2D" w:rsidRPr="00081CBA">
        <w:rPr>
          <w:rFonts w:asciiTheme="minorHAnsi" w:eastAsiaTheme="minorEastAsia" w:hAnsiTheme="minorHAnsi" w:cstheme="minorHAnsi"/>
          <w:color w:val="000000" w:themeColor="text1"/>
          <w:sz w:val="22"/>
          <w:szCs w:val="22"/>
          <w:lang w:eastAsia="zh-TW"/>
        </w:rPr>
        <w:t xml:space="preserve"> </w:t>
      </w:r>
      <m:oMath>
        <m:sSub>
          <m:sSubPr>
            <m:ctrlPr>
              <w:rPr>
                <w:rFonts w:ascii="Cambria Math" w:eastAsiaTheme="minorEastAsia" w:hAnsi="Cambria Math" w:cstheme="minorHAnsi"/>
                <w:i/>
                <w:color w:val="000000" w:themeColor="text1"/>
                <w:sz w:val="22"/>
                <w:szCs w:val="22"/>
                <w:lang w:eastAsia="zh-TW"/>
              </w:rPr>
            </m:ctrlPr>
          </m:sSubPr>
          <m:e>
            <m:r>
              <w:rPr>
                <w:rFonts w:ascii="Cambria Math" w:eastAsiaTheme="minorEastAsia" w:hAnsi="Cambria Math" w:cstheme="minorHAnsi"/>
                <w:color w:val="000000" w:themeColor="text1"/>
                <w:sz w:val="22"/>
                <w:szCs w:val="22"/>
                <w:lang w:eastAsia="zh-TW"/>
              </w:rPr>
              <m:t>X</m:t>
            </m:r>
          </m:e>
          <m:sub>
            <m:r>
              <w:rPr>
                <w:rFonts w:ascii="Cambria Math" w:eastAsiaTheme="minorEastAsia" w:hAnsi="Cambria Math" w:cstheme="minorHAnsi"/>
                <w:color w:val="000000" w:themeColor="text1"/>
                <w:sz w:val="22"/>
                <w:szCs w:val="22"/>
                <w:lang w:eastAsia="zh-TW"/>
              </w:rPr>
              <m:t>t</m:t>
            </m:r>
          </m:sub>
        </m:sSub>
      </m:oMath>
      <w:r w:rsidR="009F6226" w:rsidRPr="00081CBA">
        <w:rPr>
          <w:rFonts w:asciiTheme="minorHAnsi" w:eastAsiaTheme="minorEastAsia" w:hAnsiTheme="minorHAnsi" w:cstheme="minorHAnsi"/>
          <w:color w:val="000000" w:themeColor="text1"/>
          <w:sz w:val="22"/>
          <w:szCs w:val="22"/>
          <w:lang w:eastAsia="zh-TW"/>
        </w:rPr>
        <w:t xml:space="preserve"> </w:t>
      </w:r>
      <w:r w:rsidR="002B2D2D" w:rsidRPr="00081CBA">
        <w:rPr>
          <w:rFonts w:asciiTheme="minorHAnsi" w:eastAsiaTheme="minorEastAsia" w:hAnsiTheme="minorHAnsi" w:cstheme="minorHAnsi"/>
          <w:color w:val="000000" w:themeColor="text1"/>
          <w:sz w:val="22"/>
          <w:szCs w:val="22"/>
          <w:lang w:eastAsia="zh-TW"/>
        </w:rPr>
        <w:t xml:space="preserve">that fell into each </w:t>
      </w:r>
      <w:r w:rsidR="009F6226" w:rsidRPr="00081CBA">
        <w:rPr>
          <w:rFonts w:asciiTheme="minorHAnsi" w:eastAsiaTheme="minorEastAsia" w:hAnsiTheme="minorHAnsi" w:cstheme="minorHAnsi"/>
          <w:color w:val="000000" w:themeColor="text1"/>
          <w:sz w:val="22"/>
          <w:szCs w:val="22"/>
          <w:lang w:eastAsia="zh-TW"/>
        </w:rPr>
        <w:t xml:space="preserve">spatial </w:t>
      </w:r>
      <w:r w:rsidR="002B2D2D" w:rsidRPr="00081CBA">
        <w:rPr>
          <w:rFonts w:asciiTheme="minorHAnsi" w:eastAsiaTheme="minorEastAsia" w:hAnsiTheme="minorHAnsi" w:cstheme="minorHAnsi"/>
          <w:color w:val="000000" w:themeColor="text1"/>
          <w:sz w:val="22"/>
          <w:szCs w:val="22"/>
          <w:lang w:eastAsia="zh-TW"/>
        </w:rPr>
        <w:t>bin</w:t>
      </w:r>
      <w:r w:rsidR="003659BC" w:rsidRPr="00081CBA">
        <w:rPr>
          <w:rFonts w:asciiTheme="minorHAnsi" w:eastAsiaTheme="minorEastAsia" w:hAnsiTheme="minorHAnsi" w:cstheme="minorHAnsi"/>
          <w:color w:val="000000" w:themeColor="text1"/>
          <w:sz w:val="22"/>
          <w:szCs w:val="22"/>
          <w:lang w:eastAsia="zh-TW"/>
        </w:rPr>
        <w:t xml:space="preserve"> along the 1-D axis</w:t>
      </w:r>
      <w:r w:rsidR="002B2D2D" w:rsidRPr="00081CBA">
        <w:rPr>
          <w:rFonts w:asciiTheme="minorHAnsi" w:eastAsiaTheme="minorEastAsia" w:hAnsiTheme="minorHAnsi" w:cstheme="minorHAnsi"/>
          <w:color w:val="000000" w:themeColor="text1"/>
          <w:sz w:val="22"/>
          <w:szCs w:val="22"/>
          <w:lang w:eastAsia="zh-TW"/>
        </w:rPr>
        <w:t xml:space="preserve"> (</w:t>
      </w:r>
      <w:r w:rsidR="005A1FA6" w:rsidRPr="00081CBA">
        <w:rPr>
          <w:rFonts w:asciiTheme="minorHAnsi" w:eastAsiaTheme="minorEastAsia" w:hAnsiTheme="minorHAnsi" w:cstheme="minorHAnsi"/>
          <w:color w:val="000000" w:themeColor="text1"/>
          <w:sz w:val="22"/>
          <w:szCs w:val="22"/>
          <w:lang w:eastAsia="zh-TW"/>
        </w:rPr>
        <w:t>Fig.</w:t>
      </w:r>
      <w:r w:rsidR="002B2D2D" w:rsidRPr="00081CBA">
        <w:rPr>
          <w:rFonts w:asciiTheme="minorHAnsi" w:eastAsiaTheme="minorEastAsia" w:hAnsiTheme="minorHAnsi" w:cstheme="minorHAnsi"/>
          <w:color w:val="000000" w:themeColor="text1"/>
          <w:sz w:val="22"/>
          <w:szCs w:val="22"/>
          <w:lang w:eastAsia="zh-TW"/>
        </w:rPr>
        <w:t xml:space="preserve"> </w:t>
      </w:r>
      <w:r w:rsidR="00CA7805" w:rsidRPr="00081CBA">
        <w:rPr>
          <w:rFonts w:asciiTheme="minorHAnsi" w:eastAsiaTheme="minorEastAsia" w:hAnsiTheme="minorHAnsi" w:cstheme="minorHAnsi"/>
          <w:color w:val="000000" w:themeColor="text1"/>
          <w:sz w:val="22"/>
          <w:szCs w:val="22"/>
          <w:lang w:eastAsia="zh-TW"/>
        </w:rPr>
        <w:t>3</w:t>
      </w:r>
      <w:r w:rsidR="00216030" w:rsidRPr="00081CBA">
        <w:rPr>
          <w:rFonts w:asciiTheme="minorHAnsi" w:eastAsiaTheme="minorEastAsia" w:hAnsiTheme="minorHAnsi" w:cstheme="minorHAnsi"/>
          <w:color w:val="000000" w:themeColor="text1"/>
          <w:sz w:val="22"/>
          <w:szCs w:val="22"/>
          <w:lang w:eastAsia="zh-TW"/>
        </w:rPr>
        <w:t>C</w:t>
      </w:r>
      <w:r w:rsidR="002B2D2D" w:rsidRPr="00081CBA">
        <w:rPr>
          <w:rFonts w:asciiTheme="minorHAnsi" w:eastAsiaTheme="minorEastAsia" w:hAnsiTheme="minorHAnsi" w:cstheme="minorHAnsi"/>
          <w:color w:val="000000" w:themeColor="text1"/>
          <w:sz w:val="22"/>
          <w:szCs w:val="22"/>
          <w:lang w:eastAsia="zh-TW"/>
        </w:rPr>
        <w:t xml:space="preserve">) and calculated the average derivative </w:t>
      </w:r>
      <m:oMath>
        <m:sSub>
          <m:sSubPr>
            <m:ctrlPr>
              <w:rPr>
                <w:rFonts w:ascii="Cambria Math" w:eastAsiaTheme="minorEastAsia" w:hAnsi="Cambria Math" w:cstheme="minorHAnsi"/>
                <w:i/>
                <w:color w:val="000000" w:themeColor="text1"/>
                <w:sz w:val="22"/>
                <w:szCs w:val="22"/>
                <w:lang w:eastAsia="zh-TW"/>
              </w:rPr>
            </m:ctrlPr>
          </m:sSubPr>
          <m:e>
            <m:acc>
              <m:accPr>
                <m:chr m:val="̅"/>
                <m:ctrlPr>
                  <w:rPr>
                    <w:rFonts w:ascii="Cambria Math" w:eastAsiaTheme="minorEastAsia" w:hAnsi="Cambria Math" w:cstheme="minorHAnsi"/>
                    <w:i/>
                    <w:color w:val="000000" w:themeColor="text1"/>
                    <w:sz w:val="22"/>
                    <w:szCs w:val="22"/>
                    <w:lang w:eastAsia="zh-TW"/>
                  </w:rPr>
                </m:ctrlPr>
              </m:accPr>
              <m:e>
                <m:r>
                  <w:rPr>
                    <w:rFonts w:ascii="Cambria Math" w:eastAsiaTheme="minorEastAsia" w:hAnsi="Cambria Math" w:cstheme="minorHAnsi"/>
                    <w:color w:val="000000" w:themeColor="text1"/>
                    <w:sz w:val="22"/>
                    <w:szCs w:val="22"/>
                    <w:lang w:eastAsia="zh-TW"/>
                  </w:rPr>
                  <m:t>δ</m:t>
                </m:r>
              </m:e>
            </m:acc>
          </m:e>
          <m:sub>
            <m:r>
              <w:rPr>
                <w:rFonts w:ascii="Cambria Math" w:eastAsiaTheme="minorEastAsia" w:hAnsi="Cambria Math" w:cstheme="minorHAnsi"/>
                <w:color w:val="000000" w:themeColor="text1"/>
                <w:sz w:val="22"/>
                <w:szCs w:val="22"/>
                <w:lang w:eastAsia="zh-TW"/>
              </w:rPr>
              <m:t>t</m:t>
            </m:r>
          </m:sub>
        </m:sSub>
      </m:oMath>
      <w:r w:rsidR="002B2D2D" w:rsidRPr="00081CBA">
        <w:rPr>
          <w:rFonts w:asciiTheme="minorHAnsi" w:eastAsiaTheme="minorEastAsia" w:hAnsiTheme="minorHAnsi" w:cstheme="minorHAnsi"/>
          <w:color w:val="000000" w:themeColor="text1"/>
          <w:sz w:val="22"/>
          <w:szCs w:val="22"/>
          <w:lang w:eastAsia="zh-TW"/>
        </w:rPr>
        <w:t xml:space="preserve"> </w:t>
      </w:r>
      <w:r w:rsidR="004446E2" w:rsidRPr="00081CBA">
        <w:rPr>
          <w:rFonts w:asciiTheme="minorHAnsi" w:eastAsiaTheme="minorEastAsia" w:hAnsiTheme="minorHAnsi" w:cstheme="minorHAnsi"/>
          <w:color w:val="000000" w:themeColor="text1"/>
          <w:sz w:val="22"/>
          <w:szCs w:val="22"/>
          <w:lang w:eastAsia="zh-TW"/>
        </w:rPr>
        <w:t>for all points</w:t>
      </w:r>
      <w:r w:rsidR="007C72A5" w:rsidRPr="00081CBA">
        <w:rPr>
          <w:rFonts w:asciiTheme="minorHAnsi" w:eastAsiaTheme="minorEastAsia" w:hAnsiTheme="minorHAnsi" w:cstheme="minorHAnsi"/>
          <w:color w:val="000000" w:themeColor="text1"/>
          <w:sz w:val="22"/>
          <w:szCs w:val="22"/>
          <w:lang w:eastAsia="zh-TW"/>
        </w:rPr>
        <w:t xml:space="preserve"> starti</w:t>
      </w:r>
      <w:r w:rsidR="00675233" w:rsidRPr="00081CBA">
        <w:rPr>
          <w:rFonts w:asciiTheme="minorHAnsi" w:eastAsiaTheme="minorEastAsia" w:hAnsiTheme="minorHAnsi" w:cstheme="minorHAnsi"/>
          <w:color w:val="000000" w:themeColor="text1"/>
          <w:sz w:val="22"/>
          <w:szCs w:val="22"/>
          <w:lang w:eastAsia="zh-TW"/>
        </w:rPr>
        <w:t>ng at</w:t>
      </w:r>
      <w:r w:rsidR="004446E2" w:rsidRPr="00081CBA">
        <w:rPr>
          <w:rFonts w:asciiTheme="minorHAnsi" w:eastAsiaTheme="minorEastAsia" w:hAnsiTheme="minorHAnsi" w:cstheme="minorHAnsi"/>
          <w:color w:val="000000" w:themeColor="text1"/>
          <w:sz w:val="22"/>
          <w:szCs w:val="22"/>
          <w:lang w:eastAsia="zh-TW"/>
        </w:rPr>
        <w:t xml:space="preserve"> </w:t>
      </w:r>
      <m:oMath>
        <m:sSub>
          <m:sSubPr>
            <m:ctrlPr>
              <w:rPr>
                <w:rFonts w:ascii="Cambria Math" w:eastAsiaTheme="minorEastAsia" w:hAnsi="Cambria Math" w:cstheme="minorHAnsi"/>
                <w:i/>
                <w:color w:val="000000" w:themeColor="text1"/>
                <w:sz w:val="22"/>
                <w:szCs w:val="22"/>
                <w:lang w:eastAsia="zh-TW"/>
              </w:rPr>
            </m:ctrlPr>
          </m:sSubPr>
          <m:e>
            <m:r>
              <w:rPr>
                <w:rFonts w:ascii="Cambria Math" w:eastAsiaTheme="minorEastAsia" w:hAnsi="Cambria Math" w:cstheme="minorHAnsi"/>
                <w:color w:val="000000" w:themeColor="text1"/>
                <w:sz w:val="22"/>
                <w:szCs w:val="22"/>
                <w:lang w:eastAsia="zh-TW"/>
              </w:rPr>
              <m:t>X</m:t>
            </m:r>
          </m:e>
          <m:sub>
            <m:r>
              <w:rPr>
                <w:rFonts w:ascii="Cambria Math" w:eastAsiaTheme="minorEastAsia" w:hAnsi="Cambria Math" w:cstheme="minorHAnsi"/>
                <w:color w:val="000000" w:themeColor="text1"/>
                <w:sz w:val="22"/>
                <w:szCs w:val="22"/>
                <w:lang w:eastAsia="zh-TW"/>
              </w:rPr>
              <m:t>t</m:t>
            </m:r>
          </m:sub>
        </m:sSub>
      </m:oMath>
      <w:r w:rsidR="00BA28ED" w:rsidRPr="00081CBA" w:rsidDel="00BA28ED">
        <w:rPr>
          <w:rFonts w:asciiTheme="minorHAnsi" w:eastAsiaTheme="minorEastAsia" w:hAnsiTheme="minorHAnsi" w:cstheme="minorHAnsi"/>
          <w:color w:val="000000" w:themeColor="text1"/>
          <w:sz w:val="22"/>
          <w:szCs w:val="22"/>
          <w:lang w:eastAsia="zh-TW"/>
        </w:rPr>
        <w:t xml:space="preserve"> </w:t>
      </w:r>
      <w:r w:rsidR="004446E2" w:rsidRPr="00081CBA">
        <w:rPr>
          <w:rFonts w:asciiTheme="minorHAnsi" w:eastAsiaTheme="minorEastAsia" w:hAnsiTheme="minorHAnsi" w:cstheme="minorHAnsi"/>
          <w:color w:val="000000" w:themeColor="text1"/>
          <w:sz w:val="22"/>
          <w:szCs w:val="22"/>
          <w:lang w:eastAsia="zh-TW"/>
        </w:rPr>
        <w:t>that fell into each bin. This provided an estimate, on average, of how the neural activity evolved in this 1-D space, as a function of location in the 1-D space.</w:t>
      </w:r>
      <w:r w:rsidR="008D693E" w:rsidRPr="00081CBA">
        <w:rPr>
          <w:rFonts w:asciiTheme="minorHAnsi" w:eastAsiaTheme="minorEastAsia" w:hAnsiTheme="minorHAnsi" w:cstheme="minorHAnsi"/>
          <w:color w:val="000000" w:themeColor="text1"/>
          <w:sz w:val="22"/>
          <w:szCs w:val="22"/>
          <w:lang w:eastAsia="zh-TW"/>
        </w:rPr>
        <w:t xml:space="preserve">  These derivatives</w:t>
      </w:r>
      <w:r w:rsidR="0099318A" w:rsidRPr="00081CBA">
        <w:rPr>
          <w:rFonts w:asciiTheme="minorHAnsi" w:eastAsiaTheme="minorEastAsia" w:hAnsiTheme="minorHAnsi" w:cstheme="minorHAnsi"/>
          <w:color w:val="000000" w:themeColor="text1"/>
          <w:sz w:val="22"/>
          <w:szCs w:val="22"/>
          <w:lang w:eastAsia="zh-TW"/>
        </w:rPr>
        <w:t xml:space="preserve"> are estimates of</w:t>
      </w:r>
      <w:r w:rsidR="008D693E" w:rsidRPr="00081CBA">
        <w:rPr>
          <w:rFonts w:asciiTheme="minorHAnsi" w:eastAsiaTheme="minorEastAsia" w:hAnsiTheme="minorHAnsi" w:cstheme="minorHAnsi"/>
          <w:color w:val="000000" w:themeColor="text1"/>
          <w:sz w:val="22"/>
          <w:szCs w:val="22"/>
          <w:lang w:eastAsia="zh-TW"/>
        </w:rPr>
        <w:t xml:space="preserve"> the vector field for the dynamics underlying population activity (</w:t>
      </w:r>
      <w:r w:rsidR="00B23DF5" w:rsidRPr="00081CBA">
        <w:rPr>
          <w:rFonts w:asciiTheme="minorHAnsi" w:eastAsiaTheme="minorEastAsia" w:hAnsiTheme="minorHAnsi" w:cstheme="minorHAnsi"/>
          <w:color w:val="000000" w:themeColor="text1"/>
          <w:sz w:val="22"/>
          <w:szCs w:val="22"/>
          <w:lang w:eastAsia="zh-TW"/>
        </w:rPr>
        <w:fldChar w:fldCharType="begin"/>
      </w:r>
      <w:r w:rsidR="00966097">
        <w:rPr>
          <w:rFonts w:asciiTheme="minorHAnsi" w:eastAsiaTheme="minorEastAsia" w:hAnsiTheme="minorHAnsi" w:cstheme="minorHAnsi"/>
          <w:color w:val="000000" w:themeColor="text1"/>
          <w:sz w:val="22"/>
          <w:szCs w:val="22"/>
          <w:lang w:eastAsia="zh-TW"/>
        </w:rPr>
        <w:instrText xml:space="preserve"> ADDIN EN.CITE &lt;EndNote&gt;&lt;Cite&gt;&lt;Author&gt;Strogatz&lt;/Author&gt;&lt;Year&gt;1994&lt;/Year&gt;&lt;RecNum&gt;45&lt;/RecNum&gt;&lt;DisplayText&gt;&lt;style face="superscript"&gt;46&lt;/style&gt;&lt;/DisplayText&gt;&lt;record&gt;&lt;rec-number&gt;45&lt;/rec-number&gt;&lt;foreign-keys&gt;&lt;key app="EN" db-id="tzevp5fa1wv2aqexpf75zrf7x2zrfwstdv95" timestamp="1692086658"&gt;45&lt;/key&gt;&lt;/foreign-keys&gt;&lt;ref-type name="Book"&gt;6&lt;/ref-type&gt;&lt;contributors&gt;&lt;authors&gt;&lt;author&gt;Strogatz, Steven H.&lt;/author&gt;&lt;/authors&gt;&lt;/contributors&gt;&lt;titles&gt;&lt;title&gt;Nonlinear dynamics and Chaos : with applications to physics, biology, chemistry, and engineering&lt;/title&gt;&lt;secondary-title&gt;Studies in nonlinearity&lt;/secondary-title&gt;&lt;/titles&gt;&lt;pages&gt;xi, 498 p.&lt;/pages&gt;&lt;keywords&gt;&lt;keyword&gt;Chaotic behavior in systems.&lt;/keyword&gt;&lt;keyword&gt;Dynamics.&lt;/keyword&gt;&lt;keyword&gt;Nonlinear theories.&lt;/keyword&gt;&lt;/keywords&gt;&lt;dates&gt;&lt;year&gt;1994&lt;/year&gt;&lt;/dates&gt;&lt;pub-location&gt;Reading, Mass.&lt;/pub-location&gt;&lt;publisher&gt;Addison-Wesley Pub.&lt;/publisher&gt;&lt;isbn&gt;0201543443&lt;/isbn&gt;&lt;accession-num&gt;3467650&lt;/accession-num&gt;&lt;call-num&gt;Q172.5.C45 S767 1994&lt;/call-num&gt;&lt;urls&gt;&lt;related-urls&gt;&lt;url&gt;Publisher description http://www.loc.gov/catdir/enhancements/fy0830/93006166-d.html&lt;/url&gt;&lt;/related-urls&gt;&lt;/urls&gt;&lt;/record&gt;&lt;/Cite&gt;&lt;/EndNote&gt;</w:instrText>
      </w:r>
      <w:r w:rsidR="00B23DF5"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46</w:t>
      </w:r>
      <w:r w:rsidR="00B23DF5" w:rsidRPr="00081CBA">
        <w:rPr>
          <w:rFonts w:asciiTheme="minorHAnsi" w:eastAsiaTheme="minorEastAsia" w:hAnsiTheme="minorHAnsi" w:cstheme="minorHAnsi"/>
          <w:color w:val="000000" w:themeColor="text1"/>
          <w:sz w:val="22"/>
          <w:szCs w:val="22"/>
          <w:lang w:eastAsia="zh-TW"/>
        </w:rPr>
        <w:fldChar w:fldCharType="end"/>
      </w:r>
      <w:r w:rsidR="00675233" w:rsidRPr="00081CBA">
        <w:rPr>
          <w:rFonts w:asciiTheme="minorHAnsi" w:eastAsiaTheme="minorEastAsia" w:hAnsiTheme="minorHAnsi" w:cstheme="minorHAnsi"/>
          <w:color w:val="000000" w:themeColor="text1"/>
          <w:sz w:val="22"/>
          <w:szCs w:val="22"/>
          <w:lang w:eastAsia="zh-TW"/>
        </w:rPr>
        <w:t xml:space="preserve">, see </w:t>
      </w:r>
      <w:r w:rsidR="00E91E36" w:rsidRPr="00DB4638">
        <w:rPr>
          <w:rFonts w:asciiTheme="minorHAnsi" w:eastAsiaTheme="minorEastAsia" w:hAnsiTheme="minorHAnsi" w:cstheme="minorHAnsi"/>
          <w:color w:val="000000" w:themeColor="text1"/>
          <w:sz w:val="22"/>
          <w:szCs w:val="22"/>
          <w:lang w:eastAsia="zh-TW"/>
        </w:rPr>
        <w:t>Methods</w:t>
      </w:r>
      <w:r w:rsidR="008D693E" w:rsidRPr="00081CBA">
        <w:rPr>
          <w:rFonts w:asciiTheme="minorHAnsi" w:eastAsiaTheme="minorEastAsia" w:hAnsiTheme="minorHAnsi" w:cstheme="minorHAnsi"/>
          <w:color w:val="000000" w:themeColor="text1"/>
          <w:sz w:val="22"/>
          <w:szCs w:val="22"/>
          <w:lang w:eastAsia="zh-TW"/>
        </w:rPr>
        <w:t>).</w:t>
      </w:r>
      <w:r w:rsidR="00173478" w:rsidRPr="00081CBA">
        <w:rPr>
          <w:rFonts w:asciiTheme="minorHAnsi" w:eastAsiaTheme="minorEastAsia" w:hAnsiTheme="minorHAnsi" w:cstheme="minorHAnsi"/>
          <w:color w:val="000000" w:themeColor="text1"/>
          <w:sz w:val="22"/>
          <w:szCs w:val="22"/>
          <w:lang w:eastAsia="zh-TW"/>
        </w:rPr>
        <w:t xml:space="preserve">  The vector field characterizes the forces</w:t>
      </w:r>
      <w:r w:rsidR="004A2D81" w:rsidRPr="00081CBA">
        <w:rPr>
          <w:rFonts w:asciiTheme="minorHAnsi" w:eastAsiaTheme="minorEastAsia" w:hAnsiTheme="minorHAnsi" w:cstheme="minorHAnsi"/>
          <w:color w:val="000000" w:themeColor="text1"/>
          <w:sz w:val="22"/>
          <w:szCs w:val="22"/>
          <w:lang w:eastAsia="zh-TW"/>
        </w:rPr>
        <w:t>, driven by cortical networks</w:t>
      </w:r>
      <w:r w:rsidR="00C22E79" w:rsidRPr="00081CBA">
        <w:rPr>
          <w:rFonts w:asciiTheme="minorHAnsi" w:eastAsiaTheme="minorEastAsia" w:hAnsiTheme="minorHAnsi" w:cstheme="minorHAnsi"/>
          <w:color w:val="000000" w:themeColor="text1"/>
          <w:sz w:val="22"/>
          <w:szCs w:val="22"/>
          <w:lang w:eastAsia="zh-TW"/>
        </w:rPr>
        <w:t xml:space="preserve"> and their inputs</w:t>
      </w:r>
      <w:r w:rsidR="004A2D81" w:rsidRPr="00081CBA">
        <w:rPr>
          <w:rFonts w:asciiTheme="minorHAnsi" w:eastAsiaTheme="minorEastAsia" w:hAnsiTheme="minorHAnsi" w:cstheme="minorHAnsi"/>
          <w:color w:val="000000" w:themeColor="text1"/>
          <w:sz w:val="22"/>
          <w:szCs w:val="22"/>
          <w:lang w:eastAsia="zh-TW"/>
        </w:rPr>
        <w:t>,</w:t>
      </w:r>
      <w:r w:rsidR="00173478" w:rsidRPr="00081CBA">
        <w:rPr>
          <w:rFonts w:asciiTheme="minorHAnsi" w:eastAsiaTheme="minorEastAsia" w:hAnsiTheme="minorHAnsi" w:cstheme="minorHAnsi"/>
          <w:color w:val="000000" w:themeColor="text1"/>
          <w:sz w:val="22"/>
          <w:szCs w:val="22"/>
          <w:lang w:eastAsia="zh-TW"/>
        </w:rPr>
        <w:t xml:space="preserve"> acting on activity as it evolves </w:t>
      </w:r>
      <w:r w:rsidR="004A2D81" w:rsidRPr="00081CBA">
        <w:rPr>
          <w:rFonts w:asciiTheme="minorHAnsi" w:eastAsiaTheme="minorEastAsia" w:hAnsiTheme="minorHAnsi" w:cstheme="minorHAnsi"/>
          <w:color w:val="000000" w:themeColor="text1"/>
          <w:sz w:val="22"/>
          <w:szCs w:val="22"/>
          <w:lang w:eastAsia="zh-TW"/>
        </w:rPr>
        <w:t>through time.</w:t>
      </w:r>
      <w:r w:rsidR="009546E6" w:rsidRPr="00081CBA">
        <w:rPr>
          <w:rFonts w:asciiTheme="minorHAnsi" w:eastAsiaTheme="minorEastAsia" w:hAnsiTheme="minorHAnsi" w:cstheme="minorHAnsi"/>
          <w:color w:val="000000" w:themeColor="text1"/>
          <w:sz w:val="22"/>
          <w:szCs w:val="22"/>
          <w:lang w:eastAsia="zh-TW"/>
        </w:rPr>
        <w:t xml:space="preserve">  </w:t>
      </w:r>
      <w:bookmarkStart w:id="9" w:name="_Hlk135961806"/>
    </w:p>
    <w:bookmarkEnd w:id="9"/>
    <w:p w14:paraId="1CA0EAC6" w14:textId="021DC68B" w:rsidR="00CB3C97" w:rsidRPr="00081CBA" w:rsidRDefault="00A77648" w:rsidP="0064038C">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In the next step</w:t>
      </w:r>
      <w:r w:rsidR="003F5284" w:rsidRPr="00081CBA">
        <w:rPr>
          <w:rFonts w:asciiTheme="minorHAnsi" w:eastAsiaTheme="minorEastAsia" w:hAnsiTheme="minorHAnsi" w:cstheme="minorHAnsi"/>
          <w:color w:val="000000" w:themeColor="text1"/>
          <w:sz w:val="22"/>
          <w:szCs w:val="22"/>
          <w:lang w:eastAsia="zh-TW"/>
        </w:rPr>
        <w:t xml:space="preserve"> </w:t>
      </w:r>
      <w:r w:rsidR="00925ECF" w:rsidRPr="00081CBA">
        <w:rPr>
          <w:rFonts w:asciiTheme="minorHAnsi" w:eastAsiaTheme="minorEastAsia" w:hAnsiTheme="minorHAnsi" w:cstheme="minorHAnsi"/>
          <w:color w:val="000000" w:themeColor="text1"/>
          <w:sz w:val="22"/>
          <w:szCs w:val="22"/>
          <w:lang w:eastAsia="zh-TW"/>
        </w:rPr>
        <w:t>we spatially integrated</w:t>
      </w:r>
      <w:r w:rsidRPr="00081CBA">
        <w:rPr>
          <w:rFonts w:asciiTheme="minorHAnsi" w:eastAsiaTheme="minorEastAsia" w:hAnsiTheme="minorHAnsi" w:cstheme="minorHAnsi"/>
          <w:color w:val="000000" w:themeColor="text1"/>
          <w:sz w:val="22"/>
          <w:szCs w:val="22"/>
          <w:lang w:eastAsia="zh-TW"/>
        </w:rPr>
        <w:t xml:space="preserve"> </w:t>
      </w:r>
      <w:r w:rsidR="00925ECF" w:rsidRPr="00081CBA">
        <w:rPr>
          <w:rFonts w:asciiTheme="minorHAnsi" w:eastAsiaTheme="minorEastAsia" w:hAnsiTheme="minorHAnsi" w:cstheme="minorHAnsi"/>
          <w:color w:val="000000" w:themeColor="text1"/>
          <w:sz w:val="22"/>
          <w:szCs w:val="22"/>
          <w:lang w:eastAsia="zh-TW"/>
        </w:rPr>
        <w:t>these average derivatives</w:t>
      </w:r>
      <w:r w:rsidRPr="00081CBA">
        <w:rPr>
          <w:rFonts w:asciiTheme="minorHAnsi" w:eastAsiaTheme="minorEastAsia" w:hAnsiTheme="minorHAnsi" w:cstheme="minorHAnsi"/>
          <w:color w:val="000000" w:themeColor="text1"/>
          <w:sz w:val="22"/>
          <w:szCs w:val="22"/>
          <w:lang w:eastAsia="zh-TW"/>
        </w:rPr>
        <w:t xml:space="preserve">, across the 1-D space, </w:t>
      </w:r>
      <w:r w:rsidR="00925ECF" w:rsidRPr="00081CBA">
        <w:rPr>
          <w:rFonts w:asciiTheme="minorHAnsi" w:eastAsiaTheme="minorEastAsia" w:hAnsiTheme="minorHAnsi" w:cstheme="minorHAnsi"/>
          <w:color w:val="000000" w:themeColor="text1"/>
          <w:sz w:val="22"/>
          <w:szCs w:val="22"/>
          <w:lang w:eastAsia="zh-TW"/>
        </w:rPr>
        <w:t xml:space="preserve">to generate an estimate of the </w:t>
      </w:r>
      <w:r w:rsidR="006D0034" w:rsidRPr="00081CBA">
        <w:rPr>
          <w:rFonts w:asciiTheme="minorHAnsi" w:eastAsiaTheme="minorEastAsia" w:hAnsiTheme="minorHAnsi" w:cstheme="minorHAnsi"/>
          <w:color w:val="000000" w:themeColor="text1"/>
          <w:sz w:val="22"/>
          <w:szCs w:val="22"/>
          <w:lang w:eastAsia="zh-TW"/>
        </w:rPr>
        <w:t xml:space="preserve">potential function </w:t>
      </w:r>
      <w:r w:rsidR="00925ECF" w:rsidRPr="00081CBA">
        <w:rPr>
          <w:rFonts w:asciiTheme="minorHAnsi" w:eastAsiaTheme="minorEastAsia" w:hAnsiTheme="minorHAnsi" w:cstheme="minorHAnsi"/>
          <w:color w:val="000000" w:themeColor="text1"/>
          <w:sz w:val="22"/>
          <w:szCs w:val="22"/>
          <w:lang w:eastAsia="zh-TW"/>
        </w:rPr>
        <w:t>that drove neural activity</w:t>
      </w:r>
      <w:r w:rsidR="009D6229" w:rsidRPr="00081CBA">
        <w:rPr>
          <w:rFonts w:asciiTheme="minorHAnsi" w:eastAsiaTheme="minorEastAsia" w:hAnsiTheme="minorHAnsi" w:cstheme="minorHAnsi"/>
          <w:color w:val="000000" w:themeColor="text1"/>
          <w:sz w:val="22"/>
          <w:szCs w:val="22"/>
          <w:lang w:eastAsia="zh-TW"/>
        </w:rPr>
        <w:t xml:space="preserve"> </w:t>
      </w:r>
      <w:r w:rsidR="00231A56" w:rsidRPr="00081CBA">
        <w:rPr>
          <w:rFonts w:asciiTheme="minorHAnsi" w:eastAsiaTheme="minorEastAsia" w:hAnsiTheme="minorHAnsi" w:cstheme="minorHAnsi"/>
          <w:color w:val="000000" w:themeColor="text1"/>
          <w:sz w:val="22"/>
          <w:szCs w:val="22"/>
          <w:lang w:eastAsia="zh-TW"/>
        </w:rPr>
        <w:t>(</w:t>
      </w:r>
      <w:r w:rsidR="005A1FA6" w:rsidRPr="00081CBA">
        <w:rPr>
          <w:rFonts w:asciiTheme="minorHAnsi" w:eastAsiaTheme="minorEastAsia" w:hAnsiTheme="minorHAnsi" w:cstheme="minorHAnsi"/>
          <w:color w:val="000000" w:themeColor="text1"/>
          <w:sz w:val="22"/>
          <w:szCs w:val="22"/>
          <w:lang w:eastAsia="zh-TW"/>
        </w:rPr>
        <w:t>Fig.</w:t>
      </w:r>
      <w:r w:rsidR="00231A56" w:rsidRPr="00081CBA">
        <w:rPr>
          <w:rFonts w:asciiTheme="minorHAnsi" w:eastAsiaTheme="minorEastAsia" w:hAnsiTheme="minorHAnsi" w:cstheme="minorHAnsi"/>
          <w:color w:val="000000" w:themeColor="text1"/>
          <w:sz w:val="22"/>
          <w:szCs w:val="22"/>
          <w:lang w:eastAsia="zh-TW"/>
        </w:rPr>
        <w:t xml:space="preserve"> 3</w:t>
      </w:r>
      <w:r w:rsidR="0075278C" w:rsidRPr="00081CBA">
        <w:rPr>
          <w:rFonts w:asciiTheme="minorHAnsi" w:eastAsiaTheme="minorEastAsia" w:hAnsiTheme="minorHAnsi" w:cstheme="minorHAnsi"/>
          <w:color w:val="000000" w:themeColor="text1"/>
          <w:sz w:val="22"/>
          <w:szCs w:val="22"/>
          <w:lang w:eastAsia="zh-TW"/>
        </w:rPr>
        <w:t>D</w:t>
      </w:r>
      <w:r w:rsidR="00231A56" w:rsidRPr="00081CBA">
        <w:rPr>
          <w:rFonts w:asciiTheme="minorHAnsi" w:eastAsiaTheme="minorEastAsia" w:hAnsiTheme="minorHAnsi" w:cstheme="minorHAnsi"/>
          <w:color w:val="000000" w:themeColor="text1"/>
          <w:sz w:val="22"/>
          <w:szCs w:val="22"/>
          <w:lang w:eastAsia="zh-TW"/>
        </w:rPr>
        <w:t xml:space="preserve">, illustration, </w:t>
      </w:r>
      <w:r w:rsidR="005A1FA6" w:rsidRPr="00081CBA">
        <w:rPr>
          <w:rFonts w:asciiTheme="minorHAnsi" w:eastAsiaTheme="minorEastAsia" w:hAnsiTheme="minorHAnsi" w:cstheme="minorHAnsi"/>
          <w:color w:val="000000" w:themeColor="text1"/>
          <w:sz w:val="22"/>
          <w:szCs w:val="22"/>
          <w:lang w:eastAsia="zh-TW"/>
        </w:rPr>
        <w:t>Fig.</w:t>
      </w:r>
      <w:r w:rsidR="00231A56" w:rsidRPr="00081CBA">
        <w:rPr>
          <w:rFonts w:asciiTheme="minorHAnsi" w:eastAsiaTheme="minorEastAsia" w:hAnsiTheme="minorHAnsi" w:cstheme="minorHAnsi"/>
          <w:color w:val="000000" w:themeColor="text1"/>
          <w:sz w:val="22"/>
          <w:szCs w:val="22"/>
          <w:lang w:eastAsia="zh-TW"/>
        </w:rPr>
        <w:t xml:space="preserve"> 3</w:t>
      </w:r>
      <w:r w:rsidR="0075278C" w:rsidRPr="00081CBA">
        <w:rPr>
          <w:rFonts w:asciiTheme="minorHAnsi" w:eastAsiaTheme="minorEastAsia" w:hAnsiTheme="minorHAnsi" w:cstheme="minorHAnsi"/>
          <w:color w:val="000000" w:themeColor="text1"/>
          <w:sz w:val="22"/>
          <w:szCs w:val="22"/>
          <w:lang w:eastAsia="zh-TW"/>
        </w:rPr>
        <w:t>E</w:t>
      </w:r>
      <w:r w:rsidR="00231A56" w:rsidRPr="00081CBA">
        <w:rPr>
          <w:rFonts w:asciiTheme="minorHAnsi" w:eastAsiaTheme="minorEastAsia" w:hAnsiTheme="minorHAnsi" w:cstheme="minorHAnsi"/>
          <w:color w:val="000000" w:themeColor="text1"/>
          <w:sz w:val="22"/>
          <w:szCs w:val="22"/>
          <w:lang w:eastAsia="zh-TW"/>
        </w:rPr>
        <w:t>, data)</w:t>
      </w:r>
      <w:r w:rsidR="00925ECF" w:rsidRPr="00081CBA">
        <w:rPr>
          <w:rFonts w:asciiTheme="minorHAnsi" w:eastAsiaTheme="minorEastAsia" w:hAnsiTheme="minorHAnsi" w:cstheme="minorHAnsi"/>
          <w:color w:val="000000" w:themeColor="text1"/>
          <w:sz w:val="22"/>
          <w:szCs w:val="22"/>
          <w:lang w:eastAsia="zh-TW"/>
        </w:rPr>
        <w:t>.</w:t>
      </w:r>
      <w:r w:rsidR="00002937" w:rsidRPr="00081CBA">
        <w:rPr>
          <w:rFonts w:asciiTheme="minorHAnsi" w:eastAsiaTheme="minorEastAsia" w:hAnsiTheme="minorHAnsi" w:cstheme="minorHAnsi"/>
          <w:color w:val="000000" w:themeColor="text1"/>
          <w:sz w:val="22"/>
          <w:szCs w:val="22"/>
          <w:lang w:eastAsia="zh-TW"/>
        </w:rPr>
        <w:t xml:space="preserve">  On average, neural activity evolves from </w:t>
      </w:r>
      <w:r w:rsidR="00567D95" w:rsidRPr="00081CBA">
        <w:rPr>
          <w:rFonts w:asciiTheme="minorHAnsi" w:eastAsiaTheme="minorEastAsia" w:hAnsiTheme="minorHAnsi" w:cstheme="minorHAnsi"/>
          <w:color w:val="000000" w:themeColor="text1"/>
          <w:sz w:val="22"/>
          <w:szCs w:val="22"/>
          <w:lang w:eastAsia="zh-TW"/>
        </w:rPr>
        <w:t>high potential energy to lower potential energy, similar to a</w:t>
      </w:r>
      <w:r w:rsidR="008400CF" w:rsidRPr="00081CBA">
        <w:rPr>
          <w:rFonts w:asciiTheme="minorHAnsi" w:eastAsiaTheme="minorEastAsia" w:hAnsiTheme="minorHAnsi" w:cstheme="minorHAnsi"/>
          <w:color w:val="000000" w:themeColor="text1"/>
          <w:sz w:val="22"/>
          <w:szCs w:val="22"/>
          <w:lang w:eastAsia="zh-TW"/>
        </w:rPr>
        <w:t xml:space="preserve">n </w:t>
      </w:r>
      <w:r w:rsidR="008400CF" w:rsidRPr="00081CBA">
        <w:rPr>
          <w:rFonts w:asciiTheme="minorHAnsi" w:eastAsiaTheme="minorEastAsia" w:hAnsiTheme="minorHAnsi" w:cstheme="minorHAnsi"/>
          <w:color w:val="000000" w:themeColor="text1"/>
          <w:sz w:val="22"/>
          <w:szCs w:val="22"/>
          <w:lang w:eastAsia="zh-TW"/>
        </w:rPr>
        <w:lastRenderedPageBreak/>
        <w:t>object</w:t>
      </w:r>
      <w:r w:rsidR="00567D95" w:rsidRPr="00081CBA">
        <w:rPr>
          <w:rFonts w:asciiTheme="minorHAnsi" w:eastAsiaTheme="minorEastAsia" w:hAnsiTheme="minorHAnsi" w:cstheme="minorHAnsi"/>
          <w:color w:val="000000" w:themeColor="text1"/>
          <w:sz w:val="22"/>
          <w:szCs w:val="22"/>
          <w:lang w:eastAsia="zh-TW"/>
        </w:rPr>
        <w:t xml:space="preserve"> </w:t>
      </w:r>
      <w:r w:rsidR="00CC44D6" w:rsidRPr="00081CBA">
        <w:rPr>
          <w:rFonts w:asciiTheme="minorHAnsi" w:eastAsiaTheme="minorEastAsia" w:hAnsiTheme="minorHAnsi" w:cstheme="minorHAnsi"/>
          <w:color w:val="000000" w:themeColor="text1"/>
          <w:sz w:val="22"/>
          <w:szCs w:val="22"/>
          <w:lang w:eastAsia="zh-TW"/>
        </w:rPr>
        <w:t xml:space="preserve">frictionally sliding </w:t>
      </w:r>
      <w:r w:rsidR="00567D95" w:rsidRPr="00081CBA">
        <w:rPr>
          <w:rFonts w:asciiTheme="minorHAnsi" w:eastAsiaTheme="minorEastAsia" w:hAnsiTheme="minorHAnsi" w:cstheme="minorHAnsi"/>
          <w:color w:val="000000" w:themeColor="text1"/>
          <w:sz w:val="22"/>
          <w:szCs w:val="22"/>
          <w:lang w:eastAsia="zh-TW"/>
        </w:rPr>
        <w:t>on a landscape.</w:t>
      </w:r>
      <w:r w:rsidR="00925ECF" w:rsidRPr="00081CBA">
        <w:rPr>
          <w:rFonts w:asciiTheme="minorHAnsi" w:eastAsiaTheme="minorEastAsia" w:hAnsiTheme="minorHAnsi" w:cstheme="minorHAnsi"/>
          <w:color w:val="000000" w:themeColor="text1"/>
          <w:sz w:val="22"/>
          <w:szCs w:val="22"/>
          <w:lang w:eastAsia="zh-TW"/>
        </w:rPr>
        <w:t xml:space="preserve">  Points with small spatial derivatives led to flat spots in the energy landscape, because when the neural activity fell into these locations it tended to stay close to these locations, on average</w:t>
      </w:r>
      <w:r w:rsidR="00214278" w:rsidRPr="00081CBA">
        <w:rPr>
          <w:rFonts w:asciiTheme="minorHAnsi" w:eastAsiaTheme="minorEastAsia" w:hAnsiTheme="minorHAnsi" w:cstheme="minorHAnsi"/>
          <w:color w:val="000000" w:themeColor="text1"/>
          <w:sz w:val="22"/>
          <w:szCs w:val="22"/>
          <w:lang w:eastAsia="zh-TW"/>
        </w:rPr>
        <w:t>.  Corres</w:t>
      </w:r>
      <w:r w:rsidR="008F7F6F" w:rsidRPr="00081CBA">
        <w:rPr>
          <w:rFonts w:asciiTheme="minorHAnsi" w:eastAsiaTheme="minorEastAsia" w:hAnsiTheme="minorHAnsi" w:cstheme="minorHAnsi"/>
          <w:color w:val="000000" w:themeColor="text1"/>
          <w:sz w:val="22"/>
          <w:szCs w:val="22"/>
          <w:lang w:eastAsia="zh-TW"/>
        </w:rPr>
        <w:t>p</w:t>
      </w:r>
      <w:r w:rsidR="00214278" w:rsidRPr="00081CBA">
        <w:rPr>
          <w:rFonts w:asciiTheme="minorHAnsi" w:eastAsiaTheme="minorEastAsia" w:hAnsiTheme="minorHAnsi" w:cstheme="minorHAnsi"/>
          <w:color w:val="000000" w:themeColor="text1"/>
          <w:sz w:val="22"/>
          <w:szCs w:val="22"/>
          <w:lang w:eastAsia="zh-TW"/>
        </w:rPr>
        <w:t>ondingly</w:t>
      </w:r>
      <w:r w:rsidR="00925ECF" w:rsidRPr="00081CBA">
        <w:rPr>
          <w:rFonts w:asciiTheme="minorHAnsi" w:eastAsiaTheme="minorEastAsia" w:hAnsiTheme="minorHAnsi" w:cstheme="minorHAnsi"/>
          <w:color w:val="000000" w:themeColor="text1"/>
          <w:sz w:val="22"/>
          <w:szCs w:val="22"/>
          <w:lang w:eastAsia="zh-TW"/>
        </w:rPr>
        <w:t>, points with large spatial derivatives led to steep spots on the energy landscape, because neural activity</w:t>
      </w:r>
      <w:r w:rsidR="00EE6302" w:rsidRPr="00081CBA">
        <w:rPr>
          <w:rFonts w:asciiTheme="minorHAnsi" w:eastAsiaTheme="minorEastAsia" w:hAnsiTheme="minorHAnsi" w:cstheme="minorHAnsi"/>
          <w:color w:val="000000" w:themeColor="text1"/>
          <w:sz w:val="22"/>
          <w:szCs w:val="22"/>
          <w:lang w:eastAsia="zh-TW"/>
        </w:rPr>
        <w:t xml:space="preserve"> that</w:t>
      </w:r>
      <w:r w:rsidR="00925ECF" w:rsidRPr="00081CBA">
        <w:rPr>
          <w:rFonts w:asciiTheme="minorHAnsi" w:eastAsiaTheme="minorEastAsia" w:hAnsiTheme="minorHAnsi" w:cstheme="minorHAnsi"/>
          <w:color w:val="000000" w:themeColor="text1"/>
          <w:sz w:val="22"/>
          <w:szCs w:val="22"/>
          <w:lang w:eastAsia="zh-TW"/>
        </w:rPr>
        <w:t xml:space="preserve"> fell into these locations tended to evolve away from them quickly, in the direction of decreasing energy</w:t>
      </w:r>
      <w:r w:rsidR="00EE35EA" w:rsidRPr="00081CBA">
        <w:rPr>
          <w:rFonts w:asciiTheme="minorHAnsi" w:eastAsiaTheme="minorEastAsia" w:hAnsiTheme="minorHAnsi" w:cstheme="minorHAnsi"/>
          <w:color w:val="000000" w:themeColor="text1"/>
          <w:sz w:val="22"/>
          <w:szCs w:val="22"/>
          <w:lang w:eastAsia="zh-TW"/>
        </w:rPr>
        <w:t xml:space="preserve"> (</w:t>
      </w:r>
      <w:r w:rsidR="005A1FA6" w:rsidRPr="00081CBA">
        <w:rPr>
          <w:rFonts w:asciiTheme="minorHAnsi" w:eastAsiaTheme="minorEastAsia" w:hAnsiTheme="minorHAnsi" w:cstheme="minorHAnsi"/>
          <w:color w:val="000000" w:themeColor="text1"/>
          <w:sz w:val="22"/>
          <w:szCs w:val="22"/>
          <w:lang w:eastAsia="zh-TW"/>
        </w:rPr>
        <w:t>Fig.</w:t>
      </w:r>
      <w:r w:rsidR="00EE35EA" w:rsidRPr="00081CBA">
        <w:rPr>
          <w:rFonts w:asciiTheme="minorHAnsi" w:eastAsiaTheme="minorEastAsia" w:hAnsiTheme="minorHAnsi" w:cstheme="minorHAnsi"/>
          <w:color w:val="000000" w:themeColor="text1"/>
          <w:sz w:val="22"/>
          <w:szCs w:val="22"/>
          <w:lang w:eastAsia="zh-TW"/>
        </w:rPr>
        <w:t xml:space="preserve"> 3</w:t>
      </w:r>
      <w:r w:rsidR="006732F2" w:rsidRPr="00081CBA">
        <w:rPr>
          <w:rFonts w:asciiTheme="minorHAnsi" w:eastAsiaTheme="minorEastAsia" w:hAnsiTheme="minorHAnsi" w:cstheme="minorHAnsi"/>
          <w:color w:val="000000" w:themeColor="text1"/>
          <w:sz w:val="22"/>
          <w:szCs w:val="22"/>
          <w:lang w:eastAsia="zh-TW"/>
        </w:rPr>
        <w:t>D</w:t>
      </w:r>
      <w:r w:rsidR="00EE35EA" w:rsidRPr="00081CBA">
        <w:rPr>
          <w:rFonts w:asciiTheme="minorHAnsi" w:eastAsiaTheme="minorEastAsia" w:hAnsiTheme="minorHAnsi" w:cstheme="minorHAnsi"/>
          <w:color w:val="000000" w:themeColor="text1"/>
          <w:sz w:val="22"/>
          <w:szCs w:val="22"/>
          <w:lang w:eastAsia="zh-TW"/>
        </w:rPr>
        <w:t>)</w:t>
      </w:r>
      <w:r w:rsidR="00925ECF" w:rsidRPr="00081CBA">
        <w:rPr>
          <w:rFonts w:asciiTheme="minorHAnsi" w:eastAsiaTheme="minorEastAsia" w:hAnsiTheme="minorHAnsi" w:cstheme="minorHAnsi"/>
          <w:color w:val="000000" w:themeColor="text1"/>
          <w:sz w:val="22"/>
          <w:szCs w:val="22"/>
          <w:lang w:eastAsia="zh-TW"/>
        </w:rPr>
        <w:t>.  Stated another way, population activity tends to move from a high potential position to a low potential position</w:t>
      </w:r>
      <w:r w:rsidR="00804ECD" w:rsidRPr="00081CBA">
        <w:rPr>
          <w:rFonts w:asciiTheme="minorHAnsi" w:eastAsiaTheme="minorEastAsia" w:hAnsiTheme="minorHAnsi" w:cstheme="minorHAnsi"/>
          <w:color w:val="000000" w:themeColor="text1"/>
          <w:sz w:val="22"/>
          <w:szCs w:val="22"/>
          <w:lang w:eastAsia="zh-TW"/>
        </w:rPr>
        <w:t>,</w:t>
      </w:r>
      <w:r w:rsidR="00925ECF" w:rsidRPr="00081CBA">
        <w:rPr>
          <w:rFonts w:asciiTheme="minorHAnsi" w:eastAsiaTheme="minorEastAsia" w:hAnsiTheme="minorHAnsi" w:cstheme="minorHAnsi"/>
          <w:color w:val="000000" w:themeColor="text1"/>
          <w:sz w:val="22"/>
          <w:szCs w:val="22"/>
          <w:lang w:eastAsia="zh-TW"/>
        </w:rPr>
        <w:t xml:space="preserve"> following the gradients.</w:t>
      </w:r>
      <w:r w:rsidR="008B2605" w:rsidRPr="00081CBA">
        <w:rPr>
          <w:rFonts w:asciiTheme="minorHAnsi" w:eastAsiaTheme="minorEastAsia" w:hAnsiTheme="minorHAnsi" w:cstheme="minorHAnsi"/>
          <w:color w:val="000000" w:themeColor="text1"/>
          <w:sz w:val="22"/>
          <w:szCs w:val="22"/>
          <w:lang w:eastAsia="zh-TW"/>
        </w:rPr>
        <w:t xml:space="preserve"> </w:t>
      </w:r>
    </w:p>
    <w:p w14:paraId="661FC256" w14:textId="4F4203E1" w:rsidR="00CB3C97" w:rsidRPr="00081CBA" w:rsidRDefault="003E57AA" w:rsidP="0064038C">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 xml:space="preserve">We examined the energy landscapes </w:t>
      </w:r>
      <w:r w:rsidR="003C09F1" w:rsidRPr="00081CBA">
        <w:rPr>
          <w:rFonts w:asciiTheme="minorHAnsi" w:eastAsiaTheme="minorEastAsia" w:hAnsiTheme="minorHAnsi" w:cstheme="minorHAnsi"/>
          <w:color w:val="000000" w:themeColor="text1"/>
          <w:sz w:val="22"/>
          <w:szCs w:val="22"/>
          <w:lang w:eastAsia="zh-TW"/>
        </w:rPr>
        <w:t>computed separately for the accepted and rejected trials</w:t>
      </w:r>
      <w:r w:rsidR="007876B8" w:rsidRPr="00081CBA">
        <w:rPr>
          <w:rFonts w:asciiTheme="minorHAnsi" w:eastAsiaTheme="minorEastAsia" w:hAnsiTheme="minorHAnsi" w:cstheme="minorHAnsi"/>
          <w:color w:val="000000" w:themeColor="text1"/>
          <w:sz w:val="22"/>
          <w:szCs w:val="22"/>
          <w:lang w:eastAsia="zh-TW"/>
        </w:rPr>
        <w:t>.</w:t>
      </w:r>
      <w:r w:rsidR="002536F5" w:rsidRPr="00081CBA">
        <w:rPr>
          <w:rFonts w:asciiTheme="minorHAnsi" w:eastAsiaTheme="minorEastAsia" w:hAnsiTheme="minorHAnsi" w:cstheme="minorHAnsi"/>
          <w:color w:val="000000" w:themeColor="text1"/>
          <w:sz w:val="22"/>
          <w:szCs w:val="22"/>
          <w:lang w:eastAsia="zh-TW"/>
        </w:rPr>
        <w:t xml:space="preserve">  </w:t>
      </w:r>
      <w:r w:rsidR="008B3B16" w:rsidRPr="00081CBA">
        <w:rPr>
          <w:rFonts w:asciiTheme="minorHAnsi" w:eastAsiaTheme="minorEastAsia" w:hAnsiTheme="minorHAnsi" w:cstheme="minorHAnsi"/>
          <w:color w:val="000000" w:themeColor="text1"/>
          <w:sz w:val="22"/>
          <w:szCs w:val="22"/>
          <w:lang w:eastAsia="zh-TW"/>
        </w:rPr>
        <w:t>For these analyses we averaged across cue conditions.</w:t>
      </w:r>
      <w:r w:rsidR="007876B8" w:rsidRPr="00081CBA">
        <w:rPr>
          <w:rFonts w:asciiTheme="minorHAnsi" w:eastAsiaTheme="minorEastAsia" w:hAnsiTheme="minorHAnsi" w:cstheme="minorHAnsi"/>
          <w:color w:val="000000" w:themeColor="text1"/>
          <w:sz w:val="22"/>
          <w:szCs w:val="22"/>
          <w:lang w:eastAsia="zh-TW"/>
        </w:rPr>
        <w:t xml:space="preserve">  We merged the landscapes</w:t>
      </w:r>
      <w:r w:rsidR="006B738A" w:rsidRPr="00081CBA">
        <w:rPr>
          <w:rFonts w:asciiTheme="minorHAnsi" w:eastAsiaTheme="minorEastAsia" w:hAnsiTheme="minorHAnsi" w:cstheme="minorHAnsi"/>
          <w:color w:val="000000" w:themeColor="text1"/>
          <w:sz w:val="22"/>
          <w:szCs w:val="22"/>
          <w:lang w:eastAsia="zh-TW"/>
        </w:rPr>
        <w:t xml:space="preserve"> at the SVM decision point</w:t>
      </w:r>
      <w:r w:rsidR="009D6421" w:rsidRPr="00081CBA">
        <w:rPr>
          <w:rFonts w:asciiTheme="minorHAnsi" w:eastAsiaTheme="minorEastAsia" w:hAnsiTheme="minorHAnsi" w:cstheme="minorHAnsi"/>
          <w:color w:val="000000" w:themeColor="text1"/>
          <w:sz w:val="22"/>
          <w:szCs w:val="22"/>
          <w:lang w:eastAsia="zh-TW"/>
        </w:rPr>
        <w:t xml:space="preserve"> (position 0)</w:t>
      </w:r>
      <w:r w:rsidR="006B738A" w:rsidRPr="00081CBA">
        <w:rPr>
          <w:rFonts w:asciiTheme="minorHAnsi" w:eastAsiaTheme="minorEastAsia" w:hAnsiTheme="minorHAnsi" w:cstheme="minorHAnsi"/>
          <w:color w:val="000000" w:themeColor="text1"/>
          <w:sz w:val="22"/>
          <w:szCs w:val="22"/>
          <w:lang w:eastAsia="zh-TW"/>
        </w:rPr>
        <w:t xml:space="preserve">, such that </w:t>
      </w:r>
      <w:r w:rsidR="00BD5C8B" w:rsidRPr="00081CBA">
        <w:rPr>
          <w:rFonts w:asciiTheme="minorHAnsi" w:eastAsiaTheme="minorEastAsia" w:hAnsiTheme="minorHAnsi" w:cstheme="minorHAnsi"/>
          <w:color w:val="000000" w:themeColor="text1"/>
          <w:sz w:val="22"/>
          <w:szCs w:val="22"/>
          <w:lang w:eastAsia="zh-TW"/>
        </w:rPr>
        <w:t>the landscape</w:t>
      </w:r>
      <w:r w:rsidR="006B738A" w:rsidRPr="00081CBA">
        <w:rPr>
          <w:rFonts w:asciiTheme="minorHAnsi" w:eastAsiaTheme="minorEastAsia" w:hAnsiTheme="minorHAnsi" w:cstheme="minorHAnsi"/>
          <w:color w:val="000000" w:themeColor="text1"/>
          <w:sz w:val="22"/>
          <w:szCs w:val="22"/>
          <w:lang w:eastAsia="zh-TW"/>
        </w:rPr>
        <w:t xml:space="preserve"> on one side of the decision point w</w:t>
      </w:r>
      <w:r w:rsidR="0004737E" w:rsidRPr="00081CBA">
        <w:rPr>
          <w:rFonts w:asciiTheme="minorHAnsi" w:eastAsiaTheme="minorEastAsia" w:hAnsiTheme="minorHAnsi" w:cstheme="minorHAnsi"/>
          <w:color w:val="000000" w:themeColor="text1"/>
          <w:sz w:val="22"/>
          <w:szCs w:val="22"/>
          <w:lang w:eastAsia="zh-TW"/>
        </w:rPr>
        <w:t xml:space="preserve">as derived from analyses of the </w:t>
      </w:r>
      <w:r w:rsidR="006B738A" w:rsidRPr="00081CBA">
        <w:rPr>
          <w:rFonts w:asciiTheme="minorHAnsi" w:eastAsiaTheme="minorEastAsia" w:hAnsiTheme="minorHAnsi" w:cstheme="minorHAnsi"/>
          <w:color w:val="000000" w:themeColor="text1"/>
          <w:sz w:val="22"/>
          <w:szCs w:val="22"/>
          <w:lang w:eastAsia="zh-TW"/>
        </w:rPr>
        <w:t>accept trial</w:t>
      </w:r>
      <w:r w:rsidR="0004737E" w:rsidRPr="00081CBA">
        <w:rPr>
          <w:rFonts w:asciiTheme="minorHAnsi" w:eastAsiaTheme="minorEastAsia" w:hAnsiTheme="minorHAnsi" w:cstheme="minorHAnsi"/>
          <w:color w:val="000000" w:themeColor="text1"/>
          <w:sz w:val="22"/>
          <w:szCs w:val="22"/>
          <w:lang w:eastAsia="zh-TW"/>
        </w:rPr>
        <w:t>s</w:t>
      </w:r>
      <w:r w:rsidR="006B738A" w:rsidRPr="00081CBA">
        <w:rPr>
          <w:rFonts w:asciiTheme="minorHAnsi" w:eastAsiaTheme="minorEastAsia" w:hAnsiTheme="minorHAnsi" w:cstheme="minorHAnsi"/>
          <w:color w:val="000000" w:themeColor="text1"/>
          <w:sz w:val="22"/>
          <w:szCs w:val="22"/>
          <w:lang w:eastAsia="zh-TW"/>
        </w:rPr>
        <w:t xml:space="preserve">, and </w:t>
      </w:r>
      <w:r w:rsidR="0004737E" w:rsidRPr="00081CBA">
        <w:rPr>
          <w:rFonts w:asciiTheme="minorHAnsi" w:eastAsiaTheme="minorEastAsia" w:hAnsiTheme="minorHAnsi" w:cstheme="minorHAnsi"/>
          <w:color w:val="000000" w:themeColor="text1"/>
          <w:sz w:val="22"/>
          <w:szCs w:val="22"/>
          <w:lang w:eastAsia="zh-TW"/>
        </w:rPr>
        <w:t>the landscape</w:t>
      </w:r>
      <w:r w:rsidR="006B738A" w:rsidRPr="00081CBA">
        <w:rPr>
          <w:rFonts w:asciiTheme="minorHAnsi" w:eastAsiaTheme="minorEastAsia" w:hAnsiTheme="minorHAnsi" w:cstheme="minorHAnsi"/>
          <w:color w:val="000000" w:themeColor="text1"/>
          <w:sz w:val="22"/>
          <w:szCs w:val="22"/>
          <w:lang w:eastAsia="zh-TW"/>
        </w:rPr>
        <w:t xml:space="preserve"> on the other side </w:t>
      </w:r>
      <w:r w:rsidR="0004737E" w:rsidRPr="00081CBA">
        <w:rPr>
          <w:rFonts w:asciiTheme="minorHAnsi" w:eastAsiaTheme="minorEastAsia" w:hAnsiTheme="minorHAnsi" w:cstheme="minorHAnsi"/>
          <w:color w:val="000000" w:themeColor="text1"/>
          <w:sz w:val="22"/>
          <w:szCs w:val="22"/>
          <w:lang w:eastAsia="zh-TW"/>
        </w:rPr>
        <w:t xml:space="preserve">was derived from analyses of the </w:t>
      </w:r>
      <w:r w:rsidR="006B738A" w:rsidRPr="00081CBA">
        <w:rPr>
          <w:rFonts w:asciiTheme="minorHAnsi" w:eastAsiaTheme="minorEastAsia" w:hAnsiTheme="minorHAnsi" w:cstheme="minorHAnsi"/>
          <w:color w:val="000000" w:themeColor="text1"/>
          <w:sz w:val="22"/>
          <w:szCs w:val="22"/>
          <w:lang w:eastAsia="zh-TW"/>
        </w:rPr>
        <w:t>reject trial</w:t>
      </w:r>
      <w:r w:rsidR="0004737E" w:rsidRPr="00081CBA">
        <w:rPr>
          <w:rFonts w:asciiTheme="minorHAnsi" w:eastAsiaTheme="minorEastAsia" w:hAnsiTheme="minorHAnsi" w:cstheme="minorHAnsi"/>
          <w:color w:val="000000" w:themeColor="text1"/>
          <w:sz w:val="22"/>
          <w:szCs w:val="22"/>
          <w:lang w:eastAsia="zh-TW"/>
        </w:rPr>
        <w:t>s</w:t>
      </w:r>
      <w:r w:rsidR="003C09F1" w:rsidRPr="00081CBA">
        <w:rPr>
          <w:rFonts w:asciiTheme="minorHAnsi" w:eastAsiaTheme="minorEastAsia" w:hAnsiTheme="minorHAnsi" w:cstheme="minorHAnsi"/>
          <w:color w:val="000000" w:themeColor="text1"/>
          <w:sz w:val="22"/>
          <w:szCs w:val="22"/>
          <w:lang w:eastAsia="zh-TW"/>
        </w:rPr>
        <w:t>. By plotting the</w:t>
      </w:r>
      <w:r w:rsidR="003231E1" w:rsidRPr="00081CBA">
        <w:rPr>
          <w:rFonts w:asciiTheme="minorHAnsi" w:eastAsiaTheme="minorEastAsia" w:hAnsiTheme="minorHAnsi" w:cstheme="minorHAnsi"/>
          <w:color w:val="000000" w:themeColor="text1"/>
          <w:sz w:val="22"/>
          <w:szCs w:val="22"/>
          <w:lang w:eastAsia="zh-TW"/>
        </w:rPr>
        <w:t>se</w:t>
      </w:r>
      <w:r w:rsidR="003C09F1" w:rsidRPr="00081CBA">
        <w:rPr>
          <w:rFonts w:asciiTheme="minorHAnsi" w:eastAsiaTheme="minorEastAsia" w:hAnsiTheme="minorHAnsi" w:cstheme="minorHAnsi"/>
          <w:color w:val="000000" w:themeColor="text1"/>
          <w:sz w:val="22"/>
          <w:szCs w:val="22"/>
          <w:lang w:eastAsia="zh-TW"/>
        </w:rPr>
        <w:t xml:space="preserve"> energy landscapes over time, our results showed that the attractor basins for accept and reject choices </w:t>
      </w:r>
      <w:r w:rsidR="00D84710" w:rsidRPr="00081CBA">
        <w:rPr>
          <w:rFonts w:asciiTheme="minorHAnsi" w:eastAsiaTheme="minorEastAsia" w:hAnsiTheme="minorHAnsi" w:cstheme="minorHAnsi"/>
          <w:color w:val="000000" w:themeColor="text1"/>
          <w:sz w:val="22"/>
          <w:szCs w:val="22"/>
          <w:lang w:eastAsia="zh-TW"/>
        </w:rPr>
        <w:t xml:space="preserve">were </w:t>
      </w:r>
      <w:r w:rsidR="003C09F1" w:rsidRPr="00081CBA">
        <w:rPr>
          <w:rFonts w:asciiTheme="minorHAnsi" w:eastAsiaTheme="minorEastAsia" w:hAnsiTheme="minorHAnsi" w:cstheme="minorHAnsi"/>
          <w:color w:val="000000" w:themeColor="text1"/>
          <w:sz w:val="22"/>
          <w:szCs w:val="22"/>
          <w:lang w:eastAsia="zh-TW"/>
        </w:rPr>
        <w:t>deepest at around the time of the decision (~300 to 600ms after cue onset) (</w:t>
      </w:r>
      <w:r w:rsidR="005A1FA6" w:rsidRPr="00081CBA">
        <w:rPr>
          <w:rFonts w:asciiTheme="minorHAnsi" w:eastAsiaTheme="minorEastAsia" w:hAnsiTheme="minorHAnsi" w:cstheme="minorHAnsi"/>
          <w:color w:val="000000" w:themeColor="text1"/>
          <w:sz w:val="22"/>
          <w:szCs w:val="22"/>
          <w:lang w:eastAsia="zh-TW"/>
        </w:rPr>
        <w:t>Fig.</w:t>
      </w:r>
      <w:r w:rsidR="003C09F1" w:rsidRPr="00081CBA">
        <w:rPr>
          <w:rFonts w:asciiTheme="minorHAnsi" w:eastAsiaTheme="minorEastAsia" w:hAnsiTheme="minorHAnsi" w:cstheme="minorHAnsi"/>
          <w:color w:val="000000" w:themeColor="text1"/>
          <w:sz w:val="22"/>
          <w:szCs w:val="22"/>
          <w:lang w:eastAsia="zh-TW"/>
        </w:rPr>
        <w:t xml:space="preserve"> </w:t>
      </w:r>
      <w:r w:rsidR="005301DB" w:rsidRPr="00081CBA">
        <w:rPr>
          <w:rFonts w:asciiTheme="minorHAnsi" w:eastAsiaTheme="minorEastAsia" w:hAnsiTheme="minorHAnsi" w:cstheme="minorHAnsi"/>
          <w:color w:val="000000" w:themeColor="text1"/>
          <w:sz w:val="22"/>
          <w:szCs w:val="22"/>
          <w:lang w:eastAsia="zh-TW"/>
        </w:rPr>
        <w:t>3</w:t>
      </w:r>
      <w:r w:rsidR="008D5EE9" w:rsidRPr="00081CBA">
        <w:rPr>
          <w:rFonts w:asciiTheme="minorHAnsi" w:eastAsiaTheme="minorEastAsia" w:hAnsiTheme="minorHAnsi" w:cstheme="minorHAnsi"/>
          <w:color w:val="000000" w:themeColor="text1"/>
          <w:sz w:val="22"/>
          <w:szCs w:val="22"/>
          <w:lang w:eastAsia="zh-TW"/>
        </w:rPr>
        <w:t>F</w:t>
      </w:r>
      <w:r w:rsidR="003C09F1" w:rsidRPr="00081CBA">
        <w:rPr>
          <w:rFonts w:asciiTheme="minorHAnsi" w:eastAsiaTheme="minorEastAsia" w:hAnsiTheme="minorHAnsi" w:cstheme="minorHAnsi"/>
          <w:color w:val="000000" w:themeColor="text1"/>
          <w:sz w:val="22"/>
          <w:szCs w:val="22"/>
          <w:lang w:eastAsia="zh-TW"/>
        </w:rPr>
        <w:t>).</w:t>
      </w:r>
      <w:r w:rsidR="00F6273F" w:rsidRPr="00081CBA">
        <w:rPr>
          <w:rFonts w:asciiTheme="minorHAnsi" w:eastAsiaTheme="minorEastAsia" w:hAnsiTheme="minorHAnsi" w:cstheme="minorHAnsi"/>
          <w:color w:val="000000" w:themeColor="text1"/>
          <w:sz w:val="22"/>
          <w:szCs w:val="22"/>
          <w:lang w:eastAsia="zh-TW"/>
        </w:rPr>
        <w:t xml:space="preserve">  We overlayed the average activity in this space, for accept and reject decisions, and it could be seen that the average </w:t>
      </w:r>
      <w:r w:rsidR="00E36222" w:rsidRPr="00081CBA">
        <w:rPr>
          <w:rFonts w:asciiTheme="minorHAnsi" w:eastAsiaTheme="minorEastAsia" w:hAnsiTheme="minorHAnsi" w:cstheme="minorHAnsi"/>
          <w:color w:val="000000" w:themeColor="text1"/>
          <w:sz w:val="22"/>
          <w:szCs w:val="22"/>
          <w:lang w:eastAsia="zh-TW"/>
        </w:rPr>
        <w:t xml:space="preserve">approximately </w:t>
      </w:r>
      <w:r w:rsidR="00F6273F" w:rsidRPr="00081CBA">
        <w:rPr>
          <w:rFonts w:asciiTheme="minorHAnsi" w:eastAsiaTheme="minorEastAsia" w:hAnsiTheme="minorHAnsi" w:cstheme="minorHAnsi"/>
          <w:color w:val="000000" w:themeColor="text1"/>
          <w:sz w:val="22"/>
          <w:szCs w:val="22"/>
          <w:lang w:eastAsia="zh-TW"/>
        </w:rPr>
        <w:t xml:space="preserve">followed the </w:t>
      </w:r>
      <w:r w:rsidR="00566613" w:rsidRPr="00081CBA">
        <w:rPr>
          <w:rFonts w:asciiTheme="minorHAnsi" w:eastAsiaTheme="minorEastAsia" w:hAnsiTheme="minorHAnsi" w:cstheme="minorHAnsi"/>
          <w:color w:val="000000" w:themeColor="text1"/>
          <w:sz w:val="22"/>
          <w:szCs w:val="22"/>
          <w:lang w:eastAsia="zh-TW"/>
        </w:rPr>
        <w:t>low point</w:t>
      </w:r>
      <w:r w:rsidR="00F6273F" w:rsidRPr="00081CBA">
        <w:rPr>
          <w:rFonts w:asciiTheme="minorHAnsi" w:eastAsiaTheme="minorEastAsia" w:hAnsiTheme="minorHAnsi" w:cstheme="minorHAnsi"/>
          <w:color w:val="000000" w:themeColor="text1"/>
          <w:sz w:val="22"/>
          <w:szCs w:val="22"/>
          <w:lang w:eastAsia="zh-TW"/>
        </w:rPr>
        <w:t xml:space="preserve"> on the landscape across time (</w:t>
      </w:r>
      <w:r w:rsidR="005A1FA6" w:rsidRPr="00081CBA">
        <w:rPr>
          <w:rFonts w:asciiTheme="minorHAnsi" w:eastAsiaTheme="minorEastAsia" w:hAnsiTheme="minorHAnsi" w:cstheme="minorHAnsi"/>
          <w:color w:val="000000" w:themeColor="text1"/>
          <w:sz w:val="22"/>
          <w:szCs w:val="22"/>
          <w:lang w:eastAsia="zh-TW"/>
        </w:rPr>
        <w:t>Fig.</w:t>
      </w:r>
      <w:r w:rsidR="00F6273F" w:rsidRPr="00081CBA">
        <w:rPr>
          <w:rFonts w:asciiTheme="minorHAnsi" w:eastAsiaTheme="minorEastAsia" w:hAnsiTheme="minorHAnsi" w:cstheme="minorHAnsi"/>
          <w:color w:val="000000" w:themeColor="text1"/>
          <w:sz w:val="22"/>
          <w:szCs w:val="22"/>
          <w:lang w:eastAsia="zh-TW"/>
        </w:rPr>
        <w:t xml:space="preserve"> </w:t>
      </w:r>
      <w:r w:rsidR="005301DB" w:rsidRPr="00081CBA">
        <w:rPr>
          <w:rFonts w:asciiTheme="minorHAnsi" w:eastAsiaTheme="minorEastAsia" w:hAnsiTheme="minorHAnsi" w:cstheme="minorHAnsi"/>
          <w:color w:val="000000" w:themeColor="text1"/>
          <w:sz w:val="22"/>
          <w:szCs w:val="22"/>
          <w:lang w:eastAsia="zh-TW"/>
        </w:rPr>
        <w:t>3</w:t>
      </w:r>
      <w:r w:rsidR="00E75278" w:rsidRPr="00081CBA">
        <w:rPr>
          <w:rFonts w:asciiTheme="minorHAnsi" w:eastAsiaTheme="minorEastAsia" w:hAnsiTheme="minorHAnsi" w:cstheme="minorHAnsi"/>
          <w:color w:val="000000" w:themeColor="text1"/>
          <w:sz w:val="22"/>
          <w:szCs w:val="22"/>
          <w:lang w:eastAsia="zh-TW"/>
        </w:rPr>
        <w:t>F</w:t>
      </w:r>
      <w:r w:rsidR="00F6273F" w:rsidRPr="00081CBA">
        <w:rPr>
          <w:rFonts w:asciiTheme="minorHAnsi" w:eastAsiaTheme="minorEastAsia" w:hAnsiTheme="minorHAnsi" w:cstheme="minorHAnsi"/>
          <w:color w:val="000000" w:themeColor="text1"/>
          <w:sz w:val="22"/>
          <w:szCs w:val="22"/>
          <w:lang w:eastAsia="zh-TW"/>
        </w:rPr>
        <w:t>).</w:t>
      </w:r>
      <w:r w:rsidR="006D5EF5" w:rsidRPr="00081CBA">
        <w:rPr>
          <w:rFonts w:asciiTheme="minorHAnsi" w:eastAsiaTheme="minorEastAsia" w:hAnsiTheme="minorHAnsi" w:cstheme="minorHAnsi"/>
          <w:color w:val="000000" w:themeColor="text1"/>
          <w:sz w:val="22"/>
          <w:szCs w:val="22"/>
          <w:lang w:eastAsia="zh-TW"/>
        </w:rPr>
        <w:t xml:space="preserve"> </w:t>
      </w:r>
    </w:p>
    <w:p w14:paraId="3E870203" w14:textId="5E129638" w:rsidR="00357A82" w:rsidRPr="00081CBA" w:rsidRDefault="00FF65C5" w:rsidP="000737BA">
      <w:pPr>
        <w:pStyle w:val="NormalWeb"/>
        <w:rPr>
          <w:rFonts w:asciiTheme="minorHAnsi" w:eastAsiaTheme="minorEastAsia" w:hAnsiTheme="minorHAnsi" w:cstheme="minorHAnsi"/>
          <w:color w:val="000000" w:themeColor="text1"/>
          <w:sz w:val="22"/>
          <w:szCs w:val="22"/>
          <w:highlight w:val="yellow"/>
          <w:lang w:eastAsia="zh-TW"/>
        </w:rPr>
      </w:pPr>
      <w:r w:rsidRPr="00081CBA">
        <w:rPr>
          <w:rFonts w:asciiTheme="minorHAnsi" w:eastAsiaTheme="minorEastAsia" w:hAnsiTheme="minorHAnsi" w:cstheme="minorHAnsi"/>
          <w:color w:val="000000" w:themeColor="text1"/>
          <w:sz w:val="22"/>
          <w:szCs w:val="22"/>
          <w:lang w:eastAsia="zh-TW"/>
        </w:rPr>
        <w:t xml:space="preserve">While an energy landscape defined as the integral of the flow vectors can be computed in the 1-D subspace, </w:t>
      </w:r>
      <w:r w:rsidR="00887013" w:rsidRPr="00081CBA">
        <w:rPr>
          <w:rFonts w:asciiTheme="minorHAnsi" w:eastAsiaTheme="minorEastAsia" w:hAnsiTheme="minorHAnsi" w:cstheme="minorHAnsi"/>
          <w:color w:val="000000" w:themeColor="text1"/>
          <w:sz w:val="22"/>
          <w:szCs w:val="22"/>
          <w:lang w:eastAsia="zh-TW"/>
        </w:rPr>
        <w:t xml:space="preserve">true </w:t>
      </w:r>
      <w:r w:rsidRPr="00081CBA">
        <w:rPr>
          <w:rFonts w:asciiTheme="minorHAnsi" w:eastAsiaTheme="minorEastAsia" w:hAnsiTheme="minorHAnsi" w:cstheme="minorHAnsi"/>
          <w:color w:val="000000" w:themeColor="text1"/>
          <w:sz w:val="22"/>
          <w:szCs w:val="22"/>
          <w:lang w:eastAsia="zh-TW"/>
        </w:rPr>
        <w:t xml:space="preserve">energy </w:t>
      </w:r>
      <w:r w:rsidR="00F94FFC" w:rsidRPr="00081CBA">
        <w:rPr>
          <w:rFonts w:asciiTheme="minorHAnsi" w:eastAsiaTheme="minorEastAsia" w:hAnsiTheme="minorHAnsi" w:cstheme="minorHAnsi"/>
          <w:color w:val="000000" w:themeColor="text1"/>
          <w:sz w:val="22"/>
          <w:szCs w:val="22"/>
          <w:lang w:eastAsia="zh-TW"/>
        </w:rPr>
        <w:t>functions</w:t>
      </w:r>
      <w:r w:rsidRPr="00081CBA">
        <w:rPr>
          <w:rFonts w:asciiTheme="minorHAnsi" w:eastAsiaTheme="minorEastAsia" w:hAnsiTheme="minorHAnsi" w:cstheme="minorHAnsi"/>
          <w:color w:val="000000" w:themeColor="text1"/>
          <w:sz w:val="22"/>
          <w:szCs w:val="22"/>
          <w:lang w:eastAsia="zh-TW"/>
        </w:rPr>
        <w:t xml:space="preserve"> for higher dimensional neural subspaces </w:t>
      </w:r>
      <w:r w:rsidR="00613095" w:rsidRPr="00081CBA">
        <w:rPr>
          <w:rFonts w:asciiTheme="minorHAnsi" w:eastAsiaTheme="minorEastAsia" w:hAnsiTheme="minorHAnsi" w:cstheme="minorHAnsi"/>
          <w:color w:val="000000" w:themeColor="text1"/>
          <w:sz w:val="22"/>
          <w:szCs w:val="22"/>
          <w:lang w:eastAsia="zh-TW"/>
        </w:rPr>
        <w:t>may</w:t>
      </w:r>
      <w:r w:rsidRPr="00081CBA">
        <w:rPr>
          <w:rFonts w:asciiTheme="minorHAnsi" w:eastAsiaTheme="minorEastAsia" w:hAnsiTheme="minorHAnsi" w:cstheme="minorHAnsi"/>
          <w:color w:val="000000" w:themeColor="text1"/>
          <w:sz w:val="22"/>
          <w:szCs w:val="22"/>
          <w:lang w:eastAsia="zh-TW"/>
        </w:rPr>
        <w:t xml:space="preserve"> not exist.  The existence of an energy function implies that the integration of gradients in the vector field</w:t>
      </w:r>
      <w:r w:rsidR="006F49B9" w:rsidRPr="00081CBA">
        <w:rPr>
          <w:rFonts w:asciiTheme="minorHAnsi" w:eastAsiaTheme="minorEastAsia" w:hAnsiTheme="minorHAnsi" w:cstheme="minorHAnsi"/>
          <w:color w:val="000000" w:themeColor="text1"/>
          <w:sz w:val="22"/>
          <w:szCs w:val="22"/>
          <w:lang w:eastAsia="zh-TW"/>
        </w:rPr>
        <w:t xml:space="preserve"> between two points</w:t>
      </w:r>
      <w:r w:rsidRPr="00081CBA">
        <w:rPr>
          <w:rFonts w:asciiTheme="minorHAnsi" w:eastAsiaTheme="minorEastAsia" w:hAnsiTheme="minorHAnsi" w:cstheme="minorHAnsi"/>
          <w:color w:val="000000" w:themeColor="text1"/>
          <w:sz w:val="22"/>
          <w:szCs w:val="22"/>
          <w:lang w:eastAsia="zh-TW"/>
        </w:rPr>
        <w:t xml:space="preserve"> along different paths lead to the same quantity, or correspondingly that the integral along a closed path is zero. For 3 dimensions, the existence of an energy function requires the curl of the field (see </w:t>
      </w:r>
      <w:r w:rsidR="00E91E36" w:rsidRPr="00081CBA">
        <w:rPr>
          <w:rFonts w:asciiTheme="minorHAnsi" w:eastAsiaTheme="minorEastAsia" w:hAnsiTheme="minorHAnsi" w:cstheme="minorHAnsi"/>
          <w:color w:val="000000" w:themeColor="text1"/>
          <w:sz w:val="22"/>
          <w:szCs w:val="22"/>
          <w:lang w:eastAsia="zh-TW"/>
        </w:rPr>
        <w:t>Methods</w:t>
      </w:r>
      <w:r w:rsidRPr="00081CBA">
        <w:rPr>
          <w:rFonts w:asciiTheme="minorHAnsi" w:eastAsiaTheme="minorEastAsia" w:hAnsiTheme="minorHAnsi" w:cstheme="minorHAnsi"/>
          <w:color w:val="000000" w:themeColor="text1"/>
          <w:sz w:val="22"/>
          <w:szCs w:val="22"/>
          <w:lang w:eastAsia="zh-TW"/>
        </w:rPr>
        <w:t xml:space="preserve">) to be zero at all points in space. Although we do not have access to </w:t>
      </w:r>
      <w:r w:rsidR="006F3552" w:rsidRPr="00081CBA">
        <w:rPr>
          <w:rFonts w:asciiTheme="minorHAnsi" w:eastAsiaTheme="minorEastAsia" w:hAnsiTheme="minorHAnsi" w:cstheme="minorHAnsi"/>
          <w:color w:val="000000" w:themeColor="text1"/>
          <w:sz w:val="22"/>
          <w:szCs w:val="22"/>
          <w:lang w:eastAsia="zh-TW"/>
        </w:rPr>
        <w:t xml:space="preserve">the </w:t>
      </w:r>
      <w:r w:rsidRPr="00081CBA">
        <w:rPr>
          <w:rFonts w:asciiTheme="minorHAnsi" w:eastAsiaTheme="minorEastAsia" w:hAnsiTheme="minorHAnsi" w:cstheme="minorHAnsi"/>
          <w:color w:val="000000" w:themeColor="text1"/>
          <w:sz w:val="22"/>
          <w:szCs w:val="22"/>
          <w:lang w:eastAsia="zh-TW"/>
        </w:rPr>
        <w:t xml:space="preserve">curl at all points in space, we empirically estimated the curl around the mean population trajectory based on our local estimate of the recurrent dynamics in a 3-dimensional neural subspace (see Methods). </w:t>
      </w:r>
      <w:r w:rsidR="00FC23DD" w:rsidRPr="00081CBA">
        <w:rPr>
          <w:rFonts w:asciiTheme="minorHAnsi" w:eastAsiaTheme="minorEastAsia" w:hAnsiTheme="minorHAnsi" w:cstheme="minorHAnsi"/>
          <w:color w:val="000000" w:themeColor="text1"/>
          <w:sz w:val="22"/>
          <w:szCs w:val="22"/>
          <w:lang w:eastAsia="zh-TW"/>
        </w:rPr>
        <w:t>The</w:t>
      </w:r>
      <w:r w:rsidRPr="00081CBA">
        <w:rPr>
          <w:rFonts w:asciiTheme="minorHAnsi" w:eastAsiaTheme="minorEastAsia" w:hAnsiTheme="minorHAnsi" w:cstheme="minorHAnsi"/>
          <w:color w:val="000000" w:themeColor="text1"/>
          <w:sz w:val="22"/>
          <w:szCs w:val="22"/>
          <w:lang w:eastAsia="zh-TW"/>
        </w:rPr>
        <w:t xml:space="preserve"> estimated curl</w:t>
      </w:r>
      <w:r w:rsidR="00FC23DD" w:rsidRPr="00081CBA">
        <w:rPr>
          <w:rFonts w:asciiTheme="minorHAnsi" w:eastAsiaTheme="minorEastAsia" w:hAnsiTheme="minorHAnsi" w:cstheme="minorHAnsi"/>
          <w:color w:val="000000" w:themeColor="text1"/>
          <w:sz w:val="22"/>
          <w:szCs w:val="22"/>
          <w:lang w:eastAsia="zh-TW"/>
        </w:rPr>
        <w:t xml:space="preserve"> was</w:t>
      </w:r>
      <w:r w:rsidRPr="00081CBA">
        <w:rPr>
          <w:rFonts w:asciiTheme="minorHAnsi" w:eastAsiaTheme="minorEastAsia" w:hAnsiTheme="minorHAnsi" w:cstheme="minorHAnsi"/>
          <w:color w:val="000000" w:themeColor="text1"/>
          <w:sz w:val="22"/>
          <w:szCs w:val="22"/>
          <w:lang w:eastAsia="zh-TW"/>
        </w:rPr>
        <w:t xml:space="preserve"> not significantly different from zero at most time points (Supplementary Fig. S</w:t>
      </w:r>
      <w:r w:rsidR="00CC5DA3" w:rsidRPr="00081CBA">
        <w:rPr>
          <w:rFonts w:asciiTheme="minorHAnsi" w:eastAsiaTheme="minorEastAsia" w:hAnsiTheme="minorHAnsi" w:cstheme="minorHAnsi"/>
          <w:color w:val="000000" w:themeColor="text1"/>
          <w:sz w:val="22"/>
          <w:szCs w:val="22"/>
          <w:lang w:eastAsia="zh-TW"/>
        </w:rPr>
        <w:t>5</w:t>
      </w:r>
      <w:r w:rsidRPr="00081CBA">
        <w:rPr>
          <w:rFonts w:asciiTheme="minorHAnsi" w:eastAsiaTheme="minorEastAsia" w:hAnsiTheme="minorHAnsi" w:cstheme="minorHAnsi"/>
          <w:color w:val="000000" w:themeColor="text1"/>
          <w:sz w:val="22"/>
          <w:szCs w:val="22"/>
          <w:lang w:eastAsia="zh-TW"/>
        </w:rPr>
        <w:t>).  This does not prove the existence of an energy function.  But we did not observe statistically significant non-zero curls.  A non-zero curl would violate the assumption of the existence of an energy function.</w:t>
      </w:r>
    </w:p>
    <w:p w14:paraId="6B52FCA1" w14:textId="678DFDA4" w:rsidR="003C09F1" w:rsidRPr="00081CBA" w:rsidRDefault="003C09F1" w:rsidP="003C09F1">
      <w:pPr>
        <w:pStyle w:val="NormalWeb"/>
        <w:rPr>
          <w:rFonts w:asciiTheme="minorHAnsi" w:hAnsiTheme="minorHAnsi" w:cstheme="minorHAnsi"/>
          <w:b/>
          <w:bCs/>
          <w:color w:val="000000" w:themeColor="text1"/>
          <w:sz w:val="22"/>
          <w:szCs w:val="22"/>
        </w:rPr>
      </w:pPr>
      <w:r w:rsidRPr="00081CBA">
        <w:rPr>
          <w:rFonts w:asciiTheme="minorHAnsi" w:hAnsiTheme="minorHAnsi" w:cstheme="minorHAnsi"/>
          <w:b/>
          <w:bCs/>
          <w:color w:val="000000" w:themeColor="text1"/>
          <w:sz w:val="22"/>
          <w:szCs w:val="22"/>
        </w:rPr>
        <w:t xml:space="preserve">Decision </w:t>
      </w:r>
      <w:r w:rsidR="00BE1CCE" w:rsidRPr="00081CBA">
        <w:rPr>
          <w:rFonts w:asciiTheme="minorHAnsi" w:hAnsiTheme="minorHAnsi" w:cstheme="minorHAnsi"/>
          <w:b/>
          <w:bCs/>
          <w:color w:val="000000" w:themeColor="text1"/>
          <w:sz w:val="22"/>
          <w:szCs w:val="22"/>
        </w:rPr>
        <w:t xml:space="preserve">consistency </w:t>
      </w:r>
      <w:r w:rsidRPr="00081CBA">
        <w:rPr>
          <w:rFonts w:asciiTheme="minorHAnsi" w:hAnsiTheme="minorHAnsi" w:cstheme="minorHAnsi"/>
          <w:b/>
          <w:bCs/>
          <w:color w:val="000000" w:themeColor="text1"/>
          <w:sz w:val="22"/>
          <w:szCs w:val="22"/>
        </w:rPr>
        <w:t>was correlated with the steepness of the attractor basins</w:t>
      </w:r>
    </w:p>
    <w:p w14:paraId="69B2AC3D" w14:textId="0E399D59" w:rsidR="003C09F1" w:rsidRPr="00081CBA" w:rsidRDefault="003C09F1" w:rsidP="003C09F1">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We further investigated how the energy landscape in the 1-D subspace change</w:t>
      </w:r>
      <w:r w:rsidR="00D13714" w:rsidRPr="00081CBA">
        <w:rPr>
          <w:rFonts w:asciiTheme="minorHAnsi" w:eastAsiaTheme="minorEastAsia" w:hAnsiTheme="minorHAnsi" w:cstheme="minorHAnsi"/>
          <w:color w:val="000000" w:themeColor="text1"/>
          <w:sz w:val="22"/>
          <w:szCs w:val="22"/>
          <w:lang w:eastAsia="zh-TW"/>
        </w:rPr>
        <w:t>d</w:t>
      </w:r>
      <w:r w:rsidRPr="00081CBA">
        <w:rPr>
          <w:rFonts w:asciiTheme="minorHAnsi" w:eastAsiaTheme="minorEastAsia" w:hAnsiTheme="minorHAnsi" w:cstheme="minorHAnsi"/>
          <w:color w:val="000000" w:themeColor="text1"/>
          <w:sz w:val="22"/>
          <w:szCs w:val="22"/>
          <w:lang w:eastAsia="zh-TW"/>
        </w:rPr>
        <w:t xml:space="preserve"> as a function of decision </w:t>
      </w:r>
      <w:r w:rsidR="00B570F5" w:rsidRPr="00081CBA">
        <w:rPr>
          <w:rFonts w:asciiTheme="minorHAnsi" w:eastAsiaTheme="minorEastAsia" w:hAnsiTheme="minorHAnsi" w:cstheme="minorHAnsi"/>
          <w:color w:val="000000" w:themeColor="text1"/>
          <w:sz w:val="22"/>
          <w:szCs w:val="22"/>
          <w:lang w:eastAsia="zh-TW"/>
        </w:rPr>
        <w:t>consistency</w:t>
      </w:r>
      <w:r w:rsidRPr="00081CBA">
        <w:rPr>
          <w:rFonts w:asciiTheme="minorHAnsi" w:eastAsiaTheme="minorEastAsia" w:hAnsiTheme="minorHAnsi" w:cstheme="minorHAnsi"/>
          <w:color w:val="000000" w:themeColor="text1"/>
          <w:sz w:val="22"/>
          <w:szCs w:val="22"/>
          <w:lang w:eastAsia="zh-TW"/>
        </w:rPr>
        <w:t xml:space="preserve">. We tested the hypothesis that shallower attractor basins at the time of decision </w:t>
      </w:r>
      <w:r w:rsidR="004B3BDE" w:rsidRPr="00081CBA">
        <w:rPr>
          <w:rFonts w:asciiTheme="minorHAnsi" w:eastAsiaTheme="minorEastAsia" w:hAnsiTheme="minorHAnsi" w:cstheme="minorHAnsi"/>
          <w:color w:val="000000" w:themeColor="text1"/>
          <w:sz w:val="22"/>
          <w:szCs w:val="22"/>
          <w:lang w:eastAsia="zh-TW"/>
        </w:rPr>
        <w:t xml:space="preserve">were </w:t>
      </w:r>
      <w:r w:rsidRPr="00081CBA">
        <w:rPr>
          <w:rFonts w:asciiTheme="minorHAnsi" w:eastAsiaTheme="minorEastAsia" w:hAnsiTheme="minorHAnsi" w:cstheme="minorHAnsi"/>
          <w:color w:val="000000" w:themeColor="text1"/>
          <w:sz w:val="22"/>
          <w:szCs w:val="22"/>
          <w:lang w:eastAsia="zh-TW"/>
        </w:rPr>
        <w:t xml:space="preserve">associated with </w:t>
      </w:r>
      <w:r w:rsidR="006201DD" w:rsidRPr="00081CBA">
        <w:rPr>
          <w:rFonts w:asciiTheme="minorHAnsi" w:eastAsiaTheme="minorEastAsia" w:hAnsiTheme="minorHAnsi" w:cstheme="minorHAnsi"/>
          <w:color w:val="000000" w:themeColor="text1"/>
          <w:sz w:val="22"/>
          <w:szCs w:val="22"/>
          <w:lang w:eastAsia="zh-TW"/>
        </w:rPr>
        <w:t xml:space="preserve">lower </w:t>
      </w:r>
      <w:r w:rsidRPr="00081CBA">
        <w:rPr>
          <w:rFonts w:asciiTheme="minorHAnsi" w:eastAsiaTheme="minorEastAsia" w:hAnsiTheme="minorHAnsi" w:cstheme="minorHAnsi"/>
          <w:color w:val="000000" w:themeColor="text1"/>
          <w:sz w:val="22"/>
          <w:szCs w:val="22"/>
          <w:lang w:eastAsia="zh-TW"/>
        </w:rPr>
        <w:t xml:space="preserve">decision </w:t>
      </w:r>
      <w:r w:rsidR="00B570F5" w:rsidRPr="00081CBA">
        <w:rPr>
          <w:rFonts w:asciiTheme="minorHAnsi" w:eastAsiaTheme="minorEastAsia" w:hAnsiTheme="minorHAnsi" w:cstheme="minorHAnsi"/>
          <w:color w:val="000000" w:themeColor="text1"/>
          <w:sz w:val="22"/>
          <w:szCs w:val="22"/>
          <w:lang w:eastAsia="zh-TW"/>
        </w:rPr>
        <w:t>consistency</w:t>
      </w:r>
      <w:r w:rsidRPr="00081CBA">
        <w:rPr>
          <w:rFonts w:asciiTheme="minorHAnsi" w:eastAsiaTheme="minorEastAsia" w:hAnsiTheme="minorHAnsi" w:cstheme="minorHAnsi"/>
          <w:color w:val="000000" w:themeColor="text1"/>
          <w:sz w:val="22"/>
          <w:szCs w:val="22"/>
          <w:lang w:eastAsia="zh-TW"/>
        </w:rPr>
        <w:t>.</w:t>
      </w:r>
      <w:r w:rsidR="00AB0D55" w:rsidRPr="00081CBA">
        <w:rPr>
          <w:rFonts w:asciiTheme="minorHAnsi" w:eastAsiaTheme="minorEastAsia" w:hAnsiTheme="minorHAnsi" w:cstheme="minorHAnsi"/>
          <w:color w:val="000000" w:themeColor="text1"/>
          <w:sz w:val="22"/>
          <w:szCs w:val="22"/>
          <w:lang w:eastAsia="zh-TW"/>
        </w:rPr>
        <w:t xml:space="preserve">  </w:t>
      </w:r>
      <w:r w:rsidR="00792519" w:rsidRPr="00081CBA">
        <w:rPr>
          <w:rFonts w:asciiTheme="minorHAnsi" w:eastAsiaTheme="minorEastAsia" w:hAnsiTheme="minorHAnsi" w:cstheme="minorHAnsi"/>
          <w:color w:val="000000" w:themeColor="text1"/>
          <w:sz w:val="22"/>
          <w:szCs w:val="22"/>
          <w:lang w:eastAsia="zh-TW"/>
        </w:rPr>
        <w:t xml:space="preserve">During decision formation, neural activity will tend to </w:t>
      </w:r>
      <w:r w:rsidR="00D9412D" w:rsidRPr="00081CBA">
        <w:rPr>
          <w:rFonts w:asciiTheme="minorHAnsi" w:eastAsiaTheme="minorEastAsia" w:hAnsiTheme="minorHAnsi" w:cstheme="minorHAnsi"/>
          <w:color w:val="000000" w:themeColor="text1"/>
          <w:sz w:val="22"/>
          <w:szCs w:val="22"/>
          <w:lang w:eastAsia="zh-TW"/>
        </w:rPr>
        <w:t xml:space="preserve">frictionally slide </w:t>
      </w:r>
      <w:r w:rsidR="00792519" w:rsidRPr="00081CBA">
        <w:rPr>
          <w:rFonts w:asciiTheme="minorHAnsi" w:eastAsiaTheme="minorEastAsia" w:hAnsiTheme="minorHAnsi" w:cstheme="minorHAnsi"/>
          <w:color w:val="000000" w:themeColor="text1"/>
          <w:sz w:val="22"/>
          <w:szCs w:val="22"/>
          <w:lang w:eastAsia="zh-TW"/>
        </w:rPr>
        <w:t>downhill on these landscapes</w:t>
      </w:r>
      <w:r w:rsidR="00454A9D" w:rsidRPr="00081CBA">
        <w:rPr>
          <w:rFonts w:asciiTheme="minorHAnsi" w:eastAsiaTheme="minorEastAsia" w:hAnsiTheme="minorHAnsi" w:cstheme="minorHAnsi"/>
          <w:color w:val="000000" w:themeColor="text1"/>
          <w:sz w:val="22"/>
          <w:szCs w:val="22"/>
          <w:lang w:eastAsia="zh-TW"/>
        </w:rPr>
        <w:t>, towards the low points (</w:t>
      </w:r>
      <w:r w:rsidR="00870001" w:rsidRPr="00081CBA">
        <w:rPr>
          <w:rFonts w:asciiTheme="minorHAnsi" w:eastAsiaTheme="minorEastAsia" w:hAnsiTheme="minorHAnsi" w:cstheme="minorHAnsi"/>
          <w:color w:val="000000" w:themeColor="text1"/>
          <w:sz w:val="22"/>
          <w:szCs w:val="22"/>
          <w:lang w:eastAsia="zh-TW"/>
        </w:rPr>
        <w:t xml:space="preserve">attractor basins or </w:t>
      </w:r>
      <w:r w:rsidR="00454A9D" w:rsidRPr="00081CBA">
        <w:rPr>
          <w:rFonts w:asciiTheme="minorHAnsi" w:eastAsiaTheme="minorEastAsia" w:hAnsiTheme="minorHAnsi" w:cstheme="minorHAnsi"/>
          <w:color w:val="000000" w:themeColor="text1"/>
          <w:sz w:val="22"/>
          <w:szCs w:val="22"/>
          <w:lang w:eastAsia="zh-TW"/>
        </w:rPr>
        <w:t>valleys) that represent the decisions</w:t>
      </w:r>
      <w:r w:rsidR="00792519" w:rsidRPr="00081CBA">
        <w:rPr>
          <w:rFonts w:asciiTheme="minorHAnsi" w:eastAsiaTheme="minorEastAsia" w:hAnsiTheme="minorHAnsi" w:cstheme="minorHAnsi"/>
          <w:color w:val="000000" w:themeColor="text1"/>
          <w:sz w:val="22"/>
          <w:szCs w:val="22"/>
          <w:lang w:eastAsia="zh-TW"/>
        </w:rPr>
        <w:t xml:space="preserve">.  However, neural activity is also subject to noise, and the noise can drive the neural activity out of one </w:t>
      </w:r>
      <w:r w:rsidR="00454A9D" w:rsidRPr="00081CBA">
        <w:rPr>
          <w:rFonts w:asciiTheme="minorHAnsi" w:eastAsiaTheme="minorEastAsia" w:hAnsiTheme="minorHAnsi" w:cstheme="minorHAnsi"/>
          <w:color w:val="000000" w:themeColor="text1"/>
          <w:sz w:val="22"/>
          <w:szCs w:val="22"/>
          <w:lang w:eastAsia="zh-TW"/>
        </w:rPr>
        <w:t xml:space="preserve">valley and into another.  Our hypothesis, therefore, suggests that </w:t>
      </w:r>
      <w:r w:rsidR="00984817" w:rsidRPr="00081CBA">
        <w:rPr>
          <w:rFonts w:asciiTheme="minorHAnsi" w:eastAsiaTheme="minorEastAsia" w:hAnsiTheme="minorHAnsi" w:cstheme="minorHAnsi"/>
          <w:color w:val="000000" w:themeColor="text1"/>
          <w:sz w:val="22"/>
          <w:szCs w:val="22"/>
          <w:lang w:eastAsia="zh-TW"/>
        </w:rPr>
        <w:t>deeper attractor basins will lead to more consistent decisions</w:t>
      </w:r>
      <w:r w:rsidR="00D35A13" w:rsidRPr="00081CBA">
        <w:rPr>
          <w:rFonts w:asciiTheme="minorHAnsi" w:eastAsiaTheme="minorEastAsia" w:hAnsiTheme="minorHAnsi" w:cstheme="minorHAnsi"/>
          <w:color w:val="000000" w:themeColor="text1"/>
          <w:sz w:val="22"/>
          <w:szCs w:val="22"/>
          <w:lang w:eastAsia="zh-TW"/>
        </w:rPr>
        <w:t xml:space="preserve"> because variability in neural activity is less likely to stochastically drive population activity out of the deeper basins.</w:t>
      </w:r>
    </w:p>
    <w:p w14:paraId="00E078DA" w14:textId="34047ED9" w:rsidR="0033276C" w:rsidRPr="00081CBA" w:rsidRDefault="003C09F1" w:rsidP="003C09F1">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 xml:space="preserve">We computed the energy landscape separately for each of the nine </w:t>
      </w:r>
      <w:r w:rsidR="008463A6" w:rsidRPr="00081CBA">
        <w:rPr>
          <w:rFonts w:asciiTheme="minorHAnsi" w:eastAsiaTheme="minorEastAsia" w:hAnsiTheme="minorHAnsi" w:cstheme="minorHAnsi"/>
          <w:color w:val="000000" w:themeColor="text1"/>
          <w:sz w:val="22"/>
          <w:szCs w:val="22"/>
          <w:lang w:eastAsia="zh-TW"/>
        </w:rPr>
        <w:t>cues</w:t>
      </w:r>
      <w:r w:rsidR="006D7BE1" w:rsidRPr="00081CBA">
        <w:rPr>
          <w:rFonts w:asciiTheme="minorHAnsi" w:eastAsiaTheme="minorEastAsia" w:hAnsiTheme="minorHAnsi" w:cstheme="minorHAnsi"/>
          <w:color w:val="000000" w:themeColor="text1"/>
          <w:sz w:val="22"/>
          <w:szCs w:val="22"/>
          <w:lang w:eastAsia="zh-TW"/>
        </w:rPr>
        <w:t xml:space="preserve">, averaged across </w:t>
      </w:r>
      <w:r w:rsidR="007303E0" w:rsidRPr="00081CBA">
        <w:rPr>
          <w:rFonts w:asciiTheme="minorHAnsi" w:eastAsiaTheme="minorEastAsia" w:hAnsiTheme="minorHAnsi" w:cstheme="minorHAnsi"/>
          <w:color w:val="000000" w:themeColor="text1"/>
          <w:sz w:val="22"/>
          <w:szCs w:val="22"/>
          <w:lang w:eastAsia="zh-TW"/>
        </w:rPr>
        <w:t xml:space="preserve">trials in which both </w:t>
      </w:r>
      <w:r w:rsidR="006D7BE1" w:rsidRPr="00081CBA">
        <w:rPr>
          <w:rFonts w:asciiTheme="minorHAnsi" w:eastAsiaTheme="minorEastAsia" w:hAnsiTheme="minorHAnsi" w:cstheme="minorHAnsi"/>
          <w:color w:val="000000" w:themeColor="text1"/>
          <w:sz w:val="22"/>
          <w:szCs w:val="22"/>
          <w:lang w:eastAsia="zh-TW"/>
        </w:rPr>
        <w:t>accept and reject choices</w:t>
      </w:r>
      <w:r w:rsidR="007303E0" w:rsidRPr="00081CBA">
        <w:rPr>
          <w:rFonts w:asciiTheme="minorHAnsi" w:eastAsiaTheme="minorEastAsia" w:hAnsiTheme="minorHAnsi" w:cstheme="minorHAnsi"/>
          <w:color w:val="000000" w:themeColor="text1"/>
          <w:sz w:val="22"/>
          <w:szCs w:val="22"/>
          <w:lang w:eastAsia="zh-TW"/>
        </w:rPr>
        <w:t xml:space="preserve"> were made</w:t>
      </w:r>
      <w:r w:rsidRPr="00081CBA">
        <w:rPr>
          <w:rFonts w:asciiTheme="minorHAnsi" w:eastAsiaTheme="minorEastAsia" w:hAnsiTheme="minorHAnsi" w:cstheme="minorHAnsi"/>
          <w:color w:val="000000" w:themeColor="text1"/>
          <w:sz w:val="22"/>
          <w:szCs w:val="22"/>
          <w:lang w:eastAsia="zh-TW"/>
        </w:rPr>
        <w:t>.</w:t>
      </w:r>
      <w:r w:rsidR="00832B83" w:rsidRPr="00081CBA">
        <w:rPr>
          <w:rFonts w:asciiTheme="minorHAnsi" w:eastAsiaTheme="minorEastAsia" w:hAnsiTheme="minorHAnsi" w:cstheme="minorHAnsi"/>
          <w:color w:val="000000" w:themeColor="text1"/>
          <w:sz w:val="22"/>
          <w:szCs w:val="22"/>
          <w:lang w:eastAsia="zh-TW"/>
        </w:rPr>
        <w:t xml:space="preserve"> </w:t>
      </w:r>
      <w:r w:rsidR="0071579A" w:rsidRPr="00081CBA">
        <w:rPr>
          <w:rFonts w:asciiTheme="minorHAnsi" w:eastAsiaTheme="minorEastAsia" w:hAnsiTheme="minorHAnsi" w:cstheme="minorHAnsi"/>
          <w:color w:val="000000" w:themeColor="text1"/>
          <w:sz w:val="22"/>
          <w:szCs w:val="22"/>
          <w:lang w:eastAsia="zh-TW"/>
        </w:rPr>
        <w:t>These energy landscapes were computed for each session and then averaged</w:t>
      </w:r>
      <w:r w:rsidR="00ED42AA" w:rsidRPr="00081CBA">
        <w:rPr>
          <w:rFonts w:asciiTheme="minorHAnsi" w:eastAsiaTheme="minorEastAsia" w:hAnsiTheme="minorHAnsi" w:cstheme="minorHAnsi"/>
          <w:color w:val="000000" w:themeColor="text1"/>
          <w:sz w:val="22"/>
          <w:szCs w:val="22"/>
          <w:lang w:eastAsia="zh-TW"/>
        </w:rPr>
        <w:t xml:space="preserve"> across sessions</w:t>
      </w:r>
      <w:r w:rsidR="0071579A" w:rsidRPr="00081CBA">
        <w:rPr>
          <w:rFonts w:asciiTheme="minorHAnsi" w:eastAsiaTheme="minorEastAsia" w:hAnsiTheme="minorHAnsi" w:cstheme="minorHAnsi"/>
          <w:color w:val="000000" w:themeColor="text1"/>
          <w:sz w:val="22"/>
          <w:szCs w:val="22"/>
          <w:lang w:eastAsia="zh-TW"/>
        </w:rPr>
        <w:t>.</w:t>
      </w:r>
      <w:r w:rsidR="00832B83" w:rsidRPr="00081CBA">
        <w:rPr>
          <w:rFonts w:asciiTheme="minorHAnsi" w:eastAsiaTheme="minorEastAsia" w:hAnsiTheme="minorHAnsi" w:cstheme="minorHAnsi"/>
          <w:color w:val="000000" w:themeColor="text1"/>
          <w:sz w:val="22"/>
          <w:szCs w:val="22"/>
          <w:lang w:eastAsia="zh-TW"/>
        </w:rPr>
        <w:t xml:space="preserve"> W</w:t>
      </w:r>
      <w:r w:rsidRPr="00081CBA">
        <w:rPr>
          <w:rFonts w:asciiTheme="minorHAnsi" w:eastAsiaTheme="minorEastAsia" w:hAnsiTheme="minorHAnsi" w:cstheme="minorHAnsi"/>
          <w:color w:val="000000" w:themeColor="text1"/>
          <w:sz w:val="22"/>
          <w:szCs w:val="22"/>
          <w:lang w:eastAsia="zh-TW"/>
        </w:rPr>
        <w:t xml:space="preserve">e found that the </w:t>
      </w:r>
      <w:r w:rsidR="00870001" w:rsidRPr="00081CBA">
        <w:rPr>
          <w:rFonts w:asciiTheme="minorHAnsi" w:eastAsiaTheme="minorEastAsia" w:hAnsiTheme="minorHAnsi" w:cstheme="minorHAnsi"/>
          <w:color w:val="000000" w:themeColor="text1"/>
          <w:sz w:val="22"/>
          <w:szCs w:val="22"/>
          <w:lang w:eastAsia="zh-TW"/>
        </w:rPr>
        <w:t>landscapes</w:t>
      </w:r>
      <w:r w:rsidRPr="00081CBA">
        <w:rPr>
          <w:rFonts w:asciiTheme="minorHAnsi" w:eastAsiaTheme="minorEastAsia" w:hAnsiTheme="minorHAnsi" w:cstheme="minorHAnsi"/>
          <w:color w:val="000000" w:themeColor="text1"/>
          <w:sz w:val="22"/>
          <w:szCs w:val="22"/>
          <w:lang w:eastAsia="zh-TW"/>
        </w:rPr>
        <w:t xml:space="preserve"> had steeper attractor basins following presentation of cues that had </w:t>
      </w:r>
      <w:r w:rsidR="00C267D9" w:rsidRPr="00081CBA">
        <w:rPr>
          <w:rFonts w:asciiTheme="minorHAnsi" w:eastAsiaTheme="minorEastAsia" w:hAnsiTheme="minorHAnsi" w:cstheme="minorHAnsi"/>
          <w:color w:val="000000" w:themeColor="text1"/>
          <w:sz w:val="22"/>
          <w:szCs w:val="22"/>
          <w:lang w:eastAsia="zh-TW"/>
        </w:rPr>
        <w:t xml:space="preserve">high </w:t>
      </w:r>
      <w:r w:rsidRPr="00081CBA">
        <w:rPr>
          <w:rFonts w:asciiTheme="minorHAnsi" w:eastAsiaTheme="minorEastAsia" w:hAnsiTheme="minorHAnsi" w:cstheme="minorHAnsi"/>
          <w:color w:val="000000" w:themeColor="text1"/>
          <w:sz w:val="22"/>
          <w:szCs w:val="22"/>
          <w:lang w:eastAsia="zh-TW"/>
        </w:rPr>
        <w:t xml:space="preserve">decision </w:t>
      </w:r>
      <w:r w:rsidR="00B570F5" w:rsidRPr="00081CBA">
        <w:rPr>
          <w:rFonts w:asciiTheme="minorHAnsi" w:eastAsiaTheme="minorEastAsia" w:hAnsiTheme="minorHAnsi" w:cstheme="minorHAnsi"/>
          <w:color w:val="000000" w:themeColor="text1"/>
          <w:sz w:val="22"/>
          <w:szCs w:val="22"/>
          <w:lang w:eastAsia="zh-TW"/>
        </w:rPr>
        <w:t xml:space="preserve">consistency </w:t>
      </w:r>
      <w:r w:rsidRPr="00081CBA">
        <w:rPr>
          <w:rFonts w:asciiTheme="minorHAnsi" w:eastAsiaTheme="minorEastAsia" w:hAnsiTheme="minorHAnsi" w:cstheme="minorHAnsi"/>
          <w:color w:val="000000" w:themeColor="text1"/>
          <w:sz w:val="22"/>
          <w:szCs w:val="22"/>
          <w:lang w:eastAsia="zh-TW"/>
        </w:rPr>
        <w:t>(</w:t>
      </w:r>
      <w:r w:rsidR="0040269C" w:rsidRPr="00081CBA">
        <w:rPr>
          <w:rFonts w:asciiTheme="minorHAnsi" w:eastAsiaTheme="minorEastAsia" w:hAnsiTheme="minorHAnsi" w:cstheme="minorHAnsi"/>
          <w:color w:val="000000" w:themeColor="text1"/>
          <w:sz w:val="22"/>
          <w:szCs w:val="22"/>
          <w:lang w:eastAsia="zh-TW"/>
        </w:rPr>
        <w:t xml:space="preserve">accept decisions for </w:t>
      </w:r>
      <w:r w:rsidR="00AB5B7E" w:rsidRPr="00081CBA">
        <w:rPr>
          <w:rFonts w:asciiTheme="minorHAnsi" w:eastAsiaTheme="minorEastAsia" w:hAnsiTheme="minorHAnsi" w:cstheme="minorHAnsi"/>
          <w:color w:val="000000" w:themeColor="text1"/>
          <w:sz w:val="22"/>
          <w:szCs w:val="22"/>
          <w:lang w:eastAsia="zh-TW"/>
        </w:rPr>
        <w:t xml:space="preserve">large </w:t>
      </w:r>
      <w:r w:rsidRPr="00081CBA">
        <w:rPr>
          <w:rFonts w:asciiTheme="minorHAnsi" w:eastAsiaTheme="minorEastAsia" w:hAnsiTheme="minorHAnsi" w:cstheme="minorHAnsi"/>
          <w:color w:val="000000" w:themeColor="text1"/>
          <w:sz w:val="22"/>
          <w:szCs w:val="22"/>
          <w:lang w:eastAsia="zh-TW"/>
        </w:rPr>
        <w:t xml:space="preserve">reward short delay, or </w:t>
      </w:r>
      <w:r w:rsidR="0040269C" w:rsidRPr="00081CBA">
        <w:rPr>
          <w:rFonts w:asciiTheme="minorHAnsi" w:eastAsiaTheme="minorEastAsia" w:hAnsiTheme="minorHAnsi" w:cstheme="minorHAnsi"/>
          <w:color w:val="000000" w:themeColor="text1"/>
          <w:sz w:val="22"/>
          <w:szCs w:val="22"/>
          <w:lang w:eastAsia="zh-TW"/>
        </w:rPr>
        <w:t>rejection deci</w:t>
      </w:r>
      <w:r w:rsidR="00D35A13" w:rsidRPr="00081CBA">
        <w:rPr>
          <w:rFonts w:asciiTheme="minorHAnsi" w:eastAsiaTheme="minorEastAsia" w:hAnsiTheme="minorHAnsi" w:cstheme="minorHAnsi"/>
          <w:color w:val="000000" w:themeColor="text1"/>
          <w:sz w:val="22"/>
          <w:szCs w:val="22"/>
          <w:lang w:eastAsia="zh-TW"/>
        </w:rPr>
        <w:t>si</w:t>
      </w:r>
      <w:r w:rsidR="0040269C" w:rsidRPr="00081CBA">
        <w:rPr>
          <w:rFonts w:asciiTheme="minorHAnsi" w:eastAsiaTheme="minorEastAsia" w:hAnsiTheme="minorHAnsi" w:cstheme="minorHAnsi"/>
          <w:color w:val="000000" w:themeColor="text1"/>
          <w:sz w:val="22"/>
          <w:szCs w:val="22"/>
          <w:lang w:eastAsia="zh-TW"/>
        </w:rPr>
        <w:t xml:space="preserve">ons for </w:t>
      </w:r>
      <w:r w:rsidR="00723442" w:rsidRPr="00081CBA">
        <w:rPr>
          <w:rFonts w:asciiTheme="minorHAnsi" w:eastAsiaTheme="minorEastAsia" w:hAnsiTheme="minorHAnsi" w:cstheme="minorHAnsi"/>
          <w:color w:val="000000" w:themeColor="text1"/>
          <w:sz w:val="22"/>
          <w:szCs w:val="22"/>
          <w:lang w:eastAsia="zh-TW"/>
        </w:rPr>
        <w:t xml:space="preserve">small </w:t>
      </w:r>
      <w:r w:rsidRPr="00081CBA">
        <w:rPr>
          <w:rFonts w:asciiTheme="minorHAnsi" w:eastAsiaTheme="minorEastAsia" w:hAnsiTheme="minorHAnsi" w:cstheme="minorHAnsi"/>
          <w:color w:val="000000" w:themeColor="text1"/>
          <w:sz w:val="22"/>
          <w:szCs w:val="22"/>
          <w:lang w:eastAsia="zh-TW"/>
        </w:rPr>
        <w:t xml:space="preserve">reward long delay) and shallower attractor basins following cues that had </w:t>
      </w:r>
      <w:r w:rsidR="00C267D9" w:rsidRPr="00081CBA">
        <w:rPr>
          <w:rFonts w:asciiTheme="minorHAnsi" w:eastAsiaTheme="minorEastAsia" w:hAnsiTheme="minorHAnsi" w:cstheme="minorHAnsi"/>
          <w:color w:val="000000" w:themeColor="text1"/>
          <w:sz w:val="22"/>
          <w:szCs w:val="22"/>
          <w:lang w:eastAsia="zh-TW"/>
        </w:rPr>
        <w:t xml:space="preserve">low </w:t>
      </w:r>
      <w:r w:rsidRPr="00081CBA">
        <w:rPr>
          <w:rFonts w:asciiTheme="minorHAnsi" w:eastAsiaTheme="minorEastAsia" w:hAnsiTheme="minorHAnsi" w:cstheme="minorHAnsi"/>
          <w:color w:val="000000" w:themeColor="text1"/>
          <w:sz w:val="22"/>
          <w:szCs w:val="22"/>
          <w:lang w:eastAsia="zh-TW"/>
        </w:rPr>
        <w:t xml:space="preserve">decision </w:t>
      </w:r>
      <w:r w:rsidR="00B570F5" w:rsidRPr="00081CBA">
        <w:rPr>
          <w:rFonts w:asciiTheme="minorHAnsi" w:eastAsiaTheme="minorEastAsia" w:hAnsiTheme="minorHAnsi" w:cstheme="minorHAnsi"/>
          <w:color w:val="000000" w:themeColor="text1"/>
          <w:sz w:val="22"/>
          <w:szCs w:val="22"/>
          <w:lang w:eastAsia="zh-TW"/>
        </w:rPr>
        <w:t xml:space="preserve">consistency </w:t>
      </w:r>
      <w:r w:rsidRPr="00081CBA">
        <w:rPr>
          <w:rFonts w:asciiTheme="minorHAnsi" w:eastAsiaTheme="minorEastAsia" w:hAnsiTheme="minorHAnsi" w:cstheme="minorHAnsi"/>
          <w:color w:val="000000" w:themeColor="text1"/>
          <w:sz w:val="22"/>
          <w:szCs w:val="22"/>
          <w:lang w:eastAsia="zh-TW"/>
        </w:rPr>
        <w:t>(intermediate reward and delay) (</w:t>
      </w:r>
      <w:r w:rsidR="005A1FA6" w:rsidRPr="00081CBA">
        <w:rPr>
          <w:rFonts w:asciiTheme="minorHAnsi" w:eastAsiaTheme="minorEastAsia" w:hAnsiTheme="minorHAnsi" w:cstheme="minorHAnsi"/>
          <w:color w:val="000000" w:themeColor="text1"/>
          <w:sz w:val="22"/>
          <w:szCs w:val="22"/>
          <w:lang w:eastAsia="zh-TW"/>
        </w:rPr>
        <w:t>Fig.</w:t>
      </w:r>
      <w:r w:rsidRPr="00081CBA">
        <w:rPr>
          <w:rFonts w:asciiTheme="minorHAnsi" w:eastAsiaTheme="minorEastAsia" w:hAnsiTheme="minorHAnsi" w:cstheme="minorHAnsi"/>
          <w:color w:val="000000" w:themeColor="text1"/>
          <w:sz w:val="22"/>
          <w:szCs w:val="22"/>
          <w:lang w:eastAsia="zh-TW"/>
        </w:rPr>
        <w:t xml:space="preserve"> </w:t>
      </w:r>
      <w:r w:rsidR="003102FB" w:rsidRPr="00081CBA">
        <w:rPr>
          <w:rFonts w:asciiTheme="minorHAnsi" w:eastAsiaTheme="minorEastAsia" w:hAnsiTheme="minorHAnsi" w:cstheme="minorHAnsi"/>
          <w:color w:val="000000" w:themeColor="text1"/>
          <w:sz w:val="22"/>
          <w:szCs w:val="22"/>
          <w:lang w:eastAsia="zh-TW"/>
        </w:rPr>
        <w:t>4</w:t>
      </w:r>
      <w:r w:rsidRPr="00081CBA">
        <w:rPr>
          <w:rFonts w:asciiTheme="minorHAnsi" w:eastAsiaTheme="minorEastAsia" w:hAnsiTheme="minorHAnsi" w:cstheme="minorHAnsi"/>
          <w:color w:val="000000" w:themeColor="text1"/>
          <w:sz w:val="22"/>
          <w:szCs w:val="22"/>
          <w:lang w:eastAsia="zh-TW"/>
        </w:rPr>
        <w:t>).</w:t>
      </w:r>
      <w:r w:rsidR="003C04BF" w:rsidRPr="00081CBA">
        <w:rPr>
          <w:rFonts w:asciiTheme="minorHAnsi" w:eastAsiaTheme="minorEastAsia" w:hAnsiTheme="minorHAnsi" w:cstheme="minorHAnsi"/>
          <w:color w:val="000000" w:themeColor="text1"/>
          <w:sz w:val="22"/>
          <w:szCs w:val="22"/>
          <w:lang w:eastAsia="zh-TW"/>
        </w:rPr>
        <w:t xml:space="preserve">  </w:t>
      </w:r>
    </w:p>
    <w:p w14:paraId="0B8AAB42" w14:textId="4FA4B200" w:rsidR="00D661AE" w:rsidRPr="00081CBA" w:rsidRDefault="0027377B" w:rsidP="003C09F1">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lastRenderedPageBreak/>
        <w:t>Most of the landscapes appeared to have only one basin as opposed to two basins. This is partially because we have more data for the basin that corresponds to the more favorable choice by the animal for each cue. For example, the population activity rarely visits the negative portion of the 1-D subspace for cues which animals choose to accept all the time, thus we do not have an estimate of the reject basin. Furthermore, because our observation of population position is a noisy readout of the true position, this noise could potentially flatten the observed landscape. Partially because of this, there appears to be 1 basin even for cues that had low decision consistency in which both positive and negative parts of the subspace are visited. However, when we reconstructed the basins separately for these cues, for accept and reject choices, it could be seen that they had separate basins for each choice (Supplementary Fig. S</w:t>
      </w:r>
      <w:r w:rsidR="00EC7BF1" w:rsidRPr="00081CBA">
        <w:rPr>
          <w:rFonts w:asciiTheme="minorHAnsi" w:eastAsiaTheme="minorEastAsia" w:hAnsiTheme="minorHAnsi" w:cstheme="minorHAnsi"/>
          <w:color w:val="000000" w:themeColor="text1"/>
          <w:sz w:val="22"/>
          <w:szCs w:val="22"/>
          <w:lang w:eastAsia="zh-TW"/>
        </w:rPr>
        <w:t>6</w:t>
      </w:r>
      <w:r w:rsidRPr="00081CBA">
        <w:rPr>
          <w:rFonts w:asciiTheme="minorHAnsi" w:eastAsiaTheme="minorEastAsia" w:hAnsiTheme="minorHAnsi" w:cstheme="minorHAnsi"/>
          <w:color w:val="000000" w:themeColor="text1"/>
          <w:sz w:val="22"/>
          <w:szCs w:val="22"/>
          <w:lang w:eastAsia="zh-TW"/>
        </w:rPr>
        <w:t>). We further examined this by comparing the fit of one and two basin models, and found that our data was better fitted by a 2</w:t>
      </w:r>
      <w:r w:rsidR="001E337D" w:rsidRPr="00081CBA">
        <w:rPr>
          <w:rFonts w:asciiTheme="minorHAnsi" w:eastAsiaTheme="minorEastAsia" w:hAnsiTheme="minorHAnsi" w:cstheme="minorHAnsi"/>
          <w:color w:val="000000" w:themeColor="text1"/>
          <w:sz w:val="22"/>
          <w:szCs w:val="22"/>
          <w:lang w:eastAsia="zh-TW"/>
        </w:rPr>
        <w:t>-</w:t>
      </w:r>
      <w:r w:rsidRPr="00081CBA">
        <w:rPr>
          <w:rFonts w:asciiTheme="minorHAnsi" w:eastAsiaTheme="minorEastAsia" w:hAnsiTheme="minorHAnsi" w:cstheme="minorHAnsi"/>
          <w:color w:val="000000" w:themeColor="text1"/>
          <w:sz w:val="22"/>
          <w:szCs w:val="22"/>
          <w:lang w:eastAsia="zh-TW"/>
        </w:rPr>
        <w:t>basin model compared to a 1</w:t>
      </w:r>
      <w:r w:rsidR="00A94F69" w:rsidRPr="00081CBA">
        <w:rPr>
          <w:rFonts w:asciiTheme="minorHAnsi" w:eastAsiaTheme="minorEastAsia" w:hAnsiTheme="minorHAnsi" w:cstheme="minorHAnsi"/>
          <w:color w:val="000000" w:themeColor="text1"/>
          <w:sz w:val="22"/>
          <w:szCs w:val="22"/>
          <w:lang w:eastAsia="zh-TW"/>
        </w:rPr>
        <w:t>-</w:t>
      </w:r>
      <w:r w:rsidRPr="00081CBA">
        <w:rPr>
          <w:rFonts w:asciiTheme="minorHAnsi" w:eastAsiaTheme="minorEastAsia" w:hAnsiTheme="minorHAnsi" w:cstheme="minorHAnsi"/>
          <w:color w:val="000000" w:themeColor="text1"/>
          <w:sz w:val="22"/>
          <w:szCs w:val="22"/>
          <w:lang w:eastAsia="zh-TW"/>
        </w:rPr>
        <w:t xml:space="preserve">basin model (1-basin model: AIC = </w:t>
      </w:r>
      <w:r w:rsidR="00351D52" w:rsidRPr="00081CBA">
        <w:rPr>
          <w:rFonts w:asciiTheme="minorHAnsi" w:eastAsiaTheme="minorEastAsia" w:hAnsiTheme="minorHAnsi" w:cstheme="minorHAnsi"/>
          <w:color w:val="000000" w:themeColor="text1"/>
          <w:sz w:val="22"/>
          <w:szCs w:val="22"/>
          <w:lang w:eastAsia="zh-TW"/>
        </w:rPr>
        <w:t>2533.8</w:t>
      </w:r>
      <w:r w:rsidRPr="00081CBA">
        <w:rPr>
          <w:rFonts w:asciiTheme="minorHAnsi" w:eastAsiaTheme="minorEastAsia" w:hAnsiTheme="minorHAnsi" w:cstheme="minorHAnsi"/>
          <w:color w:val="000000" w:themeColor="text1"/>
          <w:sz w:val="22"/>
          <w:szCs w:val="22"/>
          <w:lang w:eastAsia="zh-TW"/>
        </w:rPr>
        <w:t xml:space="preserve">; 2-basin model: AIC = </w:t>
      </w:r>
      <w:r w:rsidR="00351D52" w:rsidRPr="00081CBA">
        <w:rPr>
          <w:rFonts w:asciiTheme="minorHAnsi" w:eastAsiaTheme="minorEastAsia" w:hAnsiTheme="minorHAnsi" w:cstheme="minorHAnsi"/>
          <w:color w:val="000000" w:themeColor="text1"/>
          <w:sz w:val="22"/>
          <w:szCs w:val="22"/>
          <w:lang w:eastAsia="zh-TW"/>
        </w:rPr>
        <w:t>2515.0</w:t>
      </w:r>
      <w:r w:rsidRPr="00081CBA">
        <w:rPr>
          <w:rFonts w:asciiTheme="minorHAnsi" w:eastAsiaTheme="minorEastAsia" w:hAnsiTheme="minorHAnsi" w:cstheme="minorHAnsi"/>
          <w:color w:val="000000" w:themeColor="text1"/>
          <w:sz w:val="22"/>
          <w:szCs w:val="22"/>
          <w:lang w:eastAsia="zh-TW"/>
        </w:rPr>
        <w:t xml:space="preserve">). </w:t>
      </w:r>
      <w:r w:rsidR="007E09F1" w:rsidRPr="00081CBA">
        <w:rPr>
          <w:rFonts w:asciiTheme="minorHAnsi" w:eastAsiaTheme="minorEastAsia" w:hAnsiTheme="minorHAnsi" w:cstheme="minorHAnsi"/>
          <w:color w:val="000000" w:themeColor="text1"/>
          <w:sz w:val="22"/>
          <w:szCs w:val="22"/>
          <w:lang w:eastAsia="zh-TW"/>
        </w:rPr>
        <w:t>The</w:t>
      </w:r>
      <w:r w:rsidR="008C27E6" w:rsidRPr="00081CBA">
        <w:rPr>
          <w:rFonts w:asciiTheme="minorHAnsi" w:eastAsiaTheme="minorEastAsia" w:hAnsiTheme="minorHAnsi" w:cstheme="minorHAnsi"/>
          <w:color w:val="000000" w:themeColor="text1"/>
          <w:sz w:val="22"/>
          <w:szCs w:val="22"/>
          <w:lang w:eastAsia="zh-TW"/>
        </w:rPr>
        <w:t xml:space="preserve"> minima of the reconstructed basins also shifted </w:t>
      </w:r>
      <w:r w:rsidR="000C3AF6" w:rsidRPr="00081CBA">
        <w:rPr>
          <w:rFonts w:asciiTheme="minorHAnsi" w:eastAsiaTheme="minorEastAsia" w:hAnsiTheme="minorHAnsi" w:cstheme="minorHAnsi"/>
          <w:color w:val="000000" w:themeColor="text1"/>
          <w:sz w:val="22"/>
          <w:szCs w:val="22"/>
          <w:lang w:eastAsia="zh-TW"/>
        </w:rPr>
        <w:t>outward for consistent choices</w:t>
      </w:r>
      <w:r w:rsidR="009B607D" w:rsidRPr="00081CBA">
        <w:rPr>
          <w:rFonts w:asciiTheme="minorHAnsi" w:eastAsiaTheme="minorEastAsia" w:hAnsiTheme="minorHAnsi" w:cstheme="minorHAnsi"/>
          <w:color w:val="000000" w:themeColor="text1"/>
          <w:sz w:val="22"/>
          <w:szCs w:val="22"/>
          <w:lang w:eastAsia="zh-TW"/>
        </w:rPr>
        <w:t xml:space="preserve"> (Fig. 4)</w:t>
      </w:r>
      <w:r w:rsidR="000C3AF6" w:rsidRPr="00081CBA">
        <w:rPr>
          <w:rFonts w:asciiTheme="minorHAnsi" w:eastAsiaTheme="minorEastAsia" w:hAnsiTheme="minorHAnsi" w:cstheme="minorHAnsi"/>
          <w:color w:val="000000" w:themeColor="text1"/>
          <w:sz w:val="22"/>
          <w:szCs w:val="22"/>
          <w:lang w:eastAsia="zh-TW"/>
        </w:rPr>
        <w:t>, which was also reflected in the mean choice trajectories (</w:t>
      </w:r>
      <w:r w:rsidR="00F249EA" w:rsidRPr="00081CBA">
        <w:rPr>
          <w:rFonts w:asciiTheme="minorHAnsi" w:eastAsiaTheme="minorEastAsia" w:hAnsiTheme="minorHAnsi" w:cstheme="minorHAnsi"/>
          <w:color w:val="000000" w:themeColor="text1"/>
          <w:sz w:val="22"/>
          <w:szCs w:val="22"/>
          <w:lang w:eastAsia="zh-TW"/>
        </w:rPr>
        <w:t>Supplementary Fig. S</w:t>
      </w:r>
      <w:r w:rsidR="00EF70A2" w:rsidRPr="00081CBA">
        <w:rPr>
          <w:rFonts w:asciiTheme="minorHAnsi" w:eastAsiaTheme="minorEastAsia" w:hAnsiTheme="minorHAnsi" w:cstheme="minorHAnsi"/>
          <w:color w:val="000000" w:themeColor="text1"/>
          <w:sz w:val="22"/>
          <w:szCs w:val="22"/>
          <w:lang w:eastAsia="zh-TW"/>
        </w:rPr>
        <w:t>7</w:t>
      </w:r>
      <w:r w:rsidR="000C3AF6" w:rsidRPr="00081CBA">
        <w:rPr>
          <w:rFonts w:asciiTheme="minorHAnsi" w:eastAsiaTheme="minorEastAsia" w:hAnsiTheme="minorHAnsi" w:cstheme="minorHAnsi"/>
          <w:color w:val="000000" w:themeColor="text1"/>
          <w:sz w:val="22"/>
          <w:szCs w:val="22"/>
          <w:lang w:eastAsia="zh-TW"/>
        </w:rPr>
        <w:t>).</w:t>
      </w:r>
      <w:r w:rsidR="006E0D8F" w:rsidRPr="00081CBA">
        <w:rPr>
          <w:rFonts w:asciiTheme="minorHAnsi" w:eastAsiaTheme="minorEastAsia" w:hAnsiTheme="minorHAnsi" w:cstheme="minorHAnsi"/>
          <w:color w:val="000000" w:themeColor="text1"/>
          <w:sz w:val="22"/>
          <w:szCs w:val="22"/>
          <w:lang w:eastAsia="zh-TW"/>
        </w:rPr>
        <w:t xml:space="preserve"> These reconstructed landscapes are, therefore, consistent with our hypothesis.  </w:t>
      </w:r>
      <w:r w:rsidR="00BA65AA" w:rsidRPr="00081CBA">
        <w:rPr>
          <w:rFonts w:asciiTheme="minorHAnsi" w:eastAsiaTheme="minorEastAsia" w:hAnsiTheme="minorHAnsi" w:cstheme="minorHAnsi"/>
          <w:color w:val="000000" w:themeColor="text1"/>
          <w:sz w:val="22"/>
          <w:szCs w:val="22"/>
          <w:lang w:eastAsia="zh-TW"/>
        </w:rPr>
        <w:t>However</w:t>
      </w:r>
      <w:r w:rsidR="00FD3180" w:rsidRPr="00081CBA">
        <w:rPr>
          <w:rFonts w:asciiTheme="minorHAnsi" w:eastAsiaTheme="minorEastAsia" w:hAnsiTheme="minorHAnsi" w:cstheme="minorHAnsi"/>
          <w:color w:val="000000" w:themeColor="text1"/>
          <w:sz w:val="22"/>
          <w:szCs w:val="22"/>
          <w:lang w:eastAsia="zh-TW"/>
        </w:rPr>
        <w:t>, the</w:t>
      </w:r>
      <w:r w:rsidR="00BA65AA" w:rsidRPr="00081CBA">
        <w:rPr>
          <w:rFonts w:asciiTheme="minorHAnsi" w:eastAsiaTheme="minorEastAsia" w:hAnsiTheme="minorHAnsi" w:cstheme="minorHAnsi"/>
          <w:color w:val="000000" w:themeColor="text1"/>
          <w:sz w:val="22"/>
          <w:szCs w:val="22"/>
          <w:lang w:eastAsia="zh-TW"/>
        </w:rPr>
        <w:t xml:space="preserve"> differences across conditions</w:t>
      </w:r>
      <w:r w:rsidR="00FD3180" w:rsidRPr="00081CBA">
        <w:rPr>
          <w:rFonts w:asciiTheme="minorHAnsi" w:eastAsiaTheme="minorEastAsia" w:hAnsiTheme="minorHAnsi" w:cstheme="minorHAnsi"/>
          <w:color w:val="000000" w:themeColor="text1"/>
          <w:sz w:val="22"/>
          <w:szCs w:val="22"/>
          <w:lang w:eastAsia="zh-TW"/>
        </w:rPr>
        <w:t xml:space="preserve"> could reflect differences in noise for the different conditions</w:t>
      </w:r>
      <w:r w:rsidR="00DE6573" w:rsidRPr="00081CBA">
        <w:rPr>
          <w:rFonts w:asciiTheme="minorHAnsi" w:eastAsiaTheme="minorEastAsia" w:hAnsiTheme="minorHAnsi" w:cstheme="minorHAnsi"/>
          <w:color w:val="000000" w:themeColor="text1"/>
          <w:sz w:val="22"/>
          <w:szCs w:val="22"/>
          <w:lang w:eastAsia="zh-TW"/>
        </w:rPr>
        <w:t xml:space="preserve"> as well as the evidence in favor of each choice</w:t>
      </w:r>
      <w:r w:rsidR="00FD3180" w:rsidRPr="00081CBA">
        <w:rPr>
          <w:rFonts w:asciiTheme="minorHAnsi" w:eastAsiaTheme="minorEastAsia" w:hAnsiTheme="minorHAnsi" w:cstheme="minorHAnsi"/>
          <w:color w:val="000000" w:themeColor="text1"/>
          <w:sz w:val="22"/>
          <w:szCs w:val="22"/>
          <w:lang w:eastAsia="zh-TW"/>
        </w:rPr>
        <w:t xml:space="preserve">, as opposed to differences in </w:t>
      </w:r>
      <w:r w:rsidR="00305306" w:rsidRPr="00081CBA">
        <w:rPr>
          <w:rFonts w:asciiTheme="minorHAnsi" w:eastAsiaTheme="minorEastAsia" w:hAnsiTheme="minorHAnsi" w:cstheme="minorHAnsi"/>
          <w:color w:val="000000" w:themeColor="text1"/>
          <w:sz w:val="22"/>
          <w:szCs w:val="22"/>
          <w:lang w:eastAsia="zh-TW"/>
        </w:rPr>
        <w:t>attractor</w:t>
      </w:r>
      <w:r w:rsidR="005D6775" w:rsidRPr="00081CBA">
        <w:rPr>
          <w:rFonts w:asciiTheme="minorHAnsi" w:eastAsiaTheme="minorEastAsia" w:hAnsiTheme="minorHAnsi" w:cstheme="minorHAnsi"/>
          <w:color w:val="000000" w:themeColor="text1"/>
          <w:sz w:val="22"/>
          <w:szCs w:val="22"/>
          <w:lang w:eastAsia="zh-TW"/>
        </w:rPr>
        <w:t xml:space="preserve"> dynamics. Therefore, in the next analysis, we fit models to estimate the neural dynamics</w:t>
      </w:r>
      <w:r w:rsidR="00DE6573" w:rsidRPr="00081CBA">
        <w:rPr>
          <w:rFonts w:asciiTheme="minorHAnsi" w:eastAsiaTheme="minorEastAsia" w:hAnsiTheme="minorHAnsi" w:cstheme="minorHAnsi"/>
          <w:color w:val="000000" w:themeColor="text1"/>
          <w:sz w:val="22"/>
          <w:szCs w:val="22"/>
          <w:lang w:eastAsia="zh-TW"/>
        </w:rPr>
        <w:t xml:space="preserve">, </w:t>
      </w:r>
      <w:r w:rsidR="003240A0" w:rsidRPr="00081CBA">
        <w:rPr>
          <w:rFonts w:asciiTheme="minorHAnsi" w:eastAsiaTheme="minorEastAsia" w:hAnsiTheme="minorHAnsi" w:cstheme="minorHAnsi"/>
          <w:color w:val="000000" w:themeColor="text1"/>
          <w:sz w:val="22"/>
          <w:szCs w:val="22"/>
          <w:lang w:eastAsia="zh-TW"/>
        </w:rPr>
        <w:t xml:space="preserve">as well as the effect of </w:t>
      </w:r>
      <w:r w:rsidR="00DE6573" w:rsidRPr="00081CBA">
        <w:rPr>
          <w:rFonts w:asciiTheme="minorHAnsi" w:eastAsiaTheme="minorEastAsia" w:hAnsiTheme="minorHAnsi" w:cstheme="minorHAnsi"/>
          <w:color w:val="000000" w:themeColor="text1"/>
          <w:sz w:val="22"/>
          <w:szCs w:val="22"/>
          <w:lang w:eastAsia="zh-TW"/>
        </w:rPr>
        <w:t>evidence</w:t>
      </w:r>
      <w:r w:rsidR="0087382C" w:rsidRPr="00081CBA">
        <w:rPr>
          <w:rFonts w:asciiTheme="minorHAnsi" w:eastAsiaTheme="minorEastAsia" w:hAnsiTheme="minorHAnsi" w:cstheme="minorHAnsi"/>
          <w:color w:val="000000" w:themeColor="text1"/>
          <w:sz w:val="22"/>
          <w:szCs w:val="22"/>
          <w:lang w:eastAsia="zh-TW"/>
        </w:rPr>
        <w:t>, derived from a probabilistic model, and the overall noise level</w:t>
      </w:r>
      <w:r w:rsidR="005D6775" w:rsidRPr="00081CBA">
        <w:rPr>
          <w:rFonts w:asciiTheme="minorHAnsi" w:eastAsiaTheme="minorEastAsia" w:hAnsiTheme="minorHAnsi" w:cstheme="minorHAnsi"/>
          <w:color w:val="000000" w:themeColor="text1"/>
          <w:sz w:val="22"/>
          <w:szCs w:val="22"/>
          <w:lang w:eastAsia="zh-TW"/>
        </w:rPr>
        <w:t>.</w:t>
      </w:r>
    </w:p>
    <w:p w14:paraId="40379899" w14:textId="673912D1" w:rsidR="00D07066" w:rsidRPr="00081CBA" w:rsidRDefault="00AC22D7" w:rsidP="003C09F1">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 xml:space="preserve">We </w:t>
      </w:r>
      <w:r w:rsidR="001B1E87" w:rsidRPr="00081CBA">
        <w:rPr>
          <w:rFonts w:asciiTheme="minorHAnsi" w:eastAsiaTheme="minorEastAsia" w:hAnsiTheme="minorHAnsi" w:cstheme="minorHAnsi"/>
          <w:color w:val="000000" w:themeColor="text1"/>
          <w:sz w:val="22"/>
          <w:szCs w:val="22"/>
          <w:lang w:eastAsia="zh-TW"/>
        </w:rPr>
        <w:t>fit</w:t>
      </w:r>
      <w:r w:rsidRPr="00081CBA">
        <w:rPr>
          <w:rFonts w:asciiTheme="minorHAnsi" w:eastAsiaTheme="minorEastAsia" w:hAnsiTheme="minorHAnsi" w:cstheme="minorHAnsi"/>
          <w:color w:val="000000" w:themeColor="text1"/>
          <w:sz w:val="22"/>
          <w:szCs w:val="22"/>
          <w:lang w:eastAsia="zh-TW"/>
        </w:rPr>
        <w:t xml:space="preserve"> dynamical systems models to </w:t>
      </w:r>
      <w:r w:rsidR="0003001E" w:rsidRPr="00081CBA">
        <w:rPr>
          <w:rFonts w:asciiTheme="minorHAnsi" w:eastAsiaTheme="minorEastAsia" w:hAnsiTheme="minorHAnsi" w:cstheme="minorHAnsi"/>
          <w:color w:val="000000" w:themeColor="text1"/>
          <w:sz w:val="22"/>
          <w:szCs w:val="22"/>
          <w:lang w:eastAsia="zh-TW"/>
        </w:rPr>
        <w:t>compare three hypotheses that can account for the neural activity during decision formation.</w:t>
      </w:r>
      <w:r w:rsidR="00167A0E" w:rsidRPr="00081CBA">
        <w:rPr>
          <w:rFonts w:asciiTheme="minorHAnsi" w:eastAsiaTheme="minorEastAsia" w:hAnsiTheme="minorHAnsi" w:cstheme="minorHAnsi"/>
          <w:color w:val="000000" w:themeColor="text1"/>
          <w:sz w:val="22"/>
          <w:szCs w:val="22"/>
          <w:lang w:eastAsia="zh-TW"/>
        </w:rPr>
        <w:t xml:space="preserve">  The simplest model assumes that activity in prefrontal cortex reflects only the decision, without reflecting either the evidence used to arrive at the decision, or </w:t>
      </w:r>
      <w:r w:rsidR="008F3F7D" w:rsidRPr="00081CBA">
        <w:rPr>
          <w:rFonts w:asciiTheme="minorHAnsi" w:eastAsiaTheme="minorEastAsia" w:hAnsiTheme="minorHAnsi" w:cstheme="minorHAnsi"/>
          <w:color w:val="000000" w:themeColor="text1"/>
          <w:sz w:val="22"/>
          <w:szCs w:val="22"/>
          <w:lang w:eastAsia="zh-TW"/>
        </w:rPr>
        <w:t xml:space="preserve">neural dynamics.  The second hypothesis </w:t>
      </w:r>
      <w:r w:rsidR="003D4F15" w:rsidRPr="00081CBA">
        <w:rPr>
          <w:rFonts w:asciiTheme="minorHAnsi" w:eastAsiaTheme="minorEastAsia" w:hAnsiTheme="minorHAnsi" w:cstheme="minorHAnsi"/>
          <w:color w:val="000000" w:themeColor="text1"/>
          <w:sz w:val="22"/>
          <w:szCs w:val="22"/>
          <w:lang w:eastAsia="zh-TW"/>
        </w:rPr>
        <w:t xml:space="preserve">is that the activity reflects a </w:t>
      </w:r>
      <w:r w:rsidR="00E0180E" w:rsidRPr="00081CBA">
        <w:rPr>
          <w:rFonts w:asciiTheme="minorHAnsi" w:eastAsiaTheme="minorEastAsia" w:hAnsiTheme="minorHAnsi" w:cstheme="minorHAnsi"/>
          <w:color w:val="000000" w:themeColor="text1"/>
          <w:sz w:val="22"/>
          <w:szCs w:val="22"/>
          <w:lang w:eastAsia="zh-TW"/>
        </w:rPr>
        <w:t xml:space="preserve">(strict) </w:t>
      </w:r>
      <w:r w:rsidR="003D4F15" w:rsidRPr="00081CBA">
        <w:rPr>
          <w:rFonts w:asciiTheme="minorHAnsi" w:eastAsiaTheme="minorEastAsia" w:hAnsiTheme="minorHAnsi" w:cstheme="minorHAnsi"/>
          <w:color w:val="000000" w:themeColor="text1"/>
          <w:sz w:val="22"/>
          <w:szCs w:val="22"/>
          <w:lang w:eastAsia="zh-TW"/>
        </w:rPr>
        <w:t xml:space="preserve">drift diffusion </w:t>
      </w:r>
      <w:r w:rsidR="009F1A43" w:rsidRPr="00081CBA">
        <w:rPr>
          <w:rFonts w:asciiTheme="minorHAnsi" w:eastAsiaTheme="minorEastAsia" w:hAnsiTheme="minorHAnsi" w:cstheme="minorHAnsi"/>
          <w:color w:val="000000" w:themeColor="text1"/>
          <w:sz w:val="22"/>
          <w:szCs w:val="22"/>
          <w:lang w:eastAsia="zh-TW"/>
        </w:rPr>
        <w:t>process</w:t>
      </w:r>
      <w:r w:rsidR="003D4F15" w:rsidRPr="00081CBA">
        <w:rPr>
          <w:rFonts w:asciiTheme="minorHAnsi" w:eastAsiaTheme="minorEastAsia" w:hAnsiTheme="minorHAnsi" w:cstheme="minorHAnsi"/>
          <w:color w:val="000000" w:themeColor="text1"/>
          <w:sz w:val="22"/>
          <w:szCs w:val="22"/>
          <w:lang w:eastAsia="zh-TW"/>
        </w:rPr>
        <w:t xml:space="preserve">.  </w:t>
      </w:r>
      <w:r w:rsidR="0038354E" w:rsidRPr="00081CBA">
        <w:rPr>
          <w:rFonts w:asciiTheme="minorHAnsi" w:eastAsiaTheme="minorEastAsia" w:hAnsiTheme="minorHAnsi" w:cstheme="minorHAnsi"/>
          <w:color w:val="000000" w:themeColor="text1"/>
          <w:sz w:val="22"/>
          <w:szCs w:val="22"/>
          <w:lang w:eastAsia="zh-TW"/>
        </w:rPr>
        <w:t xml:space="preserve">Drift-diffusion processes assume perfect integration of evidence, and no underlying </w:t>
      </w:r>
      <w:r w:rsidR="00AF5D21" w:rsidRPr="00081CBA">
        <w:rPr>
          <w:rFonts w:asciiTheme="minorHAnsi" w:eastAsiaTheme="minorEastAsia" w:hAnsiTheme="minorHAnsi" w:cstheme="minorHAnsi"/>
          <w:color w:val="000000" w:themeColor="text1"/>
          <w:sz w:val="22"/>
          <w:szCs w:val="22"/>
          <w:lang w:eastAsia="zh-TW"/>
        </w:rPr>
        <w:t xml:space="preserve">fixed-point </w:t>
      </w:r>
      <w:r w:rsidR="001A47E5" w:rsidRPr="00081CBA">
        <w:rPr>
          <w:rFonts w:asciiTheme="minorHAnsi" w:eastAsiaTheme="minorEastAsia" w:hAnsiTheme="minorHAnsi" w:cstheme="minorHAnsi"/>
          <w:color w:val="000000" w:themeColor="text1"/>
          <w:sz w:val="22"/>
          <w:szCs w:val="22"/>
          <w:lang w:eastAsia="zh-TW"/>
        </w:rPr>
        <w:t xml:space="preserve">dynamics.  Finally, we examined the hypothesis that choices are driven by both evidence </w:t>
      </w:r>
      <w:r w:rsidR="00324BD8" w:rsidRPr="00081CBA">
        <w:rPr>
          <w:rFonts w:asciiTheme="minorHAnsi" w:eastAsiaTheme="minorEastAsia" w:hAnsiTheme="minorHAnsi" w:cstheme="minorHAnsi"/>
          <w:color w:val="000000" w:themeColor="text1"/>
          <w:sz w:val="22"/>
          <w:szCs w:val="22"/>
          <w:lang w:eastAsia="zh-TW"/>
        </w:rPr>
        <w:t>accumulation</w:t>
      </w:r>
      <w:r w:rsidR="001A47E5" w:rsidRPr="00081CBA">
        <w:rPr>
          <w:rFonts w:asciiTheme="minorHAnsi" w:eastAsiaTheme="minorEastAsia" w:hAnsiTheme="minorHAnsi" w:cstheme="minorHAnsi"/>
          <w:color w:val="000000" w:themeColor="text1"/>
          <w:sz w:val="22"/>
          <w:szCs w:val="22"/>
          <w:lang w:eastAsia="zh-TW"/>
        </w:rPr>
        <w:t xml:space="preserve"> and fixed-point dynamics.  These three hypotheses can be compared </w:t>
      </w:r>
      <w:r w:rsidR="00DC1551" w:rsidRPr="00081CBA">
        <w:rPr>
          <w:rFonts w:asciiTheme="minorHAnsi" w:eastAsiaTheme="minorEastAsia" w:hAnsiTheme="minorHAnsi" w:cstheme="minorHAnsi"/>
          <w:color w:val="000000" w:themeColor="text1"/>
          <w:sz w:val="22"/>
          <w:szCs w:val="22"/>
          <w:lang w:eastAsia="zh-TW"/>
        </w:rPr>
        <w:t xml:space="preserve">by fitting a single model and examining the parameters.  Specifically, </w:t>
      </w:r>
      <w:r w:rsidR="00F26EA1" w:rsidRPr="00081CBA">
        <w:rPr>
          <w:rFonts w:asciiTheme="minorHAnsi" w:eastAsiaTheme="minorEastAsia" w:hAnsiTheme="minorHAnsi" w:cstheme="minorHAnsi"/>
          <w:color w:val="000000" w:themeColor="text1"/>
          <w:sz w:val="22"/>
          <w:szCs w:val="22"/>
          <w:lang w:eastAsia="zh-TW"/>
        </w:rPr>
        <w:t xml:space="preserve">we fit </w:t>
      </w:r>
      <w:r w:rsidR="00466C4E" w:rsidRPr="00081CBA">
        <w:rPr>
          <w:rFonts w:asciiTheme="minorHAnsi" w:eastAsiaTheme="minorEastAsia" w:hAnsiTheme="minorHAnsi" w:cstheme="minorHAnsi"/>
          <w:color w:val="000000" w:themeColor="text1"/>
          <w:sz w:val="22"/>
          <w:szCs w:val="22"/>
          <w:lang w:eastAsia="zh-TW"/>
        </w:rPr>
        <w:t xml:space="preserve">a model which predicted the </w:t>
      </w:r>
      <w:r w:rsidR="007D3DDB" w:rsidRPr="00081CBA">
        <w:rPr>
          <w:rFonts w:asciiTheme="minorHAnsi" w:eastAsiaTheme="minorEastAsia" w:hAnsiTheme="minorHAnsi" w:cstheme="minorHAnsi"/>
          <w:color w:val="000000" w:themeColor="text1"/>
          <w:sz w:val="22"/>
          <w:szCs w:val="22"/>
          <w:lang w:eastAsia="zh-TW"/>
        </w:rPr>
        <w:t>time dependent neural activity as a function of a cue dependent evidence term</w:t>
      </w:r>
      <w:r w:rsidR="00654399" w:rsidRPr="00081CBA">
        <w:rPr>
          <w:rFonts w:asciiTheme="minorHAnsi" w:eastAsiaTheme="minorEastAsia" w:hAnsiTheme="minorHAnsi" w:cstheme="minorHAnsi"/>
          <w:color w:val="000000" w:themeColor="text1"/>
          <w:sz w:val="22"/>
          <w:szCs w:val="22"/>
          <w:lang w:eastAsia="zh-TW"/>
        </w:rPr>
        <w:t xml:space="preserve">, </w:t>
      </w:r>
      <m:oMath>
        <m:r>
          <w:rPr>
            <w:rFonts w:ascii="Cambria Math" w:hAnsi="Cambria Math" w:cstheme="minorHAnsi"/>
            <w:color w:val="000000" w:themeColor="text1"/>
            <w:sz w:val="22"/>
            <w:szCs w:val="22"/>
          </w:rPr>
          <m:t>b</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oMath>
      <w:r w:rsidR="007D3DDB" w:rsidRPr="00081CBA">
        <w:rPr>
          <w:rFonts w:asciiTheme="minorHAnsi" w:eastAsiaTheme="minorEastAsia" w:hAnsiTheme="minorHAnsi" w:cstheme="minorHAnsi"/>
          <w:color w:val="000000" w:themeColor="text1"/>
          <w:sz w:val="22"/>
          <w:szCs w:val="22"/>
          <w:lang w:eastAsia="zh-TW"/>
        </w:rPr>
        <w:t>, derived from the behavior</w:t>
      </w:r>
      <w:r w:rsidR="00DC1551" w:rsidRPr="00081CBA">
        <w:rPr>
          <w:rFonts w:asciiTheme="minorHAnsi" w:eastAsiaTheme="minorEastAsia" w:hAnsiTheme="minorHAnsi" w:cstheme="minorHAnsi"/>
          <w:color w:val="000000" w:themeColor="text1"/>
          <w:sz w:val="22"/>
          <w:szCs w:val="22"/>
          <w:lang w:eastAsia="zh-TW"/>
        </w:rPr>
        <w:t xml:space="preserve"> (</w:t>
      </w:r>
      <w:r w:rsidR="00F249EA" w:rsidRPr="00081CBA">
        <w:rPr>
          <w:rFonts w:asciiTheme="minorHAnsi" w:eastAsiaTheme="minorEastAsia" w:hAnsiTheme="minorHAnsi" w:cstheme="minorHAnsi"/>
          <w:color w:val="000000" w:themeColor="text1"/>
          <w:sz w:val="22"/>
          <w:szCs w:val="22"/>
          <w:lang w:eastAsia="zh-TW"/>
        </w:rPr>
        <w:t>Supplementary Fig. S</w:t>
      </w:r>
      <w:r w:rsidR="00A574C8" w:rsidRPr="00081CBA">
        <w:rPr>
          <w:rFonts w:asciiTheme="minorHAnsi" w:eastAsiaTheme="minorEastAsia" w:hAnsiTheme="minorHAnsi" w:cstheme="minorHAnsi"/>
          <w:color w:val="000000" w:themeColor="text1"/>
          <w:sz w:val="22"/>
          <w:szCs w:val="22"/>
          <w:lang w:eastAsia="zh-TW"/>
        </w:rPr>
        <w:t>8</w:t>
      </w:r>
      <w:r w:rsidR="00AF1A01" w:rsidRPr="00081CBA">
        <w:rPr>
          <w:rFonts w:asciiTheme="minorHAnsi" w:eastAsiaTheme="minorEastAsia" w:hAnsiTheme="minorHAnsi" w:cstheme="minorHAnsi"/>
          <w:color w:val="000000" w:themeColor="text1"/>
          <w:sz w:val="22"/>
          <w:szCs w:val="22"/>
          <w:lang w:eastAsia="zh-TW"/>
        </w:rPr>
        <w:t>A</w:t>
      </w:r>
      <w:r w:rsidR="00FE5A10" w:rsidRPr="00081CBA">
        <w:rPr>
          <w:rFonts w:asciiTheme="minorHAnsi" w:eastAsiaTheme="minorEastAsia" w:hAnsiTheme="minorHAnsi" w:cstheme="minorHAnsi"/>
          <w:color w:val="000000" w:themeColor="text1"/>
          <w:sz w:val="22"/>
          <w:szCs w:val="22"/>
          <w:lang w:eastAsia="zh-TW"/>
        </w:rPr>
        <w:t xml:space="preserve">, </w:t>
      </w:r>
      <w:r w:rsidR="0032386C" w:rsidRPr="00081CBA">
        <w:rPr>
          <w:rFonts w:asciiTheme="minorHAnsi" w:eastAsiaTheme="minorEastAsia" w:hAnsiTheme="minorHAnsi" w:cstheme="minorHAnsi"/>
          <w:color w:val="000000" w:themeColor="text1"/>
          <w:sz w:val="22"/>
          <w:szCs w:val="22"/>
          <w:lang w:eastAsia="zh-TW"/>
        </w:rPr>
        <w:t>also see M</w:t>
      </w:r>
      <w:r w:rsidR="00FE5A10" w:rsidRPr="00081CBA">
        <w:rPr>
          <w:rFonts w:asciiTheme="minorHAnsi" w:eastAsiaTheme="minorEastAsia" w:hAnsiTheme="minorHAnsi" w:cstheme="minorHAnsi"/>
          <w:color w:val="000000" w:themeColor="text1"/>
          <w:sz w:val="22"/>
          <w:szCs w:val="22"/>
          <w:lang w:eastAsia="zh-TW"/>
        </w:rPr>
        <w:t>ethods</w:t>
      </w:r>
      <w:r w:rsidR="00DC1551" w:rsidRPr="00081CBA">
        <w:rPr>
          <w:rFonts w:asciiTheme="minorHAnsi" w:eastAsiaTheme="minorEastAsia" w:hAnsiTheme="minorHAnsi" w:cstheme="minorHAnsi"/>
          <w:color w:val="000000" w:themeColor="text1"/>
          <w:sz w:val="22"/>
          <w:szCs w:val="22"/>
          <w:lang w:eastAsia="zh-TW"/>
        </w:rPr>
        <w:t>)</w:t>
      </w:r>
      <w:r w:rsidR="007D3DDB" w:rsidRPr="00081CBA">
        <w:rPr>
          <w:rFonts w:asciiTheme="minorHAnsi" w:eastAsiaTheme="minorEastAsia" w:hAnsiTheme="minorHAnsi" w:cstheme="minorHAnsi"/>
          <w:color w:val="000000" w:themeColor="text1"/>
          <w:sz w:val="22"/>
          <w:szCs w:val="22"/>
          <w:lang w:eastAsia="zh-TW"/>
        </w:rPr>
        <w:t xml:space="preserve">, and </w:t>
      </w:r>
      <w:r w:rsidR="00D07066" w:rsidRPr="00081CBA">
        <w:rPr>
          <w:rFonts w:asciiTheme="minorHAnsi" w:eastAsiaTheme="minorEastAsia" w:hAnsiTheme="minorHAnsi" w:cstheme="minorHAnsi"/>
          <w:color w:val="000000" w:themeColor="text1"/>
          <w:sz w:val="22"/>
          <w:szCs w:val="22"/>
          <w:lang w:eastAsia="zh-TW"/>
        </w:rPr>
        <w:t xml:space="preserve">a </w:t>
      </w:r>
      <w:r w:rsidR="00472B54" w:rsidRPr="00081CBA">
        <w:rPr>
          <w:rFonts w:asciiTheme="minorHAnsi" w:eastAsiaTheme="minorEastAsia" w:hAnsiTheme="minorHAnsi" w:cstheme="minorHAnsi"/>
          <w:color w:val="000000" w:themeColor="text1"/>
          <w:sz w:val="22"/>
          <w:szCs w:val="22"/>
          <w:lang w:eastAsia="zh-TW"/>
        </w:rPr>
        <w:t xml:space="preserve">cue </w:t>
      </w:r>
      <w:r w:rsidR="0029179B" w:rsidRPr="00081CBA">
        <w:rPr>
          <w:rFonts w:asciiTheme="minorHAnsi" w:eastAsiaTheme="minorEastAsia" w:hAnsiTheme="minorHAnsi" w:cstheme="minorHAnsi"/>
          <w:color w:val="000000" w:themeColor="text1"/>
          <w:sz w:val="22"/>
          <w:szCs w:val="22"/>
          <w:lang w:eastAsia="zh-TW"/>
        </w:rPr>
        <w:t xml:space="preserve">and decision </w:t>
      </w:r>
      <w:r w:rsidR="00472B54" w:rsidRPr="00081CBA">
        <w:rPr>
          <w:rFonts w:asciiTheme="minorHAnsi" w:eastAsiaTheme="minorEastAsia" w:hAnsiTheme="minorHAnsi" w:cstheme="minorHAnsi"/>
          <w:color w:val="000000" w:themeColor="text1"/>
          <w:sz w:val="22"/>
          <w:szCs w:val="22"/>
          <w:lang w:eastAsia="zh-TW"/>
        </w:rPr>
        <w:t xml:space="preserve">dependent </w:t>
      </w:r>
      <w:r w:rsidR="00D07066" w:rsidRPr="00081CBA">
        <w:rPr>
          <w:rFonts w:asciiTheme="minorHAnsi" w:eastAsiaTheme="minorEastAsia" w:hAnsiTheme="minorHAnsi" w:cstheme="minorHAnsi"/>
          <w:color w:val="000000" w:themeColor="text1"/>
          <w:sz w:val="22"/>
          <w:szCs w:val="22"/>
          <w:lang w:eastAsia="zh-TW"/>
        </w:rPr>
        <w:t>dynamic</w:t>
      </w:r>
      <w:r w:rsidR="002F391E" w:rsidRPr="00081CBA">
        <w:rPr>
          <w:rFonts w:asciiTheme="minorHAnsi" w:eastAsiaTheme="minorEastAsia" w:hAnsiTheme="minorHAnsi" w:cstheme="minorHAnsi"/>
          <w:color w:val="000000" w:themeColor="text1"/>
          <w:sz w:val="22"/>
          <w:szCs w:val="22"/>
          <w:lang w:eastAsia="zh-TW"/>
        </w:rPr>
        <w:t>s</w:t>
      </w:r>
      <w:r w:rsidR="00D07066" w:rsidRPr="00081CBA">
        <w:rPr>
          <w:rFonts w:asciiTheme="minorHAnsi" w:eastAsiaTheme="minorEastAsia" w:hAnsiTheme="minorHAnsi" w:cstheme="minorHAnsi"/>
          <w:color w:val="000000" w:themeColor="text1"/>
          <w:sz w:val="22"/>
          <w:szCs w:val="22"/>
          <w:lang w:eastAsia="zh-TW"/>
        </w:rPr>
        <w:t xml:space="preserve"> term</w:t>
      </w:r>
      <w:r w:rsidR="00654399" w:rsidRPr="00081CBA">
        <w:rPr>
          <w:rFonts w:asciiTheme="minorHAnsi" w:eastAsiaTheme="minorEastAsia" w:hAnsiTheme="minorHAnsi" w:cstheme="minorHAnsi"/>
          <w:color w:val="000000" w:themeColor="text1"/>
          <w:sz w:val="22"/>
          <w:szCs w:val="22"/>
          <w:lang w:eastAsia="zh-TW"/>
        </w:rPr>
        <w:t xml:space="preserv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r>
          <w:rPr>
            <w:rFonts w:ascii="Cambria Math" w:hAnsi="Cambria Math" w:cstheme="minorHAnsi"/>
            <w:color w:val="000000" w:themeColor="text1"/>
            <w:sz w:val="22"/>
            <w:szCs w:val="22"/>
          </w:rPr>
          <m:t>)</m:t>
        </m:r>
      </m:oMath>
      <w:r w:rsidR="00D07066" w:rsidRPr="00081CBA">
        <w:rPr>
          <w:rFonts w:asciiTheme="minorHAnsi" w:eastAsiaTheme="minorEastAsia" w:hAnsiTheme="minorHAnsi" w:cstheme="minorHAnsi"/>
          <w:color w:val="000000" w:themeColor="text1"/>
          <w:sz w:val="22"/>
          <w:szCs w:val="22"/>
          <w:lang w:eastAsia="zh-TW"/>
        </w:rPr>
        <w:t>:</w:t>
      </w:r>
    </w:p>
    <w:p w14:paraId="53A292C2" w14:textId="72B963F2" w:rsidR="003C5DD7" w:rsidRPr="00081CBA" w:rsidRDefault="00000000" w:rsidP="00034641">
      <w:pPr>
        <w:pStyle w:val="NormalWeb"/>
        <w:rPr>
          <w:rFonts w:asciiTheme="minorHAnsi" w:eastAsiaTheme="minorEastAsia" w:hAnsiTheme="minorHAnsi" w:cstheme="minorHAnsi"/>
          <w:color w:val="000000" w:themeColor="text1"/>
          <w:sz w:val="22"/>
          <w:szCs w:val="22"/>
          <w:lang w:eastAsia="zh-TW"/>
        </w:rPr>
      </w:pPr>
      <m:oMathPara>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t+1</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d>
            <m:dPr>
              <m:ctrlPr>
                <w:rPr>
                  <w:rFonts w:ascii="Cambria Math" w:hAnsi="Cambria Math" w:cstheme="minorHAnsi"/>
                  <w:i/>
                  <w:color w:val="000000" w:themeColor="text1"/>
                  <w:sz w:val="22"/>
                  <w:szCs w:val="22"/>
                </w:rPr>
              </m:ctrlPr>
            </m:d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e>
          </m:d>
          <m:r>
            <w:rPr>
              <w:rFonts w:ascii="Cambria Math" w:hAnsi="Cambria Math" w:cstheme="minorHAnsi"/>
              <w:color w:val="000000" w:themeColor="text1"/>
              <w:sz w:val="22"/>
              <w:szCs w:val="22"/>
            </w:rPr>
            <m:t>+ b</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η</m:t>
              </m:r>
            </m:e>
            <m:sub>
              <m:r>
                <w:rPr>
                  <w:rFonts w:ascii="Cambria Math" w:hAnsi="Cambria Math" w:cstheme="minorHAnsi"/>
                  <w:color w:val="000000" w:themeColor="text1"/>
                  <w:sz w:val="22"/>
                  <w:szCs w:val="22"/>
                </w:rPr>
                <m:t>t</m:t>
              </m:r>
            </m:sub>
          </m:sSub>
        </m:oMath>
      </m:oMathPara>
    </w:p>
    <w:p w14:paraId="31827AC1" w14:textId="24047A77" w:rsidR="00034641" w:rsidRPr="00081CBA" w:rsidRDefault="0029179B" w:rsidP="00034641">
      <w:pPr>
        <w:pStyle w:val="NormalWeb"/>
        <w:rPr>
          <w:rFonts w:ascii="Calibri" w:eastAsiaTheme="minorEastAsia" w:hAnsi="Calibri" w:cs="Calibri"/>
          <w:color w:val="000000" w:themeColor="text1"/>
          <w:sz w:val="22"/>
          <w:szCs w:val="22"/>
        </w:rPr>
      </w:pPr>
      <w:r w:rsidRPr="00081CBA">
        <w:rPr>
          <w:rFonts w:ascii="Calibri" w:eastAsiaTheme="minorEastAsia" w:hAnsi="Calibri" w:cs="Calibri"/>
          <w:color w:val="000000" w:themeColor="text1"/>
          <w:sz w:val="22"/>
          <w:szCs w:val="22"/>
          <w:lang w:eastAsia="zh-TW"/>
        </w:rPr>
        <w:t xml:space="preserve">In this model </w:t>
      </w:r>
      <m:oMath>
        <m:r>
          <w:rPr>
            <w:rFonts w:ascii="Cambria Math" w:eastAsiaTheme="minorEastAsia" w:hAnsi="Cambria Math" w:cs="Calibri"/>
            <w:color w:val="000000" w:themeColor="text1"/>
            <w:sz w:val="22"/>
            <w:szCs w:val="22"/>
            <w:lang w:eastAsia="zh-TW"/>
          </w:rPr>
          <m:t>t</m:t>
        </m:r>
      </m:oMath>
      <w:r w:rsidR="000D3EAB" w:rsidRPr="00081CBA">
        <w:rPr>
          <w:rFonts w:ascii="Calibri" w:eastAsiaTheme="minorEastAsia" w:hAnsi="Calibri" w:cs="Calibri"/>
          <w:color w:val="000000" w:themeColor="text1"/>
          <w:sz w:val="22"/>
          <w:szCs w:val="22"/>
          <w:lang w:eastAsia="zh-TW"/>
        </w:rPr>
        <w:t xml:space="preserve"> is time, </w:t>
      </w:r>
      <m:oMath>
        <m:r>
          <w:rPr>
            <w:rFonts w:ascii="Cambria Math" w:eastAsiaTheme="minorEastAsia" w:hAnsi="Cambria Math" w:cs="Calibri"/>
            <w:color w:val="000000" w:themeColor="text1"/>
            <w:sz w:val="22"/>
            <w:szCs w:val="22"/>
            <w:lang w:eastAsia="zh-TW"/>
          </w:rPr>
          <m:t>i</m:t>
        </m:r>
      </m:oMath>
      <w:r w:rsidR="000D3EAB" w:rsidRPr="00081CBA">
        <w:rPr>
          <w:rFonts w:ascii="Calibri" w:eastAsiaTheme="minorEastAsia" w:hAnsi="Calibri" w:cs="Calibri"/>
          <w:color w:val="000000" w:themeColor="text1"/>
          <w:sz w:val="22"/>
          <w:szCs w:val="22"/>
          <w:lang w:eastAsia="zh-TW"/>
        </w:rPr>
        <w:t xml:space="preserve"> refers to one of the nine different cues and </w:t>
      </w:r>
      <m:oMath>
        <m:r>
          <w:rPr>
            <w:rFonts w:ascii="Cambria Math" w:eastAsiaTheme="minorEastAsia" w:hAnsi="Cambria Math" w:cs="Calibri"/>
            <w:color w:val="000000" w:themeColor="text1"/>
            <w:sz w:val="22"/>
            <w:szCs w:val="22"/>
            <w:lang w:eastAsia="zh-TW"/>
          </w:rPr>
          <m:t>j</m:t>
        </m:r>
      </m:oMath>
      <w:r w:rsidR="00864FB1" w:rsidRPr="00081CBA">
        <w:rPr>
          <w:rFonts w:ascii="Calibri" w:eastAsiaTheme="minorEastAsia" w:hAnsi="Calibri" w:cs="Calibri"/>
          <w:color w:val="000000" w:themeColor="text1"/>
          <w:sz w:val="22"/>
          <w:szCs w:val="22"/>
          <w:lang w:eastAsia="zh-TW"/>
        </w:rPr>
        <w:t xml:space="preserve"> </w:t>
      </w:r>
      <w:r w:rsidR="00E67C2F" w:rsidRPr="00081CBA">
        <w:rPr>
          <w:rFonts w:ascii="Calibri" w:eastAsiaTheme="minorEastAsia" w:hAnsi="Calibri" w:cs="Calibri"/>
          <w:color w:val="000000" w:themeColor="text1"/>
          <w:sz w:val="22"/>
          <w:szCs w:val="22"/>
          <w:lang w:eastAsia="zh-TW"/>
        </w:rPr>
        <w:t>indexes</w:t>
      </w:r>
      <w:r w:rsidR="00864FB1" w:rsidRPr="00081CBA">
        <w:rPr>
          <w:rFonts w:ascii="Calibri" w:eastAsiaTheme="minorEastAsia" w:hAnsi="Calibri" w:cs="Calibri"/>
          <w:color w:val="000000" w:themeColor="text1"/>
          <w:sz w:val="22"/>
          <w:szCs w:val="22"/>
          <w:lang w:eastAsia="zh-TW"/>
        </w:rPr>
        <w:t xml:space="preserve"> choice.</w:t>
      </w:r>
      <w:r w:rsidR="00FE5A10" w:rsidRPr="00081CBA">
        <w:rPr>
          <w:rFonts w:ascii="Calibri" w:eastAsiaTheme="minorEastAsia" w:hAnsi="Calibri" w:cs="Calibri"/>
          <w:color w:val="000000" w:themeColor="text1"/>
          <w:sz w:val="22"/>
          <w:szCs w:val="22"/>
          <w:lang w:eastAsia="zh-TW"/>
        </w:rPr>
        <w:t xml:space="preserve">  The variables</w:t>
      </w:r>
      <w:r w:rsidR="00654399" w:rsidRPr="00081CBA">
        <w:rPr>
          <w:rFonts w:ascii="Calibri" w:eastAsiaTheme="minorEastAsia" w:hAnsi="Calibri" w:cs="Calibri"/>
          <w:color w:val="000000" w:themeColor="text1"/>
          <w:sz w:val="22"/>
          <w:szCs w:val="22"/>
          <w:lang w:eastAsia="zh-TW"/>
        </w:rPr>
        <w:t xml:space="preserve">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oMath>
      <w:r w:rsidR="007B4E41" w:rsidRPr="00081CBA">
        <w:rPr>
          <w:rFonts w:ascii="Calibri" w:eastAsiaTheme="minorEastAsia" w:hAnsi="Calibri" w:cs="Calibri"/>
          <w:color w:val="000000" w:themeColor="text1"/>
          <w:sz w:val="22"/>
          <w:szCs w:val="22"/>
        </w:rPr>
        <w:t>,</w:t>
      </w:r>
      <w:r w:rsidR="00654399" w:rsidRPr="00081CBA">
        <w:rPr>
          <w:rFonts w:ascii="Calibri" w:eastAsiaTheme="minorEastAsia" w:hAnsi="Calibri" w:cs="Calibri"/>
          <w:color w:val="000000" w:themeColor="text1"/>
          <w:sz w:val="22"/>
          <w:szCs w:val="22"/>
        </w:rPr>
        <w:t xml:space="preserve"> </w:t>
      </w:r>
      <m:oMath>
        <m:r>
          <w:rPr>
            <w:rFonts w:ascii="Cambria Math" w:hAnsi="Cambria Math" w:cs="Calibri"/>
            <w:color w:val="000000" w:themeColor="text1"/>
            <w:sz w:val="22"/>
            <w:szCs w:val="22"/>
          </w:rPr>
          <m:t>b</m:t>
        </m:r>
      </m:oMath>
      <w:r w:rsidR="007B4E41" w:rsidRPr="00081CBA">
        <w:rPr>
          <w:rFonts w:ascii="Calibri" w:eastAsiaTheme="minorEastAsia" w:hAnsi="Calibri" w:cs="Calibri"/>
          <w:color w:val="000000" w:themeColor="text1"/>
          <w:sz w:val="22"/>
          <w:szCs w:val="22"/>
        </w:rPr>
        <w:t xml:space="preserve">, and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x</m:t>
            </m:r>
          </m:e>
          <m:sub>
            <m:r>
              <w:rPr>
                <w:rFonts w:ascii="Cambria Math" w:hAnsi="Cambria Math" w:cs="Calibri"/>
                <w:color w:val="000000" w:themeColor="text1"/>
                <w:sz w:val="22"/>
                <w:szCs w:val="22"/>
              </w:rPr>
              <m:t>0,j</m:t>
            </m:r>
          </m:sub>
        </m:sSub>
      </m:oMath>
      <w:r w:rsidR="00654399" w:rsidRPr="00081CBA">
        <w:rPr>
          <w:rFonts w:ascii="Calibri" w:eastAsiaTheme="minorEastAsia" w:hAnsi="Calibri" w:cs="Calibri"/>
          <w:color w:val="000000" w:themeColor="text1"/>
          <w:sz w:val="22"/>
          <w:szCs w:val="22"/>
        </w:rPr>
        <w:t xml:space="preserve"> are</w:t>
      </w:r>
      <w:r w:rsidR="00BC7E75" w:rsidRPr="00081CBA">
        <w:rPr>
          <w:rFonts w:ascii="Calibri" w:eastAsiaTheme="minorEastAsia" w:hAnsi="Calibri" w:cs="Calibri"/>
          <w:color w:val="000000" w:themeColor="text1"/>
          <w:sz w:val="22"/>
          <w:szCs w:val="22"/>
        </w:rPr>
        <w:t xml:space="preserve"> twelve</w:t>
      </w:r>
      <w:r w:rsidR="00654399" w:rsidRPr="00081CBA">
        <w:rPr>
          <w:rFonts w:ascii="Calibri" w:eastAsiaTheme="minorEastAsia" w:hAnsi="Calibri" w:cs="Calibri"/>
          <w:color w:val="000000" w:themeColor="text1"/>
          <w:sz w:val="22"/>
          <w:szCs w:val="22"/>
        </w:rPr>
        <w:t xml:space="preserve"> free parameters</w:t>
      </w:r>
      <w:r w:rsidR="00BC5AFC" w:rsidRPr="00081CBA">
        <w:rPr>
          <w:rFonts w:ascii="Calibri" w:eastAsiaTheme="minorEastAsia" w:hAnsi="Calibri" w:cs="Calibri"/>
          <w:color w:val="000000" w:themeColor="text1"/>
          <w:sz w:val="22"/>
          <w:szCs w:val="22"/>
        </w:rPr>
        <w:t>,</w:t>
      </w:r>
      <w:r w:rsidR="00654399" w:rsidRPr="00081CBA">
        <w:rPr>
          <w:rFonts w:ascii="Calibri" w:eastAsiaTheme="minorEastAsia" w:hAnsi="Calibri" w:cs="Calibri"/>
          <w:color w:val="000000" w:themeColor="text1"/>
          <w:sz w:val="22"/>
          <w:szCs w:val="22"/>
        </w:rPr>
        <w:t xml:space="preserve"> fit </w:t>
      </w:r>
      <w:r w:rsidR="00C77E00" w:rsidRPr="00081CBA">
        <w:rPr>
          <w:rFonts w:ascii="Calibri" w:eastAsiaTheme="minorEastAsia" w:hAnsi="Calibri" w:cs="Calibri"/>
          <w:color w:val="000000" w:themeColor="text1"/>
          <w:sz w:val="22"/>
          <w:szCs w:val="22"/>
        </w:rPr>
        <w:t xml:space="preserve">by nonlinear regression, to predict the time-dependent neural activity,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X</m:t>
            </m:r>
          </m:e>
          <m:sub>
            <m:r>
              <w:rPr>
                <w:rFonts w:ascii="Cambria Math" w:hAnsi="Cambria Math" w:cs="Calibri"/>
                <w:color w:val="000000" w:themeColor="text1"/>
                <w:sz w:val="22"/>
                <w:szCs w:val="22"/>
              </w:rPr>
              <m:t>t</m:t>
            </m:r>
          </m:sub>
        </m:sSub>
      </m:oMath>
      <w:r w:rsidR="00C35486" w:rsidRPr="00081CBA">
        <w:rPr>
          <w:rFonts w:ascii="Calibri" w:eastAsiaTheme="minorEastAsia" w:hAnsi="Calibri" w:cs="Calibri"/>
          <w:color w:val="000000" w:themeColor="text1"/>
          <w:sz w:val="22"/>
          <w:szCs w:val="22"/>
        </w:rPr>
        <w:t xml:space="preserve">, and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η</m:t>
            </m:r>
          </m:e>
          <m:sub>
            <m:r>
              <w:rPr>
                <w:rFonts w:ascii="Cambria Math" w:hAnsi="Cambria Math" w:cs="Calibri"/>
                <w:color w:val="000000" w:themeColor="text1"/>
                <w:sz w:val="22"/>
                <w:szCs w:val="22"/>
              </w:rPr>
              <m:t>t</m:t>
            </m:r>
          </m:sub>
        </m:sSub>
      </m:oMath>
      <w:r w:rsidR="00C35486" w:rsidRPr="00081CBA">
        <w:rPr>
          <w:rFonts w:ascii="Calibri" w:eastAsiaTheme="minorEastAsia" w:hAnsi="Calibri" w:cs="Calibri"/>
          <w:color w:val="000000" w:themeColor="text1"/>
          <w:sz w:val="22"/>
          <w:szCs w:val="22"/>
        </w:rPr>
        <w:t xml:space="preserve"> is zero-mean Gaussian </w:t>
      </w:r>
      <w:r w:rsidR="00D74EB3" w:rsidRPr="00081CBA">
        <w:rPr>
          <w:rFonts w:ascii="Calibri" w:eastAsiaTheme="minorEastAsia" w:hAnsi="Calibri" w:cs="Calibri"/>
          <w:color w:val="000000" w:themeColor="text1"/>
          <w:sz w:val="22"/>
          <w:szCs w:val="22"/>
        </w:rPr>
        <w:t>white noise.</w:t>
      </w:r>
      <w:r w:rsidR="0030796D" w:rsidRPr="00081CBA">
        <w:rPr>
          <w:rFonts w:ascii="Calibri" w:eastAsiaTheme="minorEastAsia" w:hAnsi="Calibri" w:cs="Calibri"/>
          <w:color w:val="000000" w:themeColor="text1"/>
          <w:sz w:val="22"/>
          <w:szCs w:val="22"/>
        </w:rPr>
        <w:t xml:space="preserve">  The variable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oMath>
      <w:r w:rsidR="0030796D" w:rsidRPr="00081CBA">
        <w:rPr>
          <w:rFonts w:ascii="Calibri" w:eastAsiaTheme="minorEastAsia" w:hAnsi="Calibri" w:cs="Calibri"/>
          <w:color w:val="000000" w:themeColor="text1"/>
          <w:sz w:val="22"/>
          <w:szCs w:val="22"/>
        </w:rPr>
        <w:t xml:space="preserve"> characterizes the fixed-point dynamics. </w:t>
      </w:r>
      <w:r w:rsidR="00BB32A2" w:rsidRPr="00081CBA">
        <w:rPr>
          <w:rFonts w:ascii="Calibri" w:hAnsi="Calibri" w:cs="Calibri"/>
          <w:color w:val="000000" w:themeColor="text1"/>
          <w:sz w:val="22"/>
          <w:szCs w:val="22"/>
        </w:rPr>
        <w:t xml:space="preserve">We refer to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oMath>
      <w:r w:rsidR="00BB32A2" w:rsidRPr="00081CBA">
        <w:rPr>
          <w:rFonts w:ascii="Calibri" w:hAnsi="Calibri" w:cs="Calibri"/>
          <w:color w:val="000000" w:themeColor="text1"/>
          <w:sz w:val="22"/>
          <w:szCs w:val="22"/>
        </w:rPr>
        <w:t xml:space="preserve"> as the retraction coefficient</w:t>
      </w:r>
      <w:r w:rsidR="005B25A6" w:rsidRPr="00081CBA">
        <w:rPr>
          <w:rFonts w:ascii="Calibri" w:hAnsi="Calibri" w:cs="Calibri"/>
          <w:color w:val="000000" w:themeColor="text1"/>
          <w:sz w:val="22"/>
          <w:szCs w:val="22"/>
        </w:rPr>
        <w:t>.  A</w:t>
      </w:r>
      <w:r w:rsidR="00BB32A2" w:rsidRPr="00081CBA">
        <w:rPr>
          <w:rFonts w:ascii="Calibri" w:hAnsi="Calibri" w:cs="Calibri"/>
          <w:color w:val="000000" w:themeColor="text1"/>
          <w:sz w:val="22"/>
          <w:szCs w:val="22"/>
        </w:rPr>
        <w:t xml:space="preserve"> larger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oMath>
      <w:r w:rsidR="00BB32A2" w:rsidRPr="00081CBA">
        <w:rPr>
          <w:rFonts w:ascii="Calibri" w:hAnsi="Calibri" w:cs="Calibri"/>
          <w:color w:val="000000" w:themeColor="text1"/>
          <w:sz w:val="22"/>
          <w:szCs w:val="22"/>
        </w:rPr>
        <w:t xml:space="preserve"> reflects a steeper attractor basin</w:t>
      </w:r>
      <w:r w:rsidR="00F736E4" w:rsidRPr="00081CBA">
        <w:rPr>
          <w:rFonts w:ascii="Calibri" w:eastAsiaTheme="minorEastAsia" w:hAnsi="Calibri" w:cs="Calibri"/>
          <w:color w:val="000000" w:themeColor="text1"/>
          <w:sz w:val="22"/>
          <w:szCs w:val="22"/>
        </w:rPr>
        <w:t xml:space="preserve">. </w:t>
      </w:r>
      <w:r w:rsidR="0030796D" w:rsidRPr="00081CBA">
        <w:rPr>
          <w:rFonts w:ascii="Calibri" w:eastAsiaTheme="minorEastAsia" w:hAnsi="Calibri" w:cs="Calibri"/>
          <w:color w:val="000000" w:themeColor="text1"/>
          <w:sz w:val="22"/>
          <w:szCs w:val="22"/>
        </w:rPr>
        <w:t xml:space="preserve">The variable </w:t>
      </w:r>
      <m:oMath>
        <m:r>
          <w:rPr>
            <w:rFonts w:ascii="Cambria Math" w:hAnsi="Cambria Math" w:cs="Calibri"/>
            <w:color w:val="000000" w:themeColor="text1"/>
            <w:sz w:val="22"/>
            <w:szCs w:val="22"/>
          </w:rPr>
          <m:t>b</m:t>
        </m:r>
      </m:oMath>
      <w:r w:rsidR="0030796D" w:rsidRPr="00081CBA">
        <w:rPr>
          <w:rFonts w:ascii="Calibri" w:eastAsiaTheme="minorEastAsia" w:hAnsi="Calibri" w:cs="Calibri"/>
          <w:color w:val="000000" w:themeColor="text1"/>
          <w:sz w:val="22"/>
          <w:szCs w:val="22"/>
        </w:rPr>
        <w:t xml:space="preserve"> characterizes the strength of the evidence in favor of each choice, and the variable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x</m:t>
            </m:r>
          </m:e>
          <m:sub>
            <m:r>
              <w:rPr>
                <w:rFonts w:ascii="Cambria Math" w:hAnsi="Cambria Math" w:cs="Calibri"/>
                <w:color w:val="000000" w:themeColor="text1"/>
                <w:sz w:val="22"/>
                <w:szCs w:val="22"/>
              </w:rPr>
              <m:t>0,j</m:t>
            </m:r>
          </m:sub>
        </m:sSub>
      </m:oMath>
      <w:r w:rsidR="0030796D" w:rsidRPr="00081CBA">
        <w:rPr>
          <w:rFonts w:ascii="Calibri" w:eastAsiaTheme="minorEastAsia" w:hAnsi="Calibri" w:cs="Calibri"/>
          <w:color w:val="000000" w:themeColor="text1"/>
          <w:sz w:val="22"/>
          <w:szCs w:val="22"/>
        </w:rPr>
        <w:t xml:space="preserve"> </w:t>
      </w:r>
      <w:r w:rsidR="005F0C70" w:rsidRPr="00081CBA">
        <w:rPr>
          <w:rFonts w:ascii="Calibri" w:eastAsiaTheme="minorEastAsia" w:hAnsi="Calibri" w:cs="Calibri"/>
          <w:color w:val="000000" w:themeColor="text1"/>
          <w:sz w:val="22"/>
          <w:szCs w:val="22"/>
        </w:rPr>
        <w:t>characterizes the fixed-point of the undriven system for each choice (</w:t>
      </w:r>
      <w:r w:rsidR="000C6FDA" w:rsidRPr="00081CBA">
        <w:rPr>
          <w:rFonts w:ascii="Calibri" w:eastAsiaTheme="minorEastAsia" w:hAnsi="Calibri" w:cs="Calibri"/>
          <w:color w:val="000000" w:themeColor="text1"/>
          <w:sz w:val="22"/>
          <w:szCs w:val="22"/>
        </w:rPr>
        <w:t>i.e.,</w:t>
      </w:r>
      <w:r w:rsidR="005F0C70" w:rsidRPr="00081CBA">
        <w:rPr>
          <w:rFonts w:ascii="Calibri" w:eastAsiaTheme="minorEastAsia" w:hAnsi="Calibri" w:cs="Calibri"/>
          <w:color w:val="000000" w:themeColor="text1"/>
          <w:sz w:val="22"/>
          <w:szCs w:val="22"/>
        </w:rPr>
        <w:t xml:space="preserve"> reject vs. accept).</w:t>
      </w:r>
      <w:r w:rsidR="00C77E00" w:rsidRPr="00081CBA">
        <w:rPr>
          <w:rFonts w:ascii="Calibri" w:eastAsiaTheme="minorEastAsia" w:hAnsi="Calibri" w:cs="Calibri"/>
          <w:color w:val="000000" w:themeColor="text1"/>
          <w:sz w:val="22"/>
          <w:szCs w:val="22"/>
        </w:rPr>
        <w:t xml:space="preserve"> </w:t>
      </w:r>
      <w:r w:rsidR="00C2112D" w:rsidRPr="00081CBA">
        <w:rPr>
          <w:rFonts w:ascii="Calibri" w:hAnsi="Calibri" w:cs="Calibri"/>
          <w:color w:val="000000" w:themeColor="text1"/>
          <w:sz w:val="22"/>
          <w:szCs w:val="22"/>
        </w:rPr>
        <w:t xml:space="preserve">The undriven fixed point is an estimate of the mean position in state space to which the activity would go when the evidence term,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z</m:t>
            </m:r>
          </m:e>
          <m:sub>
            <m:r>
              <w:rPr>
                <w:rFonts w:ascii="Cambria Math" w:hAnsi="Cambria Math" w:cs="Calibri"/>
                <w:color w:val="000000" w:themeColor="text1"/>
                <w:sz w:val="22"/>
                <w:szCs w:val="22"/>
              </w:rPr>
              <m:t>i</m:t>
            </m:r>
          </m:sub>
        </m:sSub>
      </m:oMath>
      <w:r w:rsidR="00C2112D" w:rsidRPr="00081CBA">
        <w:rPr>
          <w:rFonts w:ascii="Calibri" w:hAnsi="Calibri" w:cs="Calibri"/>
          <w:color w:val="000000" w:themeColor="text1"/>
          <w:sz w:val="22"/>
          <w:szCs w:val="22"/>
        </w:rPr>
        <w:t xml:space="preserve">, was 0 in the model. </w:t>
      </w:r>
      <w:r w:rsidR="00053FC1" w:rsidRPr="00081CBA">
        <w:rPr>
          <w:rFonts w:ascii="Calibri" w:eastAsiaTheme="minorEastAsia" w:hAnsi="Calibri" w:cs="Calibri"/>
          <w:color w:val="000000" w:themeColor="text1"/>
          <w:sz w:val="22"/>
          <w:szCs w:val="22"/>
        </w:rPr>
        <w:t>The evidence terms</w:t>
      </w:r>
      <w:r w:rsidR="004E36E5" w:rsidRPr="00081CBA">
        <w:rPr>
          <w:rFonts w:ascii="Calibri" w:eastAsiaTheme="minorEastAsia" w:hAnsi="Calibri" w:cs="Calibri"/>
          <w:color w:val="000000" w:themeColor="text1"/>
          <w:sz w:val="22"/>
          <w:szCs w:val="22"/>
        </w:rPr>
        <w:t xml:space="preserve">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z</m:t>
            </m:r>
          </m:e>
          <m:sub>
            <m:r>
              <w:rPr>
                <w:rFonts w:ascii="Cambria Math" w:hAnsi="Cambria Math" w:cs="Calibri"/>
                <w:color w:val="000000" w:themeColor="text1"/>
                <w:sz w:val="22"/>
                <w:szCs w:val="22"/>
              </w:rPr>
              <m:t>i</m:t>
            </m:r>
          </m:sub>
        </m:sSub>
      </m:oMath>
      <w:r w:rsidR="00053FC1" w:rsidRPr="00081CBA">
        <w:rPr>
          <w:rFonts w:ascii="Calibri" w:eastAsiaTheme="minorEastAsia" w:hAnsi="Calibri" w:cs="Calibri"/>
          <w:color w:val="000000" w:themeColor="text1"/>
          <w:sz w:val="22"/>
          <w:szCs w:val="22"/>
        </w:rPr>
        <w:t xml:space="preserve">, were constants defined by fitting the choice consistency and reaction time </w:t>
      </w:r>
      <w:r w:rsidR="008538D1" w:rsidRPr="00081CBA">
        <w:rPr>
          <w:rFonts w:ascii="Calibri" w:eastAsiaTheme="minorEastAsia" w:hAnsi="Calibri" w:cs="Calibri"/>
          <w:color w:val="000000" w:themeColor="text1"/>
          <w:sz w:val="22"/>
          <w:szCs w:val="22"/>
        </w:rPr>
        <w:t xml:space="preserve">behavioral </w:t>
      </w:r>
      <w:r w:rsidR="00053FC1" w:rsidRPr="00081CBA">
        <w:rPr>
          <w:rFonts w:ascii="Calibri" w:eastAsiaTheme="minorEastAsia" w:hAnsi="Calibri" w:cs="Calibri"/>
          <w:color w:val="000000" w:themeColor="text1"/>
          <w:sz w:val="22"/>
          <w:szCs w:val="22"/>
        </w:rPr>
        <w:t>data (</w:t>
      </w:r>
      <w:r w:rsidR="00F249EA" w:rsidRPr="00081CBA">
        <w:rPr>
          <w:rFonts w:ascii="Calibri" w:eastAsiaTheme="minorEastAsia" w:hAnsi="Calibri" w:cs="Calibri"/>
          <w:color w:val="000000" w:themeColor="text1"/>
          <w:sz w:val="22"/>
          <w:szCs w:val="22"/>
        </w:rPr>
        <w:t>Supplementary Fig. S</w:t>
      </w:r>
      <w:r w:rsidR="00267291" w:rsidRPr="00081CBA">
        <w:rPr>
          <w:rFonts w:ascii="Calibri" w:eastAsiaTheme="minorEastAsia" w:hAnsi="Calibri" w:cs="Calibri"/>
          <w:color w:val="000000" w:themeColor="text1"/>
          <w:sz w:val="22"/>
          <w:szCs w:val="22"/>
        </w:rPr>
        <w:t>8</w:t>
      </w:r>
      <w:r w:rsidR="005E49EC" w:rsidRPr="00081CBA">
        <w:rPr>
          <w:rFonts w:ascii="Calibri" w:eastAsiaTheme="minorEastAsia" w:hAnsi="Calibri" w:cs="Calibri"/>
          <w:color w:val="000000" w:themeColor="text1"/>
          <w:sz w:val="22"/>
          <w:szCs w:val="22"/>
        </w:rPr>
        <w:t>A</w:t>
      </w:r>
      <w:r w:rsidR="00053FC1" w:rsidRPr="00081CBA">
        <w:rPr>
          <w:rFonts w:ascii="Calibri" w:eastAsiaTheme="minorEastAsia" w:hAnsi="Calibri" w:cs="Calibri"/>
          <w:color w:val="000000" w:themeColor="text1"/>
          <w:sz w:val="22"/>
          <w:szCs w:val="22"/>
        </w:rPr>
        <w:t>).</w:t>
      </w:r>
      <w:r w:rsidR="00C8320D" w:rsidRPr="00081CBA">
        <w:rPr>
          <w:rFonts w:ascii="Calibri" w:eastAsiaTheme="minorEastAsia" w:hAnsi="Calibri" w:cs="Calibri"/>
          <w:color w:val="000000" w:themeColor="text1"/>
          <w:sz w:val="22"/>
          <w:szCs w:val="22"/>
        </w:rPr>
        <w:t xml:space="preserve"> </w:t>
      </w:r>
      <w:bookmarkStart w:id="10" w:name="_Hlk135966292"/>
      <w:r w:rsidR="00622FAB" w:rsidRPr="00081CBA">
        <w:rPr>
          <w:rFonts w:ascii="Calibri" w:eastAsiaTheme="minorEastAsia" w:hAnsi="Calibri" w:cs="Calibri"/>
          <w:color w:val="000000" w:themeColor="text1"/>
          <w:sz w:val="22"/>
          <w:szCs w:val="22"/>
        </w:rPr>
        <w:t xml:space="preserve">The variable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z</m:t>
            </m:r>
          </m:e>
          <m:sub>
            <m:r>
              <w:rPr>
                <w:rFonts w:ascii="Cambria Math" w:hAnsi="Cambria Math" w:cs="Calibri"/>
                <w:color w:val="000000" w:themeColor="text1"/>
                <w:sz w:val="22"/>
                <w:szCs w:val="22"/>
              </w:rPr>
              <m:t>i</m:t>
            </m:r>
          </m:sub>
        </m:sSub>
      </m:oMath>
      <w:r w:rsidR="00622FAB" w:rsidRPr="00081CBA">
        <w:rPr>
          <w:rFonts w:ascii="Calibri" w:hAnsi="Calibri" w:cs="Calibri"/>
          <w:color w:val="000000" w:themeColor="text1"/>
          <w:sz w:val="22"/>
          <w:szCs w:val="22"/>
        </w:rPr>
        <w:t xml:space="preserve"> was estimated using three different versions of drift diffusion model-fitting methods. The results were similar between the three model-fits (Supplementary Fig. </w:t>
      </w:r>
      <w:r w:rsidR="005D47B8" w:rsidRPr="00081CBA">
        <w:rPr>
          <w:rFonts w:ascii="Calibri" w:hAnsi="Calibri" w:cs="Calibri"/>
          <w:color w:val="000000" w:themeColor="text1"/>
          <w:sz w:val="22"/>
          <w:szCs w:val="22"/>
        </w:rPr>
        <w:t>S9</w:t>
      </w:r>
      <w:r w:rsidR="00C4354C" w:rsidRPr="00081CBA">
        <w:rPr>
          <w:rFonts w:ascii="Calibri" w:hAnsi="Calibri" w:cs="Calibri"/>
          <w:color w:val="000000" w:themeColor="text1"/>
          <w:sz w:val="22"/>
          <w:szCs w:val="22"/>
        </w:rPr>
        <w:t>, S10</w:t>
      </w:r>
      <w:r w:rsidR="00622FAB" w:rsidRPr="00081CBA">
        <w:rPr>
          <w:rFonts w:ascii="Calibri" w:hAnsi="Calibri" w:cs="Calibri"/>
          <w:color w:val="000000" w:themeColor="text1"/>
          <w:sz w:val="22"/>
          <w:szCs w:val="22"/>
        </w:rPr>
        <w:t>)</w:t>
      </w:r>
      <w:r w:rsidR="00625914" w:rsidRPr="00081CBA">
        <w:rPr>
          <w:rFonts w:ascii="Calibri" w:eastAsiaTheme="minorEastAsia" w:hAnsi="Calibri" w:cs="Calibri"/>
          <w:color w:val="000000" w:themeColor="text1"/>
          <w:sz w:val="22"/>
          <w:szCs w:val="22"/>
        </w:rPr>
        <w:t xml:space="preserve">. </w:t>
      </w:r>
      <w:bookmarkEnd w:id="10"/>
      <w:r w:rsidR="00C8320D" w:rsidRPr="00081CBA">
        <w:rPr>
          <w:rFonts w:ascii="Calibri" w:eastAsiaTheme="minorEastAsia" w:hAnsi="Calibri" w:cs="Calibri"/>
          <w:color w:val="000000" w:themeColor="text1"/>
          <w:sz w:val="22"/>
          <w:szCs w:val="22"/>
        </w:rPr>
        <w:t xml:space="preserve">Note that if prefrontal activity represents a drift-diffusion process, the coefficients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oMath>
      <w:r w:rsidR="00C8320D" w:rsidRPr="00081CBA">
        <w:rPr>
          <w:rFonts w:ascii="Calibri" w:eastAsiaTheme="minorEastAsia" w:hAnsi="Calibri" w:cs="Calibri"/>
          <w:color w:val="000000" w:themeColor="text1"/>
          <w:sz w:val="22"/>
          <w:szCs w:val="22"/>
        </w:rPr>
        <w:t xml:space="preserve"> would be 0</w:t>
      </w:r>
      <w:r w:rsidR="00034641" w:rsidRPr="00081CBA">
        <w:rPr>
          <w:rFonts w:ascii="Calibri" w:eastAsiaTheme="minorEastAsia" w:hAnsi="Calibri" w:cs="Calibri"/>
          <w:color w:val="000000" w:themeColor="text1"/>
          <w:sz w:val="22"/>
          <w:szCs w:val="22"/>
        </w:rPr>
        <w:t>, and if the activity reflects only the choice</w:t>
      </w:r>
      <w:r w:rsidR="00A47248" w:rsidRPr="00081CBA">
        <w:rPr>
          <w:rFonts w:ascii="Calibri" w:eastAsiaTheme="minorEastAsia" w:hAnsi="Calibri" w:cs="Calibri"/>
          <w:color w:val="000000" w:themeColor="text1"/>
          <w:sz w:val="22"/>
          <w:szCs w:val="22"/>
        </w:rPr>
        <w:t xml:space="preserve"> without dynamics</w:t>
      </w:r>
      <w:r w:rsidR="00034641" w:rsidRPr="00081CBA">
        <w:rPr>
          <w:rFonts w:ascii="Calibri" w:eastAsiaTheme="minorEastAsia" w:hAnsi="Calibri" w:cs="Calibri"/>
          <w:color w:val="000000" w:themeColor="text1"/>
          <w:sz w:val="22"/>
          <w:szCs w:val="22"/>
        </w:rPr>
        <w:t xml:space="preserve">, the coefficients </w:t>
      </w:r>
      <m:oMath>
        <m:sSub>
          <m:sSubPr>
            <m:ctrlPr>
              <w:rPr>
                <w:rFonts w:ascii="Cambria Math" w:hAnsi="Cambria Math" w:cs="Calibri"/>
                <w: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oMath>
      <w:r w:rsidR="00034641" w:rsidRPr="00081CBA">
        <w:rPr>
          <w:rFonts w:ascii="Calibri" w:eastAsiaTheme="minorEastAsia" w:hAnsi="Calibri" w:cs="Calibri"/>
          <w:color w:val="000000" w:themeColor="text1"/>
          <w:sz w:val="22"/>
          <w:szCs w:val="22"/>
        </w:rPr>
        <w:t xml:space="preserve"> </w:t>
      </w:r>
      <w:r w:rsidR="00A47248" w:rsidRPr="00081CBA">
        <w:rPr>
          <w:rFonts w:ascii="Calibri" w:eastAsiaTheme="minorEastAsia" w:hAnsi="Calibri" w:cs="Calibri"/>
          <w:color w:val="000000" w:themeColor="text1"/>
          <w:sz w:val="22"/>
          <w:szCs w:val="22"/>
        </w:rPr>
        <w:t xml:space="preserve">would be 1 </w:t>
      </w:r>
      <w:r w:rsidR="00034641" w:rsidRPr="00081CBA">
        <w:rPr>
          <w:rFonts w:ascii="Calibri" w:eastAsiaTheme="minorEastAsia" w:hAnsi="Calibri" w:cs="Calibri"/>
          <w:color w:val="000000" w:themeColor="text1"/>
          <w:sz w:val="22"/>
          <w:szCs w:val="22"/>
        </w:rPr>
        <w:t xml:space="preserve">and </w:t>
      </w:r>
      <w:r w:rsidR="00A47248" w:rsidRPr="00081CBA">
        <w:rPr>
          <w:rFonts w:ascii="Calibri" w:eastAsiaTheme="minorEastAsia" w:hAnsi="Calibri" w:cs="Calibri"/>
          <w:color w:val="000000" w:themeColor="text1"/>
          <w:sz w:val="22"/>
          <w:szCs w:val="22"/>
        </w:rPr>
        <w:t xml:space="preserve">the coefficient </w:t>
      </w:r>
      <m:oMath>
        <m:r>
          <w:rPr>
            <w:rFonts w:ascii="Cambria Math" w:hAnsi="Cambria Math" w:cs="Calibri"/>
            <w:color w:val="000000" w:themeColor="text1"/>
            <w:sz w:val="22"/>
            <w:szCs w:val="22"/>
          </w:rPr>
          <m:t>b</m:t>
        </m:r>
      </m:oMath>
      <w:r w:rsidR="00034641" w:rsidRPr="00081CBA">
        <w:rPr>
          <w:rFonts w:ascii="Calibri" w:eastAsiaTheme="minorEastAsia" w:hAnsi="Calibri" w:cs="Calibri"/>
          <w:color w:val="000000" w:themeColor="text1"/>
          <w:sz w:val="22"/>
          <w:szCs w:val="22"/>
        </w:rPr>
        <w:t xml:space="preserve"> would be 0.</w:t>
      </w:r>
    </w:p>
    <w:p w14:paraId="3BBADE59" w14:textId="7BD361B2" w:rsidR="00632F41" w:rsidRPr="00081CBA" w:rsidRDefault="00632F41" w:rsidP="00034641">
      <w:pPr>
        <w:pStyle w:val="NormalWeb"/>
        <w:rPr>
          <w:rFonts w:asciiTheme="minorHAnsi" w:eastAsiaTheme="minorEastAsia" w:hAnsiTheme="minorHAnsi" w:cstheme="minorHAnsi"/>
          <w:color w:val="000000" w:themeColor="text1"/>
          <w:sz w:val="22"/>
          <w:szCs w:val="22"/>
        </w:rPr>
      </w:pPr>
      <w:r w:rsidRPr="00081CBA">
        <w:rPr>
          <w:rFonts w:asciiTheme="minorHAnsi" w:eastAsiaTheme="minorEastAsia" w:hAnsiTheme="minorHAnsi" w:cstheme="minorHAnsi"/>
          <w:color w:val="000000" w:themeColor="text1"/>
          <w:sz w:val="22"/>
          <w:szCs w:val="22"/>
        </w:rPr>
        <w:lastRenderedPageBreak/>
        <w:t>When we examined the coefficients of the model, we found that the choice process</w:t>
      </w:r>
      <w:r w:rsidR="001D745C" w:rsidRPr="00081CBA">
        <w:rPr>
          <w:rFonts w:asciiTheme="minorHAnsi" w:eastAsiaTheme="minorEastAsia" w:hAnsiTheme="minorHAnsi" w:cstheme="minorHAnsi"/>
          <w:color w:val="000000" w:themeColor="text1"/>
          <w:sz w:val="22"/>
          <w:szCs w:val="22"/>
        </w:rPr>
        <w:t xml:space="preserv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oMath>
      <w:r w:rsidR="001D745C" w:rsidRPr="00081CBA">
        <w:rPr>
          <w:rFonts w:asciiTheme="minorHAnsi" w:eastAsiaTheme="minorEastAsia" w:hAnsiTheme="minorHAnsi" w:cstheme="minorHAnsi"/>
          <w:color w:val="000000" w:themeColor="text1"/>
          <w:sz w:val="22"/>
          <w:szCs w:val="22"/>
        </w:rPr>
        <w:t>,</w:t>
      </w:r>
      <w:r w:rsidRPr="00081CBA">
        <w:rPr>
          <w:rFonts w:asciiTheme="minorHAnsi" w:eastAsiaTheme="minorEastAsia" w:hAnsiTheme="minorHAnsi" w:cstheme="minorHAnsi"/>
          <w:color w:val="000000" w:themeColor="text1"/>
          <w:sz w:val="22"/>
          <w:szCs w:val="22"/>
        </w:rPr>
        <w:t xml:space="preserve"> was </w:t>
      </w:r>
      <w:r w:rsidR="001D745C" w:rsidRPr="00081CBA">
        <w:rPr>
          <w:rFonts w:asciiTheme="minorHAnsi" w:eastAsiaTheme="minorEastAsia" w:hAnsiTheme="minorHAnsi" w:cstheme="minorHAnsi"/>
          <w:color w:val="000000" w:themeColor="text1"/>
          <w:sz w:val="22"/>
          <w:szCs w:val="22"/>
        </w:rPr>
        <w:t>strongly</w:t>
      </w:r>
      <w:r w:rsidR="00C5007E" w:rsidRPr="00081CBA">
        <w:rPr>
          <w:rFonts w:asciiTheme="minorHAnsi" w:eastAsiaTheme="minorEastAsia" w:hAnsiTheme="minorHAnsi" w:cstheme="minorHAnsi"/>
          <w:color w:val="000000" w:themeColor="text1"/>
          <w:sz w:val="22"/>
          <w:szCs w:val="22"/>
        </w:rPr>
        <w:t xml:space="preserve"> represented</w:t>
      </w:r>
      <w:r w:rsidR="001D745C" w:rsidRPr="00081CBA">
        <w:rPr>
          <w:rFonts w:asciiTheme="minorHAnsi" w:eastAsiaTheme="minorEastAsia" w:hAnsiTheme="minorHAnsi" w:cstheme="minorHAnsi"/>
          <w:color w:val="000000" w:themeColor="text1"/>
          <w:sz w:val="22"/>
          <w:szCs w:val="22"/>
        </w:rPr>
        <w:t xml:space="preserve"> around the </w:t>
      </w:r>
      <w:r w:rsidR="0018667B" w:rsidRPr="00081CBA">
        <w:rPr>
          <w:rFonts w:asciiTheme="minorHAnsi" w:eastAsiaTheme="minorEastAsia" w:hAnsiTheme="minorHAnsi" w:cstheme="minorHAnsi"/>
          <w:color w:val="000000" w:themeColor="text1"/>
          <w:sz w:val="22"/>
          <w:szCs w:val="22"/>
        </w:rPr>
        <w:t xml:space="preserve">reject decision </w:t>
      </w:r>
      <w:r w:rsidR="001D745C" w:rsidRPr="00081CBA">
        <w:rPr>
          <w:rFonts w:asciiTheme="minorHAnsi" w:eastAsiaTheme="minorEastAsia" w:hAnsiTheme="minorHAnsi" w:cstheme="minorHAnsi"/>
          <w:color w:val="000000" w:themeColor="text1"/>
          <w:sz w:val="22"/>
          <w:szCs w:val="22"/>
        </w:rPr>
        <w:t>reaction time</w:t>
      </w:r>
      <w:r w:rsidR="00C5007E" w:rsidRPr="00081CBA">
        <w:rPr>
          <w:rFonts w:asciiTheme="minorHAnsi" w:eastAsiaTheme="minorEastAsia" w:hAnsiTheme="minorHAnsi" w:cstheme="minorHAnsi"/>
          <w:color w:val="000000" w:themeColor="text1"/>
          <w:sz w:val="22"/>
          <w:szCs w:val="22"/>
        </w:rPr>
        <w:t xml:space="preserve"> and reflected the decision</w:t>
      </w:r>
      <w:r w:rsidR="001D745C" w:rsidRPr="00081CBA">
        <w:rPr>
          <w:rFonts w:asciiTheme="minorHAnsi" w:eastAsiaTheme="minorEastAsia" w:hAnsiTheme="minorHAnsi" w:cstheme="minorHAnsi"/>
          <w:color w:val="000000" w:themeColor="text1"/>
          <w:sz w:val="22"/>
          <w:szCs w:val="22"/>
        </w:rPr>
        <w:t xml:space="preserve"> </w:t>
      </w:r>
      <w:r w:rsidR="00E410BD" w:rsidRPr="00081CBA">
        <w:rPr>
          <w:rFonts w:asciiTheme="minorHAnsi" w:eastAsiaTheme="minorEastAsia" w:hAnsiTheme="minorHAnsi" w:cstheme="minorHAnsi"/>
          <w:color w:val="000000" w:themeColor="text1"/>
          <w:sz w:val="22"/>
          <w:szCs w:val="22"/>
        </w:rPr>
        <w:t xml:space="preserve">(Fig. 5A).  Further, we found that the activity was affected by the evidence in favor of each choice,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oMath>
      <w:r w:rsidR="00535024" w:rsidRPr="00081CBA">
        <w:rPr>
          <w:rFonts w:asciiTheme="minorHAnsi" w:eastAsiaTheme="minorEastAsia" w:hAnsiTheme="minorHAnsi" w:cstheme="minorHAnsi"/>
          <w:color w:val="000000" w:themeColor="text1"/>
          <w:sz w:val="22"/>
          <w:szCs w:val="22"/>
        </w:rPr>
        <w:t xml:space="preserve"> (Fig. 5B)</w:t>
      </w:r>
      <w:r w:rsidR="00E410BD" w:rsidRPr="00081CBA">
        <w:rPr>
          <w:rFonts w:asciiTheme="minorHAnsi" w:eastAsiaTheme="minorEastAsia" w:hAnsiTheme="minorHAnsi" w:cstheme="minorHAnsi"/>
          <w:color w:val="000000" w:themeColor="text1"/>
          <w:sz w:val="22"/>
          <w:szCs w:val="22"/>
        </w:rPr>
        <w:t xml:space="preserve">.  The evidence term was </w:t>
      </w:r>
      <w:r w:rsidR="00B17056" w:rsidRPr="00081CBA">
        <w:rPr>
          <w:rFonts w:asciiTheme="minorHAnsi" w:eastAsiaTheme="minorEastAsia" w:hAnsiTheme="minorHAnsi" w:cstheme="minorHAnsi"/>
          <w:color w:val="000000" w:themeColor="text1"/>
          <w:sz w:val="22"/>
          <w:szCs w:val="22"/>
        </w:rPr>
        <w:t>non-significant during the baseline hold, and peaked early, while the decision was being formed</w:t>
      </w:r>
      <w:r w:rsidR="008104D9" w:rsidRPr="00081CBA">
        <w:rPr>
          <w:rFonts w:asciiTheme="minorHAnsi" w:eastAsiaTheme="minorEastAsia" w:hAnsiTheme="minorHAnsi" w:cstheme="minorHAnsi"/>
          <w:color w:val="000000" w:themeColor="text1"/>
          <w:sz w:val="22"/>
          <w:szCs w:val="22"/>
        </w:rPr>
        <w:t xml:space="preserve">, but before the </w:t>
      </w:r>
      <w:r w:rsidR="00A64D2C" w:rsidRPr="00081CBA">
        <w:rPr>
          <w:rFonts w:asciiTheme="minorHAnsi" w:eastAsiaTheme="minorEastAsia" w:hAnsiTheme="minorHAnsi" w:cstheme="minorHAnsi"/>
          <w:color w:val="000000" w:themeColor="text1"/>
          <w:sz w:val="22"/>
          <w:szCs w:val="22"/>
        </w:rPr>
        <w:t xml:space="preserve">mean </w:t>
      </w:r>
      <w:r w:rsidR="008104D9" w:rsidRPr="00081CBA">
        <w:rPr>
          <w:rFonts w:asciiTheme="minorHAnsi" w:eastAsiaTheme="minorEastAsia" w:hAnsiTheme="minorHAnsi" w:cstheme="minorHAnsi"/>
          <w:color w:val="000000" w:themeColor="text1"/>
          <w:sz w:val="22"/>
          <w:szCs w:val="22"/>
        </w:rPr>
        <w:t>reaction time</w:t>
      </w:r>
      <w:r w:rsidR="00373E63" w:rsidRPr="00081CBA">
        <w:rPr>
          <w:rFonts w:asciiTheme="minorHAnsi" w:eastAsiaTheme="minorEastAsia" w:hAnsiTheme="minorHAnsi" w:cstheme="minorHAnsi"/>
          <w:color w:val="000000" w:themeColor="text1"/>
          <w:sz w:val="22"/>
          <w:szCs w:val="22"/>
        </w:rPr>
        <w:t xml:space="preserve"> (Fig. 5B)</w:t>
      </w:r>
      <w:r w:rsidR="00B17056" w:rsidRPr="00081CBA">
        <w:rPr>
          <w:rFonts w:asciiTheme="minorHAnsi" w:eastAsiaTheme="minorEastAsia" w:hAnsiTheme="minorHAnsi" w:cstheme="minorHAnsi"/>
          <w:color w:val="000000" w:themeColor="text1"/>
          <w:sz w:val="22"/>
          <w:szCs w:val="22"/>
        </w:rPr>
        <w:t>.</w:t>
      </w:r>
      <w:r w:rsidR="00373E63" w:rsidRPr="00081CBA">
        <w:rPr>
          <w:rFonts w:asciiTheme="minorHAnsi" w:eastAsiaTheme="minorEastAsia" w:hAnsiTheme="minorHAnsi" w:cstheme="minorHAnsi"/>
          <w:color w:val="000000" w:themeColor="text1"/>
          <w:sz w:val="22"/>
          <w:szCs w:val="22"/>
        </w:rPr>
        <w:t xml:space="preserve">  Finally, we found that there were also significant fixed-point dynamics </w:t>
      </w:r>
      <w:r w:rsidR="00DD3F41" w:rsidRPr="00081CBA">
        <w:rPr>
          <w:rFonts w:asciiTheme="minorHAnsi" w:eastAsiaTheme="minorEastAsia" w:hAnsiTheme="minorHAnsi" w:cstheme="minorHAnsi"/>
          <w:color w:val="000000" w:themeColor="text1"/>
          <w:sz w:val="22"/>
          <w:szCs w:val="22"/>
        </w:rPr>
        <w:t xml:space="preserve">that </w:t>
      </w:r>
      <w:r w:rsidR="005F6046" w:rsidRPr="00081CBA">
        <w:rPr>
          <w:rFonts w:asciiTheme="minorHAnsi" w:eastAsiaTheme="minorEastAsia" w:hAnsiTheme="minorHAnsi" w:cstheme="minorHAnsi"/>
          <w:color w:val="000000" w:themeColor="text1"/>
          <w:sz w:val="22"/>
          <w:szCs w:val="22"/>
        </w:rPr>
        <w:t>did not reflect a perfect integration process</w:t>
      </w:r>
      <w:r w:rsidR="00624C05" w:rsidRPr="00081CBA">
        <w:rPr>
          <w:rFonts w:asciiTheme="minorHAnsi" w:eastAsiaTheme="minorEastAsia" w:hAnsiTheme="minorHAnsi" w:cstheme="minorHAnsi"/>
          <w:color w:val="000000" w:themeColor="text1"/>
          <w:sz w:val="22"/>
          <w:szCs w:val="22"/>
        </w:rPr>
        <w:t xml:space="preserve">, but that did reflect decision </w:t>
      </w:r>
      <w:r w:rsidR="007D1261" w:rsidRPr="00081CBA">
        <w:rPr>
          <w:rFonts w:asciiTheme="minorHAnsi" w:eastAsiaTheme="minorEastAsia" w:hAnsiTheme="minorHAnsi" w:cstheme="minorHAnsi"/>
          <w:color w:val="000000" w:themeColor="text1"/>
          <w:sz w:val="22"/>
          <w:szCs w:val="22"/>
        </w:rPr>
        <w:t>consistency</w:t>
      </w:r>
      <w:r w:rsidR="00E30981" w:rsidRPr="00081CBA">
        <w:rPr>
          <w:rFonts w:asciiTheme="minorHAnsi" w:eastAsiaTheme="minorEastAsia" w:hAnsiTheme="minorHAnsi" w:cstheme="minorHAnsi"/>
          <w:color w:val="000000" w:themeColor="text1"/>
          <w:sz w:val="22"/>
          <w:szCs w:val="22"/>
        </w:rPr>
        <w:t xml:space="preserve"> (Fig. 5C</w:t>
      </w:r>
      <w:r w:rsidR="00F1468C" w:rsidRPr="00081CBA">
        <w:rPr>
          <w:rFonts w:asciiTheme="minorHAnsi" w:eastAsiaTheme="minorEastAsia" w:hAnsiTheme="minorHAnsi" w:cstheme="minorHAnsi"/>
          <w:color w:val="000000" w:themeColor="text1"/>
          <w:sz w:val="22"/>
          <w:szCs w:val="22"/>
        </w:rPr>
        <w:t>, Supplementary Fig. S10</w:t>
      </w:r>
      <w:r w:rsidR="00E30981" w:rsidRPr="00081CBA">
        <w:rPr>
          <w:rFonts w:asciiTheme="minorHAnsi" w:eastAsiaTheme="minorEastAsia" w:hAnsiTheme="minorHAnsi" w:cstheme="minorHAnsi"/>
          <w:color w:val="000000" w:themeColor="text1"/>
          <w:sz w:val="22"/>
          <w:szCs w:val="22"/>
        </w:rPr>
        <w:t>)</w:t>
      </w:r>
      <w:r w:rsidR="005F6046" w:rsidRPr="00081CBA">
        <w:rPr>
          <w:rFonts w:asciiTheme="minorHAnsi" w:eastAsiaTheme="minorEastAsia" w:hAnsiTheme="minorHAnsi" w:cstheme="minorHAnsi"/>
          <w:color w:val="000000" w:themeColor="text1"/>
          <w:sz w:val="22"/>
          <w:szCs w:val="22"/>
        </w:rPr>
        <w:t xml:space="preserve">.  </w:t>
      </w:r>
      <w:r w:rsidR="00BE37AA" w:rsidRPr="00081CBA">
        <w:rPr>
          <w:rFonts w:asciiTheme="minorHAnsi" w:eastAsiaTheme="minorEastAsia" w:hAnsiTheme="minorHAnsi" w:cstheme="minorHAnsi"/>
          <w:color w:val="000000" w:themeColor="text1"/>
          <w:sz w:val="22"/>
          <w:szCs w:val="22"/>
        </w:rPr>
        <w:t>We further examined whether the depth of the attractor</w:t>
      </w:r>
      <w:r w:rsidR="001A23EB" w:rsidRPr="00081CBA">
        <w:rPr>
          <w:rFonts w:asciiTheme="minorHAnsi" w:eastAsiaTheme="minorEastAsia" w:hAnsiTheme="minorHAnsi" w:cstheme="minorHAnsi"/>
          <w:color w:val="000000" w:themeColor="text1"/>
          <w:sz w:val="22"/>
          <w:szCs w:val="22"/>
        </w:rPr>
        <w:t xml:space="preserve">, characterized by the coefficients on the </w:t>
      </w:r>
      <w:r w:rsidR="00DE4627" w:rsidRPr="00081CBA">
        <w:rPr>
          <w:rFonts w:asciiTheme="minorHAnsi" w:eastAsiaTheme="minorEastAsia" w:hAnsiTheme="minorHAnsi" w:cstheme="minorHAnsi"/>
          <w:color w:val="000000" w:themeColor="text1"/>
          <w:sz w:val="22"/>
          <w:szCs w:val="22"/>
        </w:rPr>
        <w:t xml:space="preserve">recurrent </w:t>
      </w:r>
      <w:r w:rsidR="001A23EB" w:rsidRPr="00081CBA">
        <w:rPr>
          <w:rFonts w:asciiTheme="minorHAnsi" w:eastAsiaTheme="minorEastAsia" w:hAnsiTheme="minorHAnsi" w:cstheme="minorHAnsi"/>
          <w:color w:val="000000" w:themeColor="text1"/>
          <w:sz w:val="22"/>
          <w:szCs w:val="22"/>
        </w:rPr>
        <w:t>dynamics,</w:t>
      </w:r>
      <w:r w:rsidR="00DC12E2" w:rsidRPr="00081CBA">
        <w:rPr>
          <w:rFonts w:asciiTheme="minorHAnsi" w:eastAsiaTheme="minorEastAsia" w:hAnsiTheme="minorHAnsi" w:cstheme="minorHAnsi"/>
          <w:color w:val="000000" w:themeColor="text1"/>
          <w:sz w:val="22"/>
          <w:szCs w:val="22"/>
        </w:rPr>
        <w:t xml:space="preserv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oMath>
      <w:r w:rsidR="00BE37AA" w:rsidRPr="00081CBA">
        <w:rPr>
          <w:rFonts w:asciiTheme="minorHAnsi" w:eastAsiaTheme="minorEastAsia" w:hAnsiTheme="minorHAnsi" w:cstheme="minorHAnsi"/>
          <w:color w:val="000000" w:themeColor="text1"/>
          <w:sz w:val="22"/>
          <w:szCs w:val="22"/>
        </w:rPr>
        <w:t>,</w:t>
      </w:r>
      <w:r w:rsidR="00DC12E2" w:rsidRPr="00081CBA">
        <w:rPr>
          <w:rFonts w:asciiTheme="minorHAnsi" w:eastAsiaTheme="minorEastAsia" w:hAnsiTheme="minorHAnsi" w:cstheme="minorHAnsi"/>
          <w:color w:val="000000" w:themeColor="text1"/>
          <w:sz w:val="22"/>
          <w:szCs w:val="22"/>
        </w:rPr>
        <w:t xml:space="preserve"> </w:t>
      </w:r>
      <w:r w:rsidR="00BE37AA" w:rsidRPr="00081CBA">
        <w:rPr>
          <w:rFonts w:asciiTheme="minorHAnsi" w:eastAsiaTheme="minorEastAsia" w:hAnsiTheme="minorHAnsi" w:cstheme="minorHAnsi"/>
          <w:color w:val="000000" w:themeColor="text1"/>
          <w:sz w:val="22"/>
          <w:szCs w:val="22"/>
        </w:rPr>
        <w:t xml:space="preserve">reflected choice </w:t>
      </w:r>
      <w:r w:rsidR="001A23EB" w:rsidRPr="00081CBA">
        <w:rPr>
          <w:rFonts w:asciiTheme="minorHAnsi" w:eastAsiaTheme="minorEastAsia" w:hAnsiTheme="minorHAnsi" w:cstheme="minorHAnsi"/>
          <w:color w:val="000000" w:themeColor="text1"/>
          <w:sz w:val="22"/>
          <w:szCs w:val="22"/>
        </w:rPr>
        <w:t>entropy</w:t>
      </w:r>
      <w:r w:rsidR="00BE37AA" w:rsidRPr="00081CBA">
        <w:rPr>
          <w:rFonts w:asciiTheme="minorHAnsi" w:eastAsiaTheme="minorEastAsia" w:hAnsiTheme="minorHAnsi" w:cstheme="minorHAnsi"/>
          <w:color w:val="000000" w:themeColor="text1"/>
          <w:sz w:val="22"/>
          <w:szCs w:val="22"/>
        </w:rPr>
        <w:t xml:space="preserve"> (Fig. </w:t>
      </w:r>
      <w:r w:rsidR="001A23EB" w:rsidRPr="00081CBA">
        <w:rPr>
          <w:rFonts w:asciiTheme="minorHAnsi" w:eastAsiaTheme="minorEastAsia" w:hAnsiTheme="minorHAnsi" w:cstheme="minorHAnsi"/>
          <w:color w:val="000000" w:themeColor="text1"/>
          <w:sz w:val="22"/>
          <w:szCs w:val="22"/>
        </w:rPr>
        <w:t>5D</w:t>
      </w:r>
      <w:r w:rsidR="007F11EB" w:rsidRPr="00081CBA">
        <w:rPr>
          <w:rFonts w:asciiTheme="minorHAnsi" w:eastAsiaTheme="minorEastAsia" w:hAnsiTheme="minorHAnsi" w:cstheme="minorHAnsi"/>
          <w:color w:val="000000" w:themeColor="text1"/>
          <w:sz w:val="22"/>
          <w:szCs w:val="22"/>
        </w:rPr>
        <w:t>, E</w:t>
      </w:r>
      <w:r w:rsidR="001A23EB" w:rsidRPr="00081CBA">
        <w:rPr>
          <w:rFonts w:asciiTheme="minorHAnsi" w:eastAsiaTheme="minorEastAsia" w:hAnsiTheme="minorHAnsi" w:cstheme="minorHAnsi"/>
          <w:color w:val="000000" w:themeColor="text1"/>
          <w:sz w:val="22"/>
          <w:szCs w:val="22"/>
        </w:rPr>
        <w:t>).  We found that, at the time of choice, the dynamics w</w:t>
      </w:r>
      <w:r w:rsidR="006F3367" w:rsidRPr="00081CBA">
        <w:rPr>
          <w:rFonts w:asciiTheme="minorHAnsi" w:eastAsiaTheme="minorEastAsia" w:hAnsiTheme="minorHAnsi" w:cstheme="minorHAnsi"/>
          <w:color w:val="000000" w:themeColor="text1"/>
          <w:sz w:val="22"/>
          <w:szCs w:val="22"/>
        </w:rPr>
        <w:t>ere correlated with the choice entropy</w:t>
      </w:r>
      <w:r w:rsidR="007D1261" w:rsidRPr="00081CBA">
        <w:rPr>
          <w:rFonts w:asciiTheme="minorHAnsi" w:eastAsiaTheme="minorEastAsia" w:hAnsiTheme="minorHAnsi" w:cstheme="minorHAnsi"/>
          <w:color w:val="000000" w:themeColor="text1"/>
          <w:sz w:val="22"/>
          <w:szCs w:val="22"/>
        </w:rPr>
        <w:t xml:space="preserve"> across cues</w:t>
      </w:r>
      <w:r w:rsidR="006F3367" w:rsidRPr="00081CBA">
        <w:rPr>
          <w:rFonts w:asciiTheme="minorHAnsi" w:eastAsiaTheme="minorEastAsia" w:hAnsiTheme="minorHAnsi" w:cstheme="minorHAnsi"/>
          <w:color w:val="000000" w:themeColor="text1"/>
          <w:sz w:val="22"/>
          <w:szCs w:val="22"/>
        </w:rPr>
        <w:t xml:space="preserve"> (Fig. 5E).  This correlation also </w:t>
      </w:r>
      <w:r w:rsidR="00786189" w:rsidRPr="00081CBA">
        <w:rPr>
          <w:rFonts w:asciiTheme="minorHAnsi" w:eastAsiaTheme="minorEastAsia" w:hAnsiTheme="minorHAnsi" w:cstheme="minorHAnsi"/>
          <w:color w:val="000000" w:themeColor="text1"/>
          <w:sz w:val="22"/>
          <w:szCs w:val="22"/>
        </w:rPr>
        <w:t xml:space="preserve">was non-significant during the baseline hold, and </w:t>
      </w:r>
      <w:r w:rsidR="00260526" w:rsidRPr="00081CBA">
        <w:rPr>
          <w:rFonts w:asciiTheme="minorHAnsi" w:eastAsiaTheme="minorEastAsia" w:hAnsiTheme="minorHAnsi" w:cstheme="minorHAnsi"/>
          <w:color w:val="000000" w:themeColor="text1"/>
          <w:sz w:val="22"/>
          <w:szCs w:val="22"/>
        </w:rPr>
        <w:t>became significant during choice formation</w:t>
      </w:r>
      <w:r w:rsidR="006946EC" w:rsidRPr="00081CBA">
        <w:rPr>
          <w:rFonts w:asciiTheme="minorHAnsi" w:eastAsiaTheme="minorEastAsia" w:hAnsiTheme="minorHAnsi" w:cstheme="minorHAnsi"/>
          <w:color w:val="000000" w:themeColor="text1"/>
          <w:sz w:val="22"/>
          <w:szCs w:val="22"/>
        </w:rPr>
        <w:t>, after the cues were shown</w:t>
      </w:r>
      <w:r w:rsidR="00260526" w:rsidRPr="00081CBA">
        <w:rPr>
          <w:rFonts w:asciiTheme="minorHAnsi" w:eastAsiaTheme="minorEastAsia" w:hAnsiTheme="minorHAnsi" w:cstheme="minorHAnsi"/>
          <w:color w:val="000000" w:themeColor="text1"/>
          <w:sz w:val="22"/>
          <w:szCs w:val="22"/>
        </w:rPr>
        <w:t xml:space="preserve"> (Fig. 5</w:t>
      </w:r>
      <w:r w:rsidR="0045109D" w:rsidRPr="00081CBA">
        <w:rPr>
          <w:rFonts w:asciiTheme="minorHAnsi" w:eastAsiaTheme="minorEastAsia" w:hAnsiTheme="minorHAnsi" w:cstheme="minorHAnsi"/>
          <w:color w:val="000000" w:themeColor="text1"/>
          <w:sz w:val="22"/>
          <w:szCs w:val="22"/>
        </w:rPr>
        <w:t>D</w:t>
      </w:r>
      <w:r w:rsidR="00260526" w:rsidRPr="00081CBA">
        <w:rPr>
          <w:rFonts w:asciiTheme="minorHAnsi" w:eastAsiaTheme="minorEastAsia" w:hAnsiTheme="minorHAnsi" w:cstheme="minorHAnsi"/>
          <w:color w:val="000000" w:themeColor="text1"/>
          <w:sz w:val="22"/>
          <w:szCs w:val="22"/>
        </w:rPr>
        <w:t>)</w:t>
      </w:r>
      <w:r w:rsidR="006946EC" w:rsidRPr="00081CBA">
        <w:rPr>
          <w:rFonts w:asciiTheme="minorHAnsi" w:eastAsiaTheme="minorEastAsia" w:hAnsiTheme="minorHAnsi" w:cstheme="minorHAnsi"/>
          <w:color w:val="000000" w:themeColor="text1"/>
          <w:sz w:val="22"/>
          <w:szCs w:val="22"/>
        </w:rPr>
        <w:t>.</w:t>
      </w:r>
      <w:r w:rsidR="000C5924" w:rsidRPr="00081CBA">
        <w:rPr>
          <w:rFonts w:asciiTheme="minorHAnsi" w:eastAsiaTheme="minorEastAsia" w:hAnsiTheme="minorHAnsi" w:cstheme="minorHAnsi"/>
          <w:color w:val="000000" w:themeColor="text1"/>
          <w:sz w:val="22"/>
          <w:szCs w:val="22"/>
        </w:rPr>
        <w:t xml:space="preserve"> </w:t>
      </w:r>
      <w:r w:rsidR="00147084" w:rsidRPr="00081CBA">
        <w:rPr>
          <w:rFonts w:asciiTheme="minorHAnsi" w:eastAsiaTheme="minorEastAsia" w:hAnsiTheme="minorHAnsi" w:cstheme="minorHAnsi"/>
          <w:color w:val="000000" w:themeColor="text1"/>
          <w:sz w:val="22"/>
          <w:szCs w:val="22"/>
        </w:rPr>
        <w:t>W</w:t>
      </w:r>
      <w:r w:rsidR="000C5924" w:rsidRPr="00081CBA">
        <w:rPr>
          <w:rFonts w:asciiTheme="minorHAnsi" w:eastAsiaTheme="minorEastAsia" w:hAnsiTheme="minorHAnsi" w:cstheme="minorHAnsi"/>
          <w:color w:val="000000" w:themeColor="text1"/>
          <w:sz w:val="22"/>
          <w:szCs w:val="22"/>
        </w:rPr>
        <w:t>hen the monkeys made consistent, low entropy decisions, either accept or reject, the retraction coefficients were larger</w:t>
      </w:r>
      <w:r w:rsidR="00147084" w:rsidRPr="00081CBA">
        <w:rPr>
          <w:rFonts w:asciiTheme="minorHAnsi" w:eastAsiaTheme="minorEastAsia" w:hAnsiTheme="minorHAnsi" w:cstheme="minorHAnsi"/>
          <w:color w:val="000000" w:themeColor="text1"/>
          <w:sz w:val="22"/>
          <w:szCs w:val="22"/>
        </w:rPr>
        <w:t xml:space="preserve"> (Fig. 5C, Supplementary Fig. S10)</w:t>
      </w:r>
      <w:r w:rsidR="000C5924" w:rsidRPr="00081CBA">
        <w:rPr>
          <w:rFonts w:asciiTheme="minorHAnsi" w:eastAsiaTheme="minorEastAsia" w:hAnsiTheme="minorHAnsi" w:cstheme="minorHAnsi"/>
          <w:color w:val="000000" w:themeColor="text1"/>
          <w:sz w:val="22"/>
          <w:szCs w:val="22"/>
        </w:rPr>
        <w:t xml:space="preserve">.  </w:t>
      </w:r>
      <w:r w:rsidR="00C263B2" w:rsidRPr="00081CBA">
        <w:rPr>
          <w:rFonts w:asciiTheme="minorHAnsi" w:eastAsiaTheme="minorEastAsia" w:hAnsiTheme="minorHAnsi" w:cstheme="minorHAnsi"/>
          <w:color w:val="000000" w:themeColor="text1"/>
          <w:sz w:val="22"/>
          <w:szCs w:val="22"/>
        </w:rPr>
        <w:t>Thus</w:t>
      </w:r>
      <w:r w:rsidR="006B56EE" w:rsidRPr="00081CBA">
        <w:rPr>
          <w:rFonts w:asciiTheme="minorHAnsi" w:eastAsiaTheme="minorEastAsia" w:hAnsiTheme="minorHAnsi" w:cstheme="minorHAnsi"/>
          <w:color w:val="000000" w:themeColor="text1"/>
          <w:sz w:val="22"/>
          <w:szCs w:val="22"/>
        </w:rPr>
        <w:t>,</w:t>
      </w:r>
      <w:r w:rsidR="00C263B2" w:rsidRPr="00081CBA">
        <w:rPr>
          <w:rFonts w:asciiTheme="minorHAnsi" w:eastAsiaTheme="minorEastAsia" w:hAnsiTheme="minorHAnsi" w:cstheme="minorHAnsi"/>
          <w:color w:val="000000" w:themeColor="text1"/>
          <w:sz w:val="22"/>
          <w:szCs w:val="22"/>
        </w:rPr>
        <w:t xml:space="preserve"> </w:t>
      </w:r>
      <w:r w:rsidR="006946EC" w:rsidRPr="00081CBA">
        <w:rPr>
          <w:rFonts w:asciiTheme="minorHAnsi" w:eastAsiaTheme="minorEastAsia" w:hAnsiTheme="minorHAnsi" w:cstheme="minorHAnsi"/>
          <w:color w:val="000000" w:themeColor="text1"/>
          <w:sz w:val="22"/>
          <w:szCs w:val="22"/>
        </w:rPr>
        <w:t>we found evidence for fixed-point dynamics</w:t>
      </w:r>
      <w:r w:rsidR="00024D86" w:rsidRPr="00081CBA">
        <w:rPr>
          <w:rFonts w:asciiTheme="minorHAnsi" w:eastAsiaTheme="minorEastAsia" w:hAnsiTheme="minorHAnsi" w:cstheme="minorHAnsi"/>
          <w:color w:val="000000" w:themeColor="text1"/>
          <w:sz w:val="22"/>
          <w:szCs w:val="22"/>
        </w:rPr>
        <w:t xml:space="preserve"> in choice-related prefrontal cortex activity.  We further found that the depth of the attractor basins reflected choice</w:t>
      </w:r>
      <w:r w:rsidR="00530414" w:rsidRPr="00081CBA">
        <w:rPr>
          <w:rFonts w:asciiTheme="minorHAnsi" w:eastAsiaTheme="minorEastAsia" w:hAnsiTheme="minorHAnsi" w:cstheme="minorHAnsi"/>
          <w:color w:val="000000" w:themeColor="text1"/>
          <w:sz w:val="22"/>
          <w:szCs w:val="22"/>
        </w:rPr>
        <w:t xml:space="preserve"> </w:t>
      </w:r>
      <w:r w:rsidR="00024D86" w:rsidRPr="00081CBA">
        <w:rPr>
          <w:rFonts w:asciiTheme="minorHAnsi" w:eastAsiaTheme="minorEastAsia" w:hAnsiTheme="minorHAnsi" w:cstheme="minorHAnsi"/>
          <w:color w:val="000000" w:themeColor="text1"/>
          <w:sz w:val="22"/>
          <w:szCs w:val="22"/>
        </w:rPr>
        <w:t>confidence, consistent with our numerical reconstruction of the energy landscape (Fig. 4)</w:t>
      </w:r>
      <w:r w:rsidR="006B56EE" w:rsidRPr="00081CBA">
        <w:rPr>
          <w:rFonts w:asciiTheme="minorHAnsi" w:eastAsiaTheme="minorEastAsia" w:hAnsiTheme="minorHAnsi" w:cstheme="minorHAnsi"/>
          <w:color w:val="000000" w:themeColor="text1"/>
          <w:sz w:val="22"/>
          <w:szCs w:val="22"/>
        </w:rPr>
        <w:t xml:space="preserve"> because a larger retraction coefficient reflects a steeper energy function</w:t>
      </w:r>
      <w:r w:rsidR="00024D86" w:rsidRPr="00081CBA">
        <w:rPr>
          <w:rFonts w:asciiTheme="minorHAnsi" w:eastAsiaTheme="minorEastAsia" w:hAnsiTheme="minorHAnsi" w:cstheme="minorHAnsi"/>
          <w:color w:val="000000" w:themeColor="text1"/>
          <w:sz w:val="22"/>
          <w:szCs w:val="22"/>
        </w:rPr>
        <w:t xml:space="preserve">.  </w:t>
      </w:r>
      <w:r w:rsidR="00F05C51" w:rsidRPr="00081CBA">
        <w:rPr>
          <w:rFonts w:asciiTheme="minorHAnsi" w:eastAsiaTheme="minorEastAsia" w:hAnsiTheme="minorHAnsi" w:cstheme="minorHAnsi"/>
          <w:color w:val="000000" w:themeColor="text1"/>
          <w:sz w:val="22"/>
          <w:szCs w:val="22"/>
        </w:rPr>
        <w:t xml:space="preserve">Thus, consistent decisions had deeper attractor basins, and </w:t>
      </w:r>
      <w:r w:rsidR="00CD0B0E" w:rsidRPr="00081CBA">
        <w:rPr>
          <w:rFonts w:asciiTheme="minorHAnsi" w:eastAsiaTheme="minorEastAsia" w:hAnsiTheme="minorHAnsi" w:cstheme="minorHAnsi"/>
          <w:color w:val="000000" w:themeColor="text1"/>
          <w:sz w:val="22"/>
          <w:szCs w:val="22"/>
        </w:rPr>
        <w:t>inconsistent decisions had shallower basins.</w:t>
      </w:r>
    </w:p>
    <w:p w14:paraId="5D3C4953" w14:textId="6B7A649B" w:rsidR="002762B3" w:rsidRPr="00081CBA" w:rsidRDefault="00F9753C" w:rsidP="003C09F1">
      <w:pPr>
        <w:pStyle w:val="NormalWeb"/>
        <w:rPr>
          <w:rFonts w:asciiTheme="minorHAnsi" w:eastAsiaTheme="minorEastAsia" w:hAnsiTheme="minorHAnsi" w:cstheme="minorHAnsi"/>
          <w:color w:val="000000" w:themeColor="text1"/>
          <w:sz w:val="22"/>
          <w:szCs w:val="22"/>
        </w:rPr>
      </w:pPr>
      <w:r w:rsidRPr="00081CBA">
        <w:rPr>
          <w:rFonts w:asciiTheme="minorHAnsi" w:eastAsiaTheme="minorEastAsia" w:hAnsiTheme="minorHAnsi" w:cstheme="minorHAnsi"/>
          <w:color w:val="000000" w:themeColor="text1"/>
          <w:sz w:val="22"/>
          <w:szCs w:val="22"/>
        </w:rPr>
        <w:t>We</w:t>
      </w:r>
      <w:r w:rsidR="00CB6E57" w:rsidRPr="00081CBA">
        <w:rPr>
          <w:rFonts w:asciiTheme="minorHAnsi" w:eastAsiaTheme="minorEastAsia" w:hAnsiTheme="minorHAnsi" w:cstheme="minorHAnsi"/>
          <w:color w:val="000000" w:themeColor="text1"/>
          <w:sz w:val="22"/>
          <w:szCs w:val="22"/>
        </w:rPr>
        <w:t xml:space="preserve"> further examine</w:t>
      </w:r>
      <w:r w:rsidRPr="00081CBA">
        <w:rPr>
          <w:rFonts w:asciiTheme="minorHAnsi" w:eastAsiaTheme="minorEastAsia" w:hAnsiTheme="minorHAnsi" w:cstheme="minorHAnsi"/>
          <w:color w:val="000000" w:themeColor="text1"/>
          <w:sz w:val="22"/>
          <w:szCs w:val="22"/>
        </w:rPr>
        <w:t>d</w:t>
      </w:r>
      <w:r w:rsidR="00CB6E57" w:rsidRPr="00081CBA">
        <w:rPr>
          <w:rFonts w:asciiTheme="minorHAnsi" w:eastAsiaTheme="minorEastAsia" w:hAnsiTheme="minorHAnsi" w:cstheme="minorHAnsi"/>
          <w:color w:val="000000" w:themeColor="text1"/>
          <w:sz w:val="22"/>
          <w:szCs w:val="22"/>
        </w:rPr>
        <w:t xml:space="preserve"> the relationship between evidence accumulation</w:t>
      </w:r>
      <w:r w:rsidRPr="00081CBA">
        <w:rPr>
          <w:rFonts w:asciiTheme="minorHAnsi" w:eastAsiaTheme="minorEastAsia" w:hAnsiTheme="minorHAnsi" w:cstheme="minorHAnsi"/>
          <w:color w:val="000000" w:themeColor="text1"/>
          <w:sz w:val="22"/>
          <w:szCs w:val="22"/>
        </w:rPr>
        <w:t xml:space="preserve"> and neural activity by fitting </w:t>
      </w:r>
      <w:r w:rsidR="004D082D" w:rsidRPr="00081CBA">
        <w:rPr>
          <w:rFonts w:asciiTheme="minorHAnsi" w:eastAsiaTheme="minorEastAsia" w:hAnsiTheme="minorHAnsi" w:cstheme="minorHAnsi"/>
          <w:color w:val="000000" w:themeColor="text1"/>
          <w:sz w:val="22"/>
          <w:szCs w:val="22"/>
        </w:rPr>
        <w:t>a variation of the model</w:t>
      </w:r>
      <w:r w:rsidR="00FA249B" w:rsidRPr="00081CBA">
        <w:rPr>
          <w:rFonts w:asciiTheme="minorHAnsi" w:eastAsiaTheme="minorEastAsia" w:hAnsiTheme="minorHAnsi" w:cstheme="minorHAnsi"/>
          <w:color w:val="000000" w:themeColor="text1"/>
          <w:sz w:val="22"/>
          <w:szCs w:val="22"/>
        </w:rPr>
        <w:t xml:space="preserve"> (Supplementary Fig. </w:t>
      </w:r>
      <w:r w:rsidR="0014786E" w:rsidRPr="00081CBA">
        <w:rPr>
          <w:rFonts w:asciiTheme="minorHAnsi" w:eastAsiaTheme="minorEastAsia" w:hAnsiTheme="minorHAnsi" w:cstheme="minorHAnsi"/>
          <w:color w:val="000000" w:themeColor="text1"/>
          <w:sz w:val="22"/>
          <w:szCs w:val="22"/>
        </w:rPr>
        <w:t>S</w:t>
      </w:r>
      <w:r w:rsidR="00FA249B" w:rsidRPr="00081CBA">
        <w:rPr>
          <w:rFonts w:asciiTheme="minorHAnsi" w:eastAsiaTheme="minorEastAsia" w:hAnsiTheme="minorHAnsi" w:cstheme="minorHAnsi"/>
          <w:color w:val="000000" w:themeColor="text1"/>
          <w:sz w:val="22"/>
          <w:szCs w:val="22"/>
        </w:rPr>
        <w:t>1</w:t>
      </w:r>
      <w:r w:rsidR="0014786E" w:rsidRPr="00081CBA">
        <w:rPr>
          <w:rFonts w:asciiTheme="minorHAnsi" w:eastAsiaTheme="minorEastAsia" w:hAnsiTheme="minorHAnsi" w:cstheme="minorHAnsi"/>
          <w:color w:val="000000" w:themeColor="text1"/>
          <w:sz w:val="22"/>
          <w:szCs w:val="22"/>
        </w:rPr>
        <w:t>1</w:t>
      </w:r>
      <w:r w:rsidR="00FA249B" w:rsidRPr="00081CBA">
        <w:rPr>
          <w:rFonts w:asciiTheme="minorHAnsi" w:eastAsiaTheme="minorEastAsia" w:hAnsiTheme="minorHAnsi" w:cstheme="minorHAnsi"/>
          <w:color w:val="000000" w:themeColor="text1"/>
          <w:sz w:val="22"/>
          <w:szCs w:val="22"/>
        </w:rPr>
        <w:t>)</w:t>
      </w:r>
      <w:r w:rsidR="004D082D" w:rsidRPr="00081CBA">
        <w:rPr>
          <w:rFonts w:asciiTheme="minorHAnsi" w:eastAsiaTheme="minorEastAsia" w:hAnsiTheme="minorHAnsi" w:cstheme="minorHAnsi"/>
          <w:color w:val="000000" w:themeColor="text1"/>
          <w:sz w:val="22"/>
          <w:szCs w:val="22"/>
        </w:rPr>
        <w:t>, in which we estimated a single constant</w:t>
      </w:r>
      <w:r w:rsidR="002762B3" w:rsidRPr="00081CBA">
        <w:rPr>
          <w:rFonts w:asciiTheme="minorHAnsi" w:eastAsiaTheme="minorEastAsia" w:hAnsiTheme="minorHAnsi" w:cstheme="minorHAnsi"/>
          <w:color w:val="000000" w:themeColor="text1"/>
          <w:sz w:val="22"/>
          <w:szCs w:val="22"/>
        </w:rPr>
        <w:t xml:space="preserv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h</m:t>
            </m:r>
          </m:e>
          <m:sub>
            <m:r>
              <w:rPr>
                <w:rFonts w:ascii="Cambria Math" w:hAnsi="Cambria Math" w:cstheme="minorHAnsi"/>
                <w:color w:val="000000" w:themeColor="text1"/>
                <w:sz w:val="22"/>
                <w:szCs w:val="22"/>
              </w:rPr>
              <m:t>i</m:t>
            </m:r>
          </m:sub>
        </m:sSub>
      </m:oMath>
      <w:r w:rsidR="002762B3" w:rsidRPr="00081CBA">
        <w:rPr>
          <w:rFonts w:asciiTheme="minorHAnsi" w:eastAsiaTheme="minorEastAsia" w:hAnsiTheme="minorHAnsi" w:cstheme="minorHAnsi"/>
          <w:color w:val="000000" w:themeColor="text1"/>
          <w:sz w:val="22"/>
          <w:szCs w:val="22"/>
        </w:rPr>
        <w:t>,</w:t>
      </w:r>
      <w:r w:rsidR="004D082D" w:rsidRPr="00081CBA">
        <w:rPr>
          <w:rFonts w:asciiTheme="minorHAnsi" w:eastAsiaTheme="minorEastAsia" w:hAnsiTheme="minorHAnsi" w:cstheme="minorHAnsi"/>
          <w:color w:val="000000" w:themeColor="text1"/>
          <w:sz w:val="22"/>
          <w:szCs w:val="22"/>
        </w:rPr>
        <w:t xml:space="preserve"> for each cue, without explicitly including the evidence term</w:t>
      </w:r>
      <w:r w:rsidR="00CB6E57" w:rsidRPr="00081CBA">
        <w:rPr>
          <w:rFonts w:asciiTheme="minorHAnsi" w:eastAsiaTheme="minorEastAsia" w:hAnsiTheme="minorHAnsi" w:cstheme="minorHAnsi"/>
          <w:color w:val="000000" w:themeColor="text1"/>
          <w:sz w:val="22"/>
          <w:szCs w:val="22"/>
        </w:rPr>
        <w:t xml:space="preserv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oMath>
      <w:r w:rsidR="004D082D" w:rsidRPr="00081CBA">
        <w:rPr>
          <w:rFonts w:asciiTheme="minorHAnsi" w:eastAsiaTheme="minorEastAsia" w:hAnsiTheme="minorHAnsi" w:cstheme="minorHAnsi"/>
          <w:color w:val="000000" w:themeColor="text1"/>
          <w:sz w:val="22"/>
          <w:szCs w:val="22"/>
        </w:rPr>
        <w:t>:</w:t>
      </w:r>
      <w:r w:rsidR="004D082D" w:rsidRPr="00081CBA">
        <w:rPr>
          <w:rFonts w:asciiTheme="minorHAnsi" w:eastAsiaTheme="minorEastAsia" w:hAnsiTheme="minorHAnsi" w:cstheme="minorHAnsi"/>
          <w:color w:val="000000" w:themeColor="text1"/>
          <w:sz w:val="22"/>
          <w:szCs w:val="22"/>
        </w:rPr>
        <w:tab/>
      </w:r>
      <w:r w:rsidR="004D082D" w:rsidRPr="00081CBA">
        <w:rPr>
          <w:rFonts w:asciiTheme="minorHAnsi" w:eastAsiaTheme="minorEastAsia" w:hAnsiTheme="minorHAnsi" w:cstheme="minorHAnsi"/>
          <w:color w:val="000000" w:themeColor="text1"/>
          <w:sz w:val="22"/>
          <w:szCs w:val="22"/>
        </w:rPr>
        <w:tab/>
      </w:r>
    </w:p>
    <w:p w14:paraId="55725860" w14:textId="18E757B5" w:rsidR="004D082D" w:rsidRPr="00081CBA" w:rsidRDefault="00000000" w:rsidP="00C64C65">
      <w:pPr>
        <w:pStyle w:val="NormalWeb"/>
        <w:ind w:left="2160" w:firstLine="720"/>
        <w:rPr>
          <w:rFonts w:ascii="Cambria Math" w:hAnsi="Cambria Math" w:cstheme="minorHAnsi"/>
          <w:iCs/>
          <w:color w:val="000000" w:themeColor="text1"/>
          <w:sz w:val="22"/>
          <w:szCs w:val="22"/>
        </w:rPr>
      </w:pP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t+1</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h</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η</m:t>
            </m:r>
          </m:e>
          <m:sub>
            <m:r>
              <w:rPr>
                <w:rFonts w:ascii="Cambria Math" w:hAnsi="Cambria Math" w:cstheme="minorHAnsi"/>
                <w:color w:val="000000" w:themeColor="text1"/>
                <w:sz w:val="22"/>
                <w:szCs w:val="22"/>
              </w:rPr>
              <m:t>t</m:t>
            </m:r>
          </m:sub>
        </m:sSub>
      </m:oMath>
      <w:r w:rsidR="002762B3" w:rsidRPr="00081CBA">
        <w:rPr>
          <w:rFonts w:ascii="Cambria Math" w:hAnsi="Cambria Math" w:cstheme="minorHAnsi"/>
          <w:iCs/>
          <w:color w:val="000000" w:themeColor="text1"/>
          <w:sz w:val="22"/>
          <w:szCs w:val="22"/>
        </w:rPr>
        <w:t>.</w:t>
      </w:r>
    </w:p>
    <w:p w14:paraId="5B6201E9" w14:textId="1CEEF493" w:rsidR="003D4AF3" w:rsidRPr="00081CBA" w:rsidRDefault="00000921" w:rsidP="00081CBA">
      <w:pPr>
        <w:pStyle w:val="NormalWeb"/>
        <w:rPr>
          <w:rFonts w:asciiTheme="minorHAnsi" w:eastAsiaTheme="minorEastAsia" w:hAnsiTheme="minorHAnsi" w:cstheme="minorHAnsi"/>
          <w:color w:val="000000" w:themeColor="text1"/>
          <w:sz w:val="22"/>
          <w:szCs w:val="22"/>
          <w:lang w:eastAsia="zh-TW"/>
        </w:rPr>
      </w:pPr>
      <w:r w:rsidRPr="00081CBA">
        <w:rPr>
          <w:rFonts w:asciiTheme="minorHAnsi" w:hAnsiTheme="minorHAnsi" w:cstheme="minorHAnsi"/>
          <w:iCs/>
          <w:color w:val="000000" w:themeColor="text1"/>
          <w:sz w:val="22"/>
          <w:szCs w:val="22"/>
        </w:rPr>
        <w:t xml:space="preserve">Thus, in this model we fit an evidence constant </w:t>
      </w:r>
      <w:r w:rsidR="003121B6" w:rsidRPr="00081CBA">
        <w:rPr>
          <w:rFonts w:asciiTheme="minorHAnsi" w:hAnsiTheme="minorHAnsi" w:cstheme="minorHAnsi"/>
          <w:iCs/>
          <w:color w:val="000000" w:themeColor="text1"/>
          <w:sz w:val="22"/>
          <w:szCs w:val="22"/>
        </w:rPr>
        <w:t xml:space="preserve">directly </w:t>
      </w:r>
      <w:r w:rsidRPr="00081CBA">
        <w:rPr>
          <w:rFonts w:asciiTheme="minorHAnsi" w:hAnsiTheme="minorHAnsi" w:cstheme="minorHAnsi"/>
          <w:iCs/>
          <w:color w:val="000000" w:themeColor="text1"/>
          <w:sz w:val="22"/>
          <w:szCs w:val="22"/>
        </w:rPr>
        <w:t xml:space="preserve">to the neural activity.  </w:t>
      </w:r>
      <w:r w:rsidR="007D59F8" w:rsidRPr="00081CBA">
        <w:rPr>
          <w:rFonts w:asciiTheme="minorHAnsi" w:hAnsiTheme="minorHAnsi" w:cstheme="minorHAnsi"/>
          <w:iCs/>
          <w:color w:val="000000" w:themeColor="text1"/>
          <w:sz w:val="22"/>
          <w:szCs w:val="22"/>
        </w:rPr>
        <w:t>We then compared the cue dependent constant</w:t>
      </w:r>
      <w:r w:rsidR="00C64B69" w:rsidRPr="00081CBA">
        <w:rPr>
          <w:rFonts w:asciiTheme="minorHAnsi" w:hAnsiTheme="minorHAnsi" w:cstheme="minorHAnsi"/>
          <w:iCs/>
          <w:color w:val="000000" w:themeColor="text1"/>
          <w:sz w:val="22"/>
          <w:szCs w:val="22"/>
        </w:rPr>
        <w:t xml:space="preserv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h</m:t>
            </m:r>
          </m:e>
          <m:sub>
            <m:r>
              <w:rPr>
                <w:rFonts w:ascii="Cambria Math" w:hAnsi="Cambria Math" w:cstheme="minorHAnsi"/>
                <w:color w:val="000000" w:themeColor="text1"/>
                <w:sz w:val="22"/>
                <w:szCs w:val="22"/>
              </w:rPr>
              <m:t>i</m:t>
            </m:r>
          </m:sub>
        </m:sSub>
      </m:oMath>
      <w:r w:rsidR="00C64B69" w:rsidRPr="00081CBA">
        <w:rPr>
          <w:rFonts w:asciiTheme="minorHAnsi" w:hAnsiTheme="minorHAnsi" w:cstheme="minorHAnsi"/>
          <w:color w:val="000000" w:themeColor="text1"/>
          <w:sz w:val="22"/>
          <w:szCs w:val="22"/>
        </w:rPr>
        <w:t>,</w:t>
      </w:r>
      <w:r w:rsidR="007D59F8" w:rsidRPr="00081CBA">
        <w:rPr>
          <w:rFonts w:asciiTheme="minorHAnsi" w:hAnsiTheme="minorHAnsi" w:cstheme="minorHAnsi"/>
          <w:iCs/>
          <w:color w:val="000000" w:themeColor="text1"/>
          <w:sz w:val="22"/>
          <w:szCs w:val="22"/>
        </w:rPr>
        <w:t xml:space="preserve"> fit to the neural data, to the </w:t>
      </w:r>
      <w:r w:rsidR="004D2060" w:rsidRPr="00081CBA">
        <w:rPr>
          <w:rFonts w:asciiTheme="minorHAnsi" w:hAnsiTheme="minorHAnsi" w:cstheme="minorHAnsi"/>
          <w:iCs/>
          <w:color w:val="000000" w:themeColor="text1"/>
          <w:sz w:val="22"/>
          <w:szCs w:val="22"/>
        </w:rPr>
        <w:t>cue dependent evidence term derived from the behavior</w:t>
      </w:r>
      <w:r w:rsidR="00C64B69" w:rsidRPr="00081CBA">
        <w:rPr>
          <w:rFonts w:asciiTheme="minorHAnsi" w:hAnsiTheme="minorHAnsi" w:cstheme="minorHAnsi"/>
          <w:iCs/>
          <w:color w:val="000000" w:themeColor="text1"/>
          <w:sz w:val="22"/>
          <w:szCs w:val="22"/>
        </w:rPr>
        <w:t xml:space="preserv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oMath>
      <w:r w:rsidR="004D2060" w:rsidRPr="00081CBA">
        <w:rPr>
          <w:rFonts w:asciiTheme="minorHAnsi" w:hAnsiTheme="minorHAnsi" w:cstheme="minorHAnsi"/>
          <w:iCs/>
          <w:color w:val="000000" w:themeColor="text1"/>
          <w:sz w:val="22"/>
          <w:szCs w:val="22"/>
        </w:rPr>
        <w:t xml:space="preserve">, and found that </w:t>
      </w:r>
      <w:r w:rsidR="007617D8" w:rsidRPr="00081CBA">
        <w:rPr>
          <w:rFonts w:asciiTheme="minorHAnsi" w:hAnsiTheme="minorHAnsi" w:cstheme="minorHAnsi"/>
          <w:iCs/>
          <w:color w:val="000000" w:themeColor="text1"/>
          <w:sz w:val="22"/>
          <w:szCs w:val="22"/>
        </w:rPr>
        <w:t>they correlated significantly, following onset of the cues</w:t>
      </w:r>
      <w:r w:rsidR="00C64B69" w:rsidRPr="00081CBA">
        <w:rPr>
          <w:rFonts w:asciiTheme="minorHAnsi" w:hAnsiTheme="minorHAnsi" w:cstheme="minorHAnsi"/>
          <w:iCs/>
          <w:color w:val="000000" w:themeColor="text1"/>
          <w:sz w:val="22"/>
          <w:szCs w:val="22"/>
        </w:rPr>
        <w:t xml:space="preserve"> (</w:t>
      </w:r>
      <w:r w:rsidR="00F249EA" w:rsidRPr="00081CBA">
        <w:rPr>
          <w:rFonts w:asciiTheme="minorHAnsi" w:hAnsiTheme="minorHAnsi" w:cstheme="minorHAnsi"/>
          <w:iCs/>
          <w:color w:val="000000" w:themeColor="text1"/>
          <w:sz w:val="22"/>
          <w:szCs w:val="22"/>
        </w:rPr>
        <w:t>Supplementary Fig. S</w:t>
      </w:r>
      <w:r w:rsidR="00620003" w:rsidRPr="00081CBA">
        <w:rPr>
          <w:rFonts w:asciiTheme="minorHAnsi" w:hAnsiTheme="minorHAnsi" w:cstheme="minorHAnsi"/>
          <w:iCs/>
          <w:color w:val="000000" w:themeColor="text1"/>
          <w:sz w:val="22"/>
          <w:szCs w:val="22"/>
        </w:rPr>
        <w:t>8</w:t>
      </w:r>
      <w:r w:rsidR="004C323D" w:rsidRPr="00081CBA">
        <w:rPr>
          <w:rFonts w:asciiTheme="minorHAnsi" w:hAnsiTheme="minorHAnsi" w:cstheme="minorHAnsi"/>
          <w:iCs/>
          <w:color w:val="000000" w:themeColor="text1"/>
          <w:sz w:val="22"/>
          <w:szCs w:val="22"/>
        </w:rPr>
        <w:t>B</w:t>
      </w:r>
      <w:r w:rsidR="00C64B69" w:rsidRPr="00081CBA">
        <w:rPr>
          <w:rFonts w:asciiTheme="minorHAnsi" w:hAnsiTheme="minorHAnsi" w:cstheme="minorHAnsi"/>
          <w:iCs/>
          <w:color w:val="000000" w:themeColor="text1"/>
          <w:sz w:val="22"/>
          <w:szCs w:val="22"/>
        </w:rPr>
        <w:t>)</w:t>
      </w:r>
      <w:r w:rsidR="00EA24AD" w:rsidRPr="00081CBA">
        <w:rPr>
          <w:rFonts w:asciiTheme="minorHAnsi" w:hAnsiTheme="minorHAnsi" w:cstheme="minorHAnsi"/>
          <w:iCs/>
          <w:color w:val="000000" w:themeColor="text1"/>
          <w:sz w:val="22"/>
          <w:szCs w:val="22"/>
        </w:rPr>
        <w:t>.</w:t>
      </w:r>
      <w:r w:rsidR="00024872" w:rsidRPr="00081CBA">
        <w:rPr>
          <w:rFonts w:asciiTheme="minorHAnsi" w:hAnsiTheme="minorHAnsi" w:cstheme="minorHAnsi"/>
          <w:iCs/>
          <w:color w:val="000000" w:themeColor="text1"/>
          <w:sz w:val="22"/>
          <w:szCs w:val="22"/>
        </w:rPr>
        <w:t xml:space="preserve">  </w:t>
      </w:r>
      <w:r w:rsidR="00EA24AD" w:rsidRPr="00081CBA">
        <w:rPr>
          <w:rFonts w:asciiTheme="minorHAnsi" w:hAnsiTheme="minorHAnsi" w:cstheme="minorHAnsi"/>
          <w:iCs/>
          <w:color w:val="000000" w:themeColor="text1"/>
          <w:sz w:val="22"/>
          <w:szCs w:val="22"/>
        </w:rPr>
        <w:t xml:space="preserve">This further supports the hypothesis that prefrontal neural activity reflects both evidence accumulation and </w:t>
      </w:r>
      <w:r w:rsidR="00865DF6" w:rsidRPr="00081CBA">
        <w:rPr>
          <w:rFonts w:asciiTheme="minorHAnsi" w:hAnsiTheme="minorHAnsi" w:cstheme="minorHAnsi"/>
          <w:iCs/>
          <w:color w:val="000000" w:themeColor="text1"/>
          <w:sz w:val="22"/>
          <w:szCs w:val="22"/>
        </w:rPr>
        <w:t>fixed-point</w:t>
      </w:r>
      <w:r w:rsidR="00671898" w:rsidRPr="00081CBA">
        <w:rPr>
          <w:rFonts w:asciiTheme="minorHAnsi" w:hAnsiTheme="minorHAnsi" w:cstheme="minorHAnsi"/>
          <w:iCs/>
          <w:color w:val="000000" w:themeColor="text1"/>
          <w:sz w:val="22"/>
          <w:szCs w:val="22"/>
        </w:rPr>
        <w:t xml:space="preserve"> dynamics.  </w:t>
      </w:r>
    </w:p>
    <w:p w14:paraId="548C2381" w14:textId="4104536F" w:rsidR="00197E01" w:rsidRPr="00081CBA" w:rsidRDefault="00197E01" w:rsidP="003C581F">
      <w:pPr>
        <w:pStyle w:val="NormalWeb"/>
        <w:rPr>
          <w:rFonts w:asciiTheme="minorHAnsi" w:eastAsiaTheme="minorEastAsia" w:hAnsiTheme="minorHAnsi" w:cstheme="minorHAnsi"/>
          <w:color w:val="000000" w:themeColor="text1"/>
          <w:sz w:val="22"/>
          <w:szCs w:val="22"/>
        </w:rPr>
      </w:pPr>
      <w:r w:rsidRPr="00081CBA">
        <w:rPr>
          <w:rFonts w:asciiTheme="minorHAnsi" w:eastAsiaTheme="minorEastAsia" w:hAnsiTheme="minorHAnsi" w:cstheme="minorHAnsi"/>
          <w:color w:val="000000" w:themeColor="text1"/>
          <w:sz w:val="22"/>
          <w:szCs w:val="22"/>
          <w:lang w:eastAsia="zh-TW"/>
        </w:rPr>
        <w:t xml:space="preserve">To exclude the possibility that the number of accept or reject choices for a particular cue drives the differences in estimates of retraction coefficients based on our model fitting procedure, we also conducted a control analysis. We refit the model after matching the number of trials between the consistent and inconsistent choice conditions. Our analysis suggests that the retraction coefficient was significantly larger even after matching the number of trials in the different conditions (Supplementary Fig. </w:t>
      </w:r>
      <w:r w:rsidR="00376099" w:rsidRPr="00081CBA">
        <w:rPr>
          <w:rFonts w:asciiTheme="minorHAnsi" w:eastAsiaTheme="minorEastAsia" w:hAnsiTheme="minorHAnsi" w:cstheme="minorHAnsi"/>
          <w:color w:val="000000" w:themeColor="text1"/>
          <w:sz w:val="22"/>
          <w:szCs w:val="22"/>
          <w:lang w:eastAsia="zh-TW"/>
        </w:rPr>
        <w:t>S</w:t>
      </w:r>
      <w:r w:rsidRPr="00081CBA">
        <w:rPr>
          <w:rFonts w:asciiTheme="minorHAnsi" w:eastAsiaTheme="minorEastAsia" w:hAnsiTheme="minorHAnsi" w:cstheme="minorHAnsi"/>
          <w:color w:val="000000" w:themeColor="text1"/>
          <w:sz w:val="22"/>
          <w:szCs w:val="22"/>
          <w:lang w:eastAsia="zh-TW"/>
        </w:rPr>
        <w:t xml:space="preserve">12). We also controlled for the effect of ongoing change-of-mind on our model estimates. To consider changes of mind during the choice period, we predicted the current choice preference in each time bin (instead of using the final choice of the animal) and attributed the activity classified in this way to accept or reject decisions for the analysis. By repeating our linear dynamical system analysis using moment-by-moment estimates of choice, instead of the final choice, we accounted for the potential differences in the amount of “changes-of-mind” between different cue conditions. In this alternative analysis, our results still hold (Supplementary Fig. </w:t>
      </w:r>
      <w:r w:rsidR="00FF5D2A" w:rsidRPr="00081CBA">
        <w:rPr>
          <w:rFonts w:asciiTheme="minorHAnsi" w:eastAsiaTheme="minorEastAsia" w:hAnsiTheme="minorHAnsi" w:cstheme="minorHAnsi"/>
          <w:color w:val="000000" w:themeColor="text1"/>
          <w:sz w:val="22"/>
          <w:szCs w:val="22"/>
          <w:lang w:eastAsia="zh-TW"/>
        </w:rPr>
        <w:t>S</w:t>
      </w:r>
      <w:r w:rsidRPr="00081CBA">
        <w:rPr>
          <w:rFonts w:asciiTheme="minorHAnsi" w:eastAsiaTheme="minorEastAsia" w:hAnsiTheme="minorHAnsi" w:cstheme="minorHAnsi"/>
          <w:color w:val="000000" w:themeColor="text1"/>
          <w:sz w:val="22"/>
          <w:szCs w:val="22"/>
          <w:lang w:eastAsia="zh-TW"/>
        </w:rPr>
        <w:t>13).</w:t>
      </w:r>
    </w:p>
    <w:p w14:paraId="706F329C" w14:textId="37057E56" w:rsidR="00D1546C" w:rsidRPr="00081CBA" w:rsidRDefault="00341FB6" w:rsidP="003C581F">
      <w:pPr>
        <w:pStyle w:val="NormalWeb"/>
        <w:rPr>
          <w:rFonts w:cstheme="minorHAnsi"/>
          <w:color w:val="000000" w:themeColor="text1"/>
          <w:sz w:val="22"/>
          <w:szCs w:val="22"/>
        </w:rPr>
      </w:pPr>
      <w:r w:rsidRPr="00081CBA">
        <w:rPr>
          <w:rFonts w:asciiTheme="minorHAnsi" w:eastAsiaTheme="minorEastAsia" w:hAnsiTheme="minorHAnsi" w:cstheme="minorHAnsi"/>
          <w:color w:val="000000" w:themeColor="text1"/>
          <w:sz w:val="22"/>
          <w:szCs w:val="22"/>
          <w:lang w:eastAsia="zh-TW"/>
        </w:rPr>
        <w:t xml:space="preserve">To further support our findings, we examined </w:t>
      </w:r>
      <w:r w:rsidR="000E744D" w:rsidRPr="00081CBA">
        <w:rPr>
          <w:rFonts w:asciiTheme="minorHAnsi" w:eastAsiaTheme="minorEastAsia" w:hAnsiTheme="minorHAnsi" w:cstheme="minorHAnsi"/>
          <w:color w:val="000000" w:themeColor="text1"/>
          <w:sz w:val="22"/>
          <w:szCs w:val="22"/>
          <w:lang w:eastAsia="zh-TW"/>
        </w:rPr>
        <w:t>a 1-D</w:t>
      </w:r>
      <w:r w:rsidR="003C09F1" w:rsidRPr="00081CBA">
        <w:rPr>
          <w:rFonts w:asciiTheme="minorHAnsi" w:eastAsiaTheme="minorEastAsia" w:hAnsiTheme="minorHAnsi" w:cstheme="minorHAnsi"/>
          <w:color w:val="000000" w:themeColor="text1"/>
          <w:sz w:val="22"/>
          <w:szCs w:val="22"/>
          <w:lang w:eastAsia="zh-TW"/>
        </w:rPr>
        <w:t xml:space="preserve"> choice dimension determined by </w:t>
      </w:r>
      <w:r w:rsidR="000E744D" w:rsidRPr="00081CBA">
        <w:rPr>
          <w:rFonts w:asciiTheme="minorHAnsi" w:eastAsiaTheme="minorEastAsia" w:hAnsiTheme="minorHAnsi" w:cstheme="minorHAnsi"/>
          <w:color w:val="000000" w:themeColor="text1"/>
          <w:sz w:val="22"/>
          <w:szCs w:val="22"/>
          <w:lang w:eastAsia="zh-TW"/>
        </w:rPr>
        <w:t xml:space="preserve">an </w:t>
      </w:r>
      <w:r w:rsidR="003C09F1" w:rsidRPr="00081CBA">
        <w:rPr>
          <w:rFonts w:asciiTheme="minorHAnsi" w:eastAsiaTheme="minorEastAsia" w:hAnsiTheme="minorHAnsi" w:cstheme="minorHAnsi"/>
          <w:color w:val="000000" w:themeColor="text1"/>
          <w:sz w:val="22"/>
          <w:szCs w:val="22"/>
          <w:lang w:eastAsia="zh-TW"/>
        </w:rPr>
        <w:t xml:space="preserve">alternative </w:t>
      </w:r>
      <w:r w:rsidR="00775F90" w:rsidRPr="00081CBA">
        <w:rPr>
          <w:rFonts w:asciiTheme="minorHAnsi" w:eastAsiaTheme="minorEastAsia" w:hAnsiTheme="minorHAnsi" w:cstheme="minorHAnsi"/>
          <w:color w:val="000000" w:themeColor="text1"/>
          <w:sz w:val="22"/>
          <w:szCs w:val="22"/>
          <w:lang w:eastAsia="zh-TW"/>
        </w:rPr>
        <w:t>classifier</w:t>
      </w:r>
      <w:r w:rsidR="003C09F1" w:rsidRPr="00081CBA">
        <w:rPr>
          <w:rFonts w:asciiTheme="minorHAnsi" w:eastAsiaTheme="minorEastAsia" w:hAnsiTheme="minorHAnsi" w:cstheme="minorHAnsi"/>
          <w:color w:val="000000" w:themeColor="text1"/>
          <w:sz w:val="22"/>
          <w:szCs w:val="22"/>
          <w:lang w:eastAsia="zh-TW"/>
        </w:rPr>
        <w:t xml:space="preserve"> (see Methods, and Supplementary </w:t>
      </w:r>
      <w:r w:rsidR="005A1FA6" w:rsidRPr="00081CBA">
        <w:rPr>
          <w:rFonts w:asciiTheme="minorHAnsi" w:eastAsiaTheme="minorEastAsia" w:hAnsiTheme="minorHAnsi" w:cstheme="minorHAnsi"/>
          <w:color w:val="000000" w:themeColor="text1"/>
          <w:sz w:val="22"/>
          <w:szCs w:val="22"/>
          <w:lang w:eastAsia="zh-TW"/>
        </w:rPr>
        <w:t>Fig.</w:t>
      </w:r>
      <w:r w:rsidR="003C09F1" w:rsidRPr="00081CBA">
        <w:rPr>
          <w:rFonts w:asciiTheme="minorHAnsi" w:eastAsiaTheme="minorEastAsia" w:hAnsiTheme="minorHAnsi" w:cstheme="minorHAnsi"/>
          <w:color w:val="000000" w:themeColor="text1"/>
          <w:sz w:val="22"/>
          <w:szCs w:val="22"/>
          <w:lang w:eastAsia="zh-TW"/>
        </w:rPr>
        <w:t xml:space="preserve"> </w:t>
      </w:r>
      <w:r w:rsidR="007F40DA" w:rsidRPr="00081CBA">
        <w:rPr>
          <w:rFonts w:asciiTheme="minorHAnsi" w:eastAsiaTheme="minorEastAsia" w:hAnsiTheme="minorHAnsi" w:cstheme="minorHAnsi"/>
          <w:color w:val="000000" w:themeColor="text1"/>
          <w:sz w:val="22"/>
          <w:szCs w:val="22"/>
          <w:lang w:eastAsia="zh-TW"/>
        </w:rPr>
        <w:t>S</w:t>
      </w:r>
      <w:r w:rsidR="004D2E99" w:rsidRPr="00081CBA">
        <w:rPr>
          <w:rFonts w:asciiTheme="minorHAnsi" w:eastAsiaTheme="minorEastAsia" w:hAnsiTheme="minorHAnsi" w:cstheme="minorHAnsi"/>
          <w:color w:val="000000" w:themeColor="text1"/>
          <w:sz w:val="22"/>
          <w:szCs w:val="22"/>
          <w:lang w:eastAsia="zh-TW"/>
        </w:rPr>
        <w:t>14</w:t>
      </w:r>
      <w:r w:rsidR="007F40DA" w:rsidRPr="00081CBA">
        <w:rPr>
          <w:rFonts w:asciiTheme="minorHAnsi" w:eastAsiaTheme="minorEastAsia" w:hAnsiTheme="minorHAnsi" w:cstheme="minorHAnsi"/>
          <w:color w:val="000000" w:themeColor="text1"/>
          <w:sz w:val="22"/>
          <w:szCs w:val="22"/>
          <w:lang w:eastAsia="zh-TW"/>
        </w:rPr>
        <w:t>A-E</w:t>
      </w:r>
      <w:r w:rsidR="003C09F1" w:rsidRPr="00081CBA">
        <w:rPr>
          <w:rFonts w:asciiTheme="minorHAnsi" w:eastAsiaTheme="minorEastAsia" w:hAnsiTheme="minorHAnsi" w:cstheme="minorHAnsi"/>
          <w:color w:val="000000" w:themeColor="text1"/>
          <w:sz w:val="22"/>
          <w:szCs w:val="22"/>
          <w:lang w:eastAsia="zh-TW"/>
        </w:rPr>
        <w:t>).</w:t>
      </w:r>
      <w:r w:rsidR="00A902A2" w:rsidRPr="00081CBA">
        <w:rPr>
          <w:rFonts w:asciiTheme="minorHAnsi" w:eastAsiaTheme="minorEastAsia" w:hAnsiTheme="minorHAnsi" w:cstheme="minorHAnsi"/>
          <w:color w:val="000000" w:themeColor="text1"/>
          <w:sz w:val="22"/>
          <w:szCs w:val="22"/>
          <w:lang w:eastAsia="zh-TW"/>
        </w:rPr>
        <w:t xml:space="preserve"> The estimated retraction coefficients</w:t>
      </w:r>
      <w:r w:rsidR="003448C5" w:rsidRPr="00081CBA">
        <w:rPr>
          <w:rFonts w:asciiTheme="minorHAnsi" w:eastAsiaTheme="minorEastAsia" w:hAnsiTheme="minorHAnsi" w:cstheme="minorHAnsi"/>
          <w:color w:val="000000" w:themeColor="text1"/>
          <w:sz w:val="22"/>
          <w:szCs w:val="22"/>
          <w:lang w:eastAsia="zh-TW"/>
        </w:rPr>
        <w:t>,</w:t>
      </w:r>
      <w:r w:rsidR="00A902A2" w:rsidRPr="00081CBA">
        <w:rPr>
          <w:rFonts w:asciiTheme="minorHAnsi" w:eastAsiaTheme="minorEastAsia" w:hAnsiTheme="minorHAnsi" w:cstheme="minorHAnsi"/>
          <w:color w:val="000000" w:themeColor="text1"/>
          <w:sz w:val="22"/>
          <w:szCs w:val="22"/>
          <w:lang w:eastAsia="zh-TW"/>
        </w:rPr>
        <w:t xml:space="preserve"> using choice dimensions defined by the SVM classifier vs the alternative classifier</w:t>
      </w:r>
      <w:r w:rsidR="003448C5" w:rsidRPr="00081CBA">
        <w:rPr>
          <w:rFonts w:asciiTheme="minorHAnsi" w:eastAsiaTheme="minorEastAsia" w:hAnsiTheme="minorHAnsi" w:cstheme="minorHAnsi"/>
          <w:color w:val="000000" w:themeColor="text1"/>
          <w:sz w:val="22"/>
          <w:szCs w:val="22"/>
          <w:lang w:eastAsia="zh-TW"/>
        </w:rPr>
        <w:t>,</w:t>
      </w:r>
      <w:r w:rsidR="00A902A2" w:rsidRPr="00081CBA">
        <w:rPr>
          <w:rFonts w:asciiTheme="minorHAnsi" w:eastAsiaTheme="minorEastAsia" w:hAnsiTheme="minorHAnsi" w:cstheme="minorHAnsi"/>
          <w:color w:val="000000" w:themeColor="text1"/>
          <w:sz w:val="22"/>
          <w:szCs w:val="22"/>
          <w:lang w:eastAsia="zh-TW"/>
        </w:rPr>
        <w:t xml:space="preserve"> </w:t>
      </w:r>
      <w:r w:rsidR="00761DFD" w:rsidRPr="00081CBA">
        <w:rPr>
          <w:rFonts w:asciiTheme="minorHAnsi" w:eastAsiaTheme="minorEastAsia" w:hAnsiTheme="minorHAnsi" w:cstheme="minorHAnsi"/>
          <w:color w:val="000000" w:themeColor="text1"/>
          <w:sz w:val="22"/>
          <w:szCs w:val="22"/>
          <w:lang w:eastAsia="zh-TW"/>
        </w:rPr>
        <w:t>we</w:t>
      </w:r>
      <w:r w:rsidR="00A902A2" w:rsidRPr="00081CBA">
        <w:rPr>
          <w:rFonts w:asciiTheme="minorHAnsi" w:eastAsiaTheme="minorEastAsia" w:hAnsiTheme="minorHAnsi" w:cstheme="minorHAnsi"/>
          <w:color w:val="000000" w:themeColor="text1"/>
          <w:sz w:val="22"/>
          <w:szCs w:val="22"/>
          <w:lang w:eastAsia="zh-TW"/>
        </w:rPr>
        <w:t>re significantly correlated</w:t>
      </w:r>
      <w:r w:rsidR="00A16A45" w:rsidRPr="00081CBA">
        <w:rPr>
          <w:rFonts w:asciiTheme="minorHAnsi" w:eastAsiaTheme="minorEastAsia" w:hAnsiTheme="minorHAnsi" w:cstheme="minorHAnsi"/>
          <w:color w:val="000000" w:themeColor="text1"/>
          <w:sz w:val="22"/>
          <w:szCs w:val="22"/>
          <w:lang w:eastAsia="zh-TW"/>
        </w:rPr>
        <w:t xml:space="preserve"> (Supplementary </w:t>
      </w:r>
      <w:r w:rsidR="005A1FA6" w:rsidRPr="00081CBA">
        <w:rPr>
          <w:rFonts w:asciiTheme="minorHAnsi" w:eastAsiaTheme="minorEastAsia" w:hAnsiTheme="minorHAnsi" w:cstheme="minorHAnsi"/>
          <w:color w:val="000000" w:themeColor="text1"/>
          <w:sz w:val="22"/>
          <w:szCs w:val="22"/>
          <w:lang w:eastAsia="zh-TW"/>
        </w:rPr>
        <w:t>Fig.</w:t>
      </w:r>
      <w:r w:rsidR="00A16A45" w:rsidRPr="00081CBA">
        <w:rPr>
          <w:rFonts w:asciiTheme="minorHAnsi" w:eastAsiaTheme="minorEastAsia" w:hAnsiTheme="minorHAnsi" w:cstheme="minorHAnsi"/>
          <w:color w:val="000000" w:themeColor="text1"/>
          <w:sz w:val="22"/>
          <w:szCs w:val="22"/>
          <w:lang w:eastAsia="zh-TW"/>
        </w:rPr>
        <w:t xml:space="preserve"> </w:t>
      </w:r>
      <w:r w:rsidR="007F40DA" w:rsidRPr="00081CBA">
        <w:rPr>
          <w:rFonts w:asciiTheme="minorHAnsi" w:eastAsiaTheme="minorEastAsia" w:hAnsiTheme="minorHAnsi" w:cstheme="minorHAnsi"/>
          <w:color w:val="000000" w:themeColor="text1"/>
          <w:sz w:val="22"/>
          <w:szCs w:val="22"/>
          <w:lang w:eastAsia="zh-TW"/>
        </w:rPr>
        <w:t>S</w:t>
      </w:r>
      <w:r w:rsidR="00183BC8" w:rsidRPr="00081CBA">
        <w:rPr>
          <w:rFonts w:asciiTheme="minorHAnsi" w:eastAsiaTheme="minorEastAsia" w:hAnsiTheme="minorHAnsi" w:cstheme="minorHAnsi"/>
          <w:color w:val="000000" w:themeColor="text1"/>
          <w:sz w:val="22"/>
          <w:szCs w:val="22"/>
          <w:lang w:eastAsia="zh-TW"/>
        </w:rPr>
        <w:t>14</w:t>
      </w:r>
      <w:r w:rsidR="007F40DA" w:rsidRPr="00081CBA">
        <w:rPr>
          <w:rFonts w:asciiTheme="minorHAnsi" w:eastAsiaTheme="minorEastAsia" w:hAnsiTheme="minorHAnsi" w:cstheme="minorHAnsi"/>
          <w:color w:val="000000" w:themeColor="text1"/>
          <w:sz w:val="22"/>
          <w:szCs w:val="22"/>
          <w:lang w:eastAsia="zh-TW"/>
        </w:rPr>
        <w:t>F</w:t>
      </w:r>
      <w:r w:rsidR="00A16A45" w:rsidRPr="00081CBA">
        <w:rPr>
          <w:rFonts w:asciiTheme="minorHAnsi" w:eastAsiaTheme="minorEastAsia" w:hAnsiTheme="minorHAnsi" w:cstheme="minorHAnsi"/>
          <w:color w:val="000000" w:themeColor="text1"/>
          <w:sz w:val="22"/>
          <w:szCs w:val="22"/>
          <w:lang w:eastAsia="zh-TW"/>
        </w:rPr>
        <w:t>)</w:t>
      </w:r>
      <w:r w:rsidR="00A902A2" w:rsidRPr="00081CBA">
        <w:rPr>
          <w:rFonts w:asciiTheme="minorHAnsi" w:eastAsiaTheme="minorEastAsia" w:hAnsiTheme="minorHAnsi" w:cstheme="minorHAnsi"/>
          <w:color w:val="000000" w:themeColor="text1"/>
          <w:sz w:val="22"/>
          <w:szCs w:val="22"/>
          <w:lang w:eastAsia="zh-TW"/>
        </w:rPr>
        <w:t xml:space="preserve">. </w:t>
      </w:r>
      <w:r w:rsidR="00304C51" w:rsidRPr="00081CBA">
        <w:rPr>
          <w:rFonts w:asciiTheme="minorHAnsi" w:eastAsiaTheme="minorEastAsia" w:hAnsiTheme="minorHAnsi" w:cstheme="minorHAnsi"/>
          <w:color w:val="000000" w:themeColor="text1"/>
          <w:sz w:val="22"/>
          <w:szCs w:val="22"/>
          <w:lang w:eastAsia="zh-TW"/>
        </w:rPr>
        <w:t>We also repeated our analysis in a 3-dimensional subspace spanned by the 1-</w:t>
      </w:r>
      <w:r w:rsidR="00304C51" w:rsidRPr="00081CBA">
        <w:rPr>
          <w:rFonts w:asciiTheme="minorHAnsi" w:eastAsiaTheme="minorEastAsia" w:hAnsiTheme="minorHAnsi" w:cstheme="minorHAnsi"/>
          <w:color w:val="000000" w:themeColor="text1"/>
          <w:sz w:val="22"/>
          <w:szCs w:val="22"/>
          <w:lang w:eastAsia="zh-TW"/>
        </w:rPr>
        <w:lastRenderedPageBreak/>
        <w:t>D choice dimension and the first two principal components of the residual activity orthogonal to the choice dimension.  Eigenvalues of the recurrent matrix were computed, in place of the 1-D retraction coefficients. Consistent with our 1-D analysis, we found similar correlations between choice entropy and the eigenvalues in the 3-D analysis. Larger eigenvalues, which reflect a steeper basin, were associated with low choice entropy and high choice consistency (Supplementary Fig. S1</w:t>
      </w:r>
      <w:r w:rsidR="00D56107" w:rsidRPr="00081CBA">
        <w:rPr>
          <w:rFonts w:asciiTheme="minorHAnsi" w:eastAsiaTheme="minorEastAsia" w:hAnsiTheme="minorHAnsi" w:cstheme="minorHAnsi"/>
          <w:color w:val="000000" w:themeColor="text1"/>
          <w:sz w:val="22"/>
          <w:szCs w:val="22"/>
          <w:lang w:eastAsia="zh-TW"/>
        </w:rPr>
        <w:t>5</w:t>
      </w:r>
      <w:r w:rsidR="00BB0DBA" w:rsidRPr="00081CBA">
        <w:rPr>
          <w:rFonts w:asciiTheme="minorHAnsi" w:eastAsiaTheme="minorEastAsia" w:hAnsiTheme="minorHAnsi" w:cstheme="minorHAnsi"/>
          <w:color w:val="000000" w:themeColor="text1"/>
          <w:sz w:val="22"/>
          <w:szCs w:val="22"/>
          <w:lang w:eastAsia="zh-TW"/>
        </w:rPr>
        <w:t>A-C</w:t>
      </w:r>
      <w:r w:rsidR="00304C51" w:rsidRPr="00081CBA">
        <w:rPr>
          <w:rFonts w:asciiTheme="minorHAnsi" w:eastAsiaTheme="minorEastAsia" w:hAnsiTheme="minorHAnsi" w:cstheme="minorHAnsi"/>
          <w:color w:val="000000" w:themeColor="text1"/>
          <w:sz w:val="22"/>
          <w:szCs w:val="22"/>
          <w:lang w:eastAsia="zh-TW"/>
        </w:rPr>
        <w:t>).</w:t>
      </w:r>
      <w:r w:rsidR="00950EFE" w:rsidRPr="00081CBA">
        <w:rPr>
          <w:rFonts w:asciiTheme="minorHAnsi" w:eastAsiaTheme="minorEastAsia" w:hAnsiTheme="minorHAnsi" w:cstheme="minorHAnsi"/>
          <w:color w:val="000000" w:themeColor="text1"/>
          <w:sz w:val="22"/>
          <w:szCs w:val="22"/>
          <w:lang w:eastAsia="zh-TW"/>
        </w:rPr>
        <w:t xml:space="preserve"> Moreover, the </w:t>
      </w:r>
      <w:r w:rsidR="00C53147" w:rsidRPr="00081CBA">
        <w:rPr>
          <w:rFonts w:asciiTheme="minorHAnsi" w:eastAsiaTheme="minorEastAsia" w:hAnsiTheme="minorHAnsi" w:cstheme="minorHAnsi"/>
          <w:color w:val="000000" w:themeColor="text1"/>
          <w:sz w:val="22"/>
          <w:szCs w:val="22"/>
          <w:lang w:eastAsia="zh-TW"/>
        </w:rPr>
        <w:t xml:space="preserve">vector connecting the </w:t>
      </w:r>
      <w:r w:rsidR="00950EFE" w:rsidRPr="00081CBA">
        <w:rPr>
          <w:rFonts w:asciiTheme="minorHAnsi" w:eastAsiaTheme="minorEastAsia" w:hAnsiTheme="minorHAnsi" w:cstheme="minorHAnsi"/>
          <w:color w:val="000000" w:themeColor="text1"/>
          <w:sz w:val="22"/>
          <w:szCs w:val="22"/>
          <w:lang w:eastAsia="zh-TW"/>
        </w:rPr>
        <w:t xml:space="preserve">fitted undriven fixed points for accept and reject decisions in the 3-D analysis </w:t>
      </w:r>
      <w:r w:rsidR="00C53147" w:rsidRPr="00081CBA">
        <w:rPr>
          <w:rFonts w:asciiTheme="minorHAnsi" w:eastAsiaTheme="minorEastAsia" w:hAnsiTheme="minorHAnsi" w:cstheme="minorHAnsi"/>
          <w:color w:val="000000" w:themeColor="text1"/>
          <w:sz w:val="22"/>
          <w:szCs w:val="22"/>
          <w:lang w:eastAsia="zh-TW"/>
        </w:rPr>
        <w:t>aligns with</w:t>
      </w:r>
      <w:r w:rsidR="00950EFE" w:rsidRPr="00081CBA">
        <w:rPr>
          <w:rFonts w:asciiTheme="minorHAnsi" w:eastAsiaTheme="minorEastAsia" w:hAnsiTheme="minorHAnsi" w:cstheme="minorHAnsi"/>
          <w:color w:val="000000" w:themeColor="text1"/>
          <w:sz w:val="22"/>
          <w:szCs w:val="22"/>
          <w:lang w:eastAsia="zh-TW"/>
        </w:rPr>
        <w:t xml:space="preserve"> the 1-D choice dimension, </w:t>
      </w:r>
      <w:r w:rsidR="00C53147" w:rsidRPr="00081CBA">
        <w:rPr>
          <w:rFonts w:asciiTheme="minorHAnsi" w:eastAsiaTheme="minorEastAsia" w:hAnsiTheme="minorHAnsi" w:cstheme="minorHAnsi"/>
          <w:color w:val="000000" w:themeColor="text1"/>
          <w:sz w:val="22"/>
          <w:szCs w:val="22"/>
          <w:lang w:eastAsia="zh-TW"/>
        </w:rPr>
        <w:t xml:space="preserve">and </w:t>
      </w:r>
      <w:r w:rsidR="00950EFE" w:rsidRPr="00081CBA">
        <w:rPr>
          <w:rFonts w:asciiTheme="minorHAnsi" w:eastAsiaTheme="minorEastAsia" w:hAnsiTheme="minorHAnsi" w:cstheme="minorHAnsi"/>
          <w:color w:val="000000" w:themeColor="text1"/>
          <w:sz w:val="22"/>
          <w:szCs w:val="22"/>
          <w:lang w:eastAsia="zh-TW"/>
        </w:rPr>
        <w:t xml:space="preserve">the cosine similarity between the two peaked </w:t>
      </w:r>
      <w:r w:rsidR="00B80F85" w:rsidRPr="00081CBA">
        <w:rPr>
          <w:rFonts w:asciiTheme="minorHAnsi" w:eastAsiaTheme="minorEastAsia" w:hAnsiTheme="minorHAnsi" w:cstheme="minorHAnsi"/>
          <w:color w:val="000000" w:themeColor="text1"/>
          <w:sz w:val="22"/>
          <w:szCs w:val="22"/>
          <w:lang w:eastAsia="zh-TW"/>
        </w:rPr>
        <w:t>at the time of choice</w:t>
      </w:r>
      <w:r w:rsidR="00950EFE" w:rsidRPr="00081CBA">
        <w:rPr>
          <w:rFonts w:asciiTheme="minorHAnsi" w:eastAsiaTheme="minorEastAsia" w:hAnsiTheme="minorHAnsi" w:cstheme="minorHAnsi"/>
          <w:color w:val="000000" w:themeColor="text1"/>
          <w:sz w:val="22"/>
          <w:szCs w:val="22"/>
          <w:lang w:eastAsia="zh-TW"/>
        </w:rPr>
        <w:t xml:space="preserve"> (Supplementary Fig. 15D)</w:t>
      </w:r>
      <w:r w:rsidR="00086812" w:rsidRPr="00081CBA">
        <w:rPr>
          <w:rFonts w:asciiTheme="minorHAnsi" w:eastAsiaTheme="minorEastAsia" w:hAnsiTheme="minorHAnsi" w:cstheme="minorHAnsi"/>
          <w:color w:val="000000" w:themeColor="text1"/>
          <w:sz w:val="22"/>
          <w:szCs w:val="22"/>
          <w:lang w:eastAsia="zh-TW"/>
        </w:rPr>
        <w:t>.</w:t>
      </w:r>
      <w:r w:rsidR="00273352" w:rsidRPr="00081CBA">
        <w:rPr>
          <w:rFonts w:asciiTheme="minorHAnsi" w:eastAsiaTheme="minorEastAsia" w:hAnsiTheme="minorHAnsi" w:cstheme="minorHAnsi"/>
          <w:color w:val="000000" w:themeColor="text1"/>
          <w:sz w:val="22"/>
          <w:szCs w:val="22"/>
          <w:lang w:eastAsia="zh-TW"/>
        </w:rPr>
        <w:t xml:space="preserve">  Thus, </w:t>
      </w:r>
      <w:r w:rsidR="00E9697B" w:rsidRPr="00081CBA">
        <w:rPr>
          <w:rFonts w:asciiTheme="minorHAnsi" w:eastAsiaTheme="minorEastAsia" w:hAnsiTheme="minorHAnsi" w:cstheme="minorHAnsi"/>
          <w:color w:val="000000" w:themeColor="text1"/>
          <w:sz w:val="22"/>
          <w:szCs w:val="22"/>
          <w:lang w:eastAsia="zh-TW"/>
        </w:rPr>
        <w:t xml:space="preserve">analyses in 3-dimensions </w:t>
      </w:r>
      <w:r w:rsidR="0023046A" w:rsidRPr="00081CBA">
        <w:rPr>
          <w:rFonts w:asciiTheme="minorHAnsi" w:eastAsiaTheme="minorEastAsia" w:hAnsiTheme="minorHAnsi" w:cstheme="minorHAnsi"/>
          <w:color w:val="000000" w:themeColor="text1"/>
          <w:sz w:val="22"/>
          <w:szCs w:val="22"/>
          <w:lang w:eastAsia="zh-TW"/>
        </w:rPr>
        <w:t>lead to results that agree with our findings in 1-dimension.</w:t>
      </w:r>
      <w:r w:rsidR="009020B9" w:rsidRPr="00081CBA">
        <w:rPr>
          <w:rFonts w:asciiTheme="minorHAnsi" w:eastAsiaTheme="minorEastAsia" w:hAnsiTheme="minorHAnsi" w:cstheme="minorHAnsi"/>
          <w:color w:val="000000" w:themeColor="text1"/>
          <w:sz w:val="22"/>
          <w:szCs w:val="22"/>
          <w:lang w:eastAsia="zh-TW"/>
        </w:rPr>
        <w:t xml:space="preserve"> </w:t>
      </w:r>
    </w:p>
    <w:p w14:paraId="1ED04B5F" w14:textId="0F9D36C2" w:rsidR="007473C1" w:rsidRPr="00081CBA" w:rsidRDefault="007473C1" w:rsidP="003C581F">
      <w:pPr>
        <w:pStyle w:val="NormalWeb"/>
        <w:rPr>
          <w:rFonts w:asciiTheme="minorHAnsi" w:eastAsiaTheme="minorEastAsia" w:hAnsiTheme="minorHAnsi" w:cstheme="minorHAnsi"/>
          <w:color w:val="000000" w:themeColor="text1"/>
          <w:sz w:val="22"/>
          <w:szCs w:val="22"/>
          <w:lang w:eastAsia="zh-TW"/>
        </w:rPr>
      </w:pPr>
      <w:r w:rsidRPr="00081CBA">
        <w:rPr>
          <w:rFonts w:asciiTheme="minorHAnsi" w:hAnsiTheme="minorHAnsi" w:cstheme="minorHAnsi"/>
          <w:color w:val="000000" w:themeColor="text1"/>
          <w:sz w:val="22"/>
          <w:szCs w:val="22"/>
        </w:rPr>
        <w:t xml:space="preserve">We also examined how individual neurons’ responses to value affect the observed attractor dynamics. A separate sliding window multivariate ANOVA analysis with two features, choice and value, was carried out to examine individual neuron’s tuning to offer value. Behaviorally, offer value is reflected in the probability that the monkeys accept each offer. The results showed that the percentages of neurons that respond positively to value (accept probability) were </w:t>
      </w:r>
      <w:r w:rsidR="00BE1D87" w:rsidRPr="00081CBA">
        <w:rPr>
          <w:rFonts w:asciiTheme="minorHAnsi" w:hAnsiTheme="minorHAnsi" w:cstheme="minorHAnsi"/>
          <w:color w:val="000000" w:themeColor="text1"/>
          <w:sz w:val="22"/>
          <w:szCs w:val="22"/>
        </w:rPr>
        <w:t>46.5</w:t>
      </w:r>
      <w:r w:rsidRPr="00081CBA">
        <w:rPr>
          <w:rFonts w:asciiTheme="minorHAnsi" w:hAnsiTheme="minorHAnsi" w:cstheme="minorHAnsi"/>
          <w:color w:val="000000" w:themeColor="text1"/>
          <w:sz w:val="22"/>
          <w:szCs w:val="22"/>
        </w:rPr>
        <w:t xml:space="preserve">% for Monkey V, and </w:t>
      </w:r>
      <w:r w:rsidR="00BE1D87" w:rsidRPr="00081CBA">
        <w:rPr>
          <w:rFonts w:asciiTheme="minorHAnsi" w:hAnsiTheme="minorHAnsi" w:cstheme="minorHAnsi"/>
          <w:color w:val="000000" w:themeColor="text1"/>
          <w:sz w:val="22"/>
          <w:szCs w:val="22"/>
        </w:rPr>
        <w:t>37.8</w:t>
      </w:r>
      <w:r w:rsidRPr="00081CBA">
        <w:rPr>
          <w:rFonts w:asciiTheme="minorHAnsi" w:hAnsiTheme="minorHAnsi" w:cstheme="minorHAnsi"/>
          <w:color w:val="000000" w:themeColor="text1"/>
          <w:sz w:val="22"/>
          <w:szCs w:val="22"/>
        </w:rPr>
        <w:t xml:space="preserve">% for monkey W. Neurons that </w:t>
      </w:r>
      <w:r w:rsidR="00B817FE" w:rsidRPr="00081CBA">
        <w:rPr>
          <w:rFonts w:asciiTheme="minorHAnsi" w:hAnsiTheme="minorHAnsi" w:cstheme="minorHAnsi"/>
          <w:color w:val="000000" w:themeColor="text1"/>
          <w:sz w:val="22"/>
          <w:szCs w:val="22"/>
        </w:rPr>
        <w:t xml:space="preserve">respond more to better offers </w:t>
      </w:r>
      <w:r w:rsidRPr="00081CBA">
        <w:rPr>
          <w:rFonts w:asciiTheme="minorHAnsi" w:hAnsiTheme="minorHAnsi" w:cstheme="minorHAnsi"/>
          <w:color w:val="000000" w:themeColor="text1"/>
          <w:sz w:val="22"/>
          <w:szCs w:val="22"/>
        </w:rPr>
        <w:t xml:space="preserve">also have higher loading weights on the 1-D choice dimension (Supplementary Fig. </w:t>
      </w:r>
      <w:r w:rsidR="006B09B4" w:rsidRPr="00081CBA">
        <w:rPr>
          <w:rFonts w:asciiTheme="minorHAnsi" w:hAnsiTheme="minorHAnsi" w:cstheme="minorHAnsi"/>
          <w:color w:val="000000" w:themeColor="text1"/>
          <w:sz w:val="22"/>
          <w:szCs w:val="22"/>
        </w:rPr>
        <w:t>S16</w:t>
      </w:r>
      <w:r w:rsidR="009E3041" w:rsidRPr="00081CBA">
        <w:rPr>
          <w:rFonts w:asciiTheme="minorHAnsi" w:hAnsiTheme="minorHAnsi" w:cstheme="minorHAnsi"/>
          <w:color w:val="000000" w:themeColor="text1"/>
          <w:sz w:val="22"/>
          <w:szCs w:val="22"/>
        </w:rPr>
        <w:t>C</w:t>
      </w:r>
      <w:r w:rsidRPr="00081CBA">
        <w:rPr>
          <w:rFonts w:asciiTheme="minorHAnsi" w:hAnsiTheme="minorHAnsi" w:cstheme="minorHAnsi"/>
          <w:color w:val="000000" w:themeColor="text1"/>
          <w:sz w:val="22"/>
          <w:szCs w:val="22"/>
        </w:rPr>
        <w:t xml:space="preserve">). As a sanity check, we examined mean firing rates of individual neurons, and showed that negative preferring neurons have enhanced firing rates for reject offers, whereas positive preferring neurons have enhanced firing rates for accept offers (Supplementary Fig. </w:t>
      </w:r>
      <w:r w:rsidR="008C37FC" w:rsidRPr="00081CBA">
        <w:rPr>
          <w:rFonts w:asciiTheme="minorHAnsi" w:hAnsiTheme="minorHAnsi" w:cstheme="minorHAnsi"/>
          <w:color w:val="000000" w:themeColor="text1"/>
          <w:sz w:val="22"/>
          <w:szCs w:val="22"/>
        </w:rPr>
        <w:t>S16</w:t>
      </w:r>
      <w:r w:rsidR="009E3041" w:rsidRPr="00081CBA">
        <w:rPr>
          <w:rFonts w:asciiTheme="minorHAnsi" w:hAnsiTheme="minorHAnsi" w:cstheme="minorHAnsi"/>
          <w:color w:val="000000" w:themeColor="text1"/>
          <w:sz w:val="22"/>
          <w:szCs w:val="22"/>
        </w:rPr>
        <w:t>A-B</w:t>
      </w:r>
      <w:r w:rsidRPr="00081CBA">
        <w:rPr>
          <w:rFonts w:asciiTheme="minorHAnsi" w:hAnsiTheme="minorHAnsi" w:cstheme="minorHAnsi"/>
          <w:color w:val="000000" w:themeColor="text1"/>
          <w:sz w:val="22"/>
          <w:szCs w:val="22"/>
        </w:rPr>
        <w:t xml:space="preserve">). Next, we repeated our dynamical system analysis using only positive, only negative or a mixture of positive and negative value neurons. For each session, the number of neurons for the three groups was selected to be the minimum between the number of positive and negative neurons to control for differences in population size. A random sample was taken for the other group and the mixture group. We observed that attractor retraction coefficients were larger for consistent offers for all three groups (Supplementary Fig. </w:t>
      </w:r>
      <w:r w:rsidR="008C37FC" w:rsidRPr="00081CBA">
        <w:rPr>
          <w:rFonts w:asciiTheme="minorHAnsi" w:hAnsiTheme="minorHAnsi" w:cstheme="minorHAnsi"/>
          <w:color w:val="000000" w:themeColor="text1"/>
          <w:sz w:val="22"/>
          <w:szCs w:val="22"/>
        </w:rPr>
        <w:t>S17</w:t>
      </w:r>
      <w:r w:rsidRPr="00081CBA">
        <w:rPr>
          <w:rFonts w:asciiTheme="minorHAnsi" w:hAnsiTheme="minorHAnsi" w:cstheme="minorHAnsi"/>
          <w:color w:val="000000" w:themeColor="text1"/>
          <w:sz w:val="22"/>
          <w:szCs w:val="22"/>
        </w:rPr>
        <w:t>).  This suggests that attractor dynamics do not differentially reflect activities of positive or negative offer preferring neurons.</w:t>
      </w:r>
    </w:p>
    <w:p w14:paraId="04AC63A3" w14:textId="77777777" w:rsidR="003C09F1" w:rsidRPr="00081CBA" w:rsidRDefault="003C09F1" w:rsidP="003C09F1">
      <w:pPr>
        <w:pStyle w:val="NormalWeb"/>
        <w:rPr>
          <w:rFonts w:asciiTheme="minorHAnsi" w:hAnsiTheme="minorHAnsi" w:cstheme="minorHAnsi"/>
          <w:b/>
          <w:bCs/>
          <w:color w:val="000000" w:themeColor="text1"/>
          <w:sz w:val="22"/>
          <w:szCs w:val="22"/>
        </w:rPr>
      </w:pPr>
      <w:r w:rsidRPr="00081CBA">
        <w:rPr>
          <w:rFonts w:asciiTheme="minorHAnsi" w:hAnsiTheme="minorHAnsi" w:cstheme="minorHAnsi"/>
          <w:b/>
          <w:bCs/>
          <w:color w:val="000000" w:themeColor="text1"/>
          <w:sz w:val="22"/>
          <w:szCs w:val="22"/>
        </w:rPr>
        <w:t>Reaction time was correlated by the steepness of the attractor basins</w:t>
      </w:r>
    </w:p>
    <w:p w14:paraId="00B17B2B" w14:textId="1D4CBC42" w:rsidR="00860247" w:rsidRPr="00081CBA" w:rsidRDefault="00264E6D" w:rsidP="00D7372B">
      <w:pPr>
        <w:spacing w:before="100" w:beforeAutospacing="1" w:after="100" w:afterAutospacing="1"/>
        <w:rPr>
          <w:rFonts w:cstheme="minorHAnsi"/>
          <w:noProof/>
          <w:color w:val="000000" w:themeColor="text1"/>
          <w:sz w:val="22"/>
          <w:szCs w:val="22"/>
        </w:rPr>
      </w:pPr>
      <w:r w:rsidRPr="00081CBA">
        <w:rPr>
          <w:rFonts w:cstheme="minorHAnsi"/>
          <w:color w:val="000000" w:themeColor="text1"/>
          <w:sz w:val="22"/>
          <w:szCs w:val="22"/>
        </w:rPr>
        <w:t xml:space="preserve">Since the derivatives in steeper basins are larger, we hypothesized that </w:t>
      </w:r>
      <w:r w:rsidR="003C09F1" w:rsidRPr="00081CBA">
        <w:rPr>
          <w:rFonts w:cstheme="minorHAnsi"/>
          <w:color w:val="000000" w:themeColor="text1"/>
          <w:sz w:val="22"/>
          <w:szCs w:val="22"/>
        </w:rPr>
        <w:t>reaction time</w:t>
      </w:r>
      <w:r w:rsidR="004017DC" w:rsidRPr="00081CBA">
        <w:rPr>
          <w:rFonts w:cstheme="minorHAnsi"/>
          <w:color w:val="000000" w:themeColor="text1"/>
          <w:sz w:val="22"/>
          <w:szCs w:val="22"/>
        </w:rPr>
        <w:t>s</w:t>
      </w:r>
      <w:r w:rsidR="003C09F1" w:rsidRPr="00081CBA">
        <w:rPr>
          <w:rFonts w:cstheme="minorHAnsi"/>
          <w:color w:val="000000" w:themeColor="text1"/>
          <w:sz w:val="22"/>
          <w:szCs w:val="22"/>
        </w:rPr>
        <w:t xml:space="preserve"> </w:t>
      </w:r>
      <w:r w:rsidR="000B234C" w:rsidRPr="00081CBA">
        <w:rPr>
          <w:rFonts w:cstheme="minorHAnsi"/>
          <w:color w:val="000000" w:themeColor="text1"/>
          <w:sz w:val="22"/>
          <w:szCs w:val="22"/>
        </w:rPr>
        <w:t xml:space="preserve">would also be </w:t>
      </w:r>
      <w:r w:rsidR="003C09F1" w:rsidRPr="00081CBA">
        <w:rPr>
          <w:rFonts w:cstheme="minorHAnsi"/>
          <w:color w:val="000000" w:themeColor="text1"/>
          <w:sz w:val="22"/>
          <w:szCs w:val="22"/>
        </w:rPr>
        <w:t>smaller for steeper basins</w:t>
      </w:r>
      <w:r w:rsidR="002512AB" w:rsidRPr="00081CBA">
        <w:rPr>
          <w:rFonts w:cstheme="minorHAnsi"/>
          <w:color w:val="000000" w:themeColor="text1"/>
          <w:sz w:val="22"/>
          <w:szCs w:val="22"/>
        </w:rPr>
        <w:t xml:space="preserve">, under the assumption that choices are triggered when neural activity reaches </w:t>
      </w:r>
      <w:r w:rsidR="00545D4C" w:rsidRPr="00081CBA">
        <w:rPr>
          <w:rFonts w:cstheme="minorHAnsi"/>
          <w:color w:val="000000" w:themeColor="text1"/>
          <w:sz w:val="22"/>
          <w:szCs w:val="22"/>
        </w:rPr>
        <w:t>a defined location in state space, which we refer to as the choice zone</w:t>
      </w:r>
      <w:r w:rsidR="00EC374B" w:rsidRPr="00081CBA">
        <w:rPr>
          <w:rFonts w:cstheme="minorHAnsi"/>
          <w:color w:val="000000" w:themeColor="text1"/>
          <w:sz w:val="22"/>
          <w:szCs w:val="22"/>
        </w:rPr>
        <w:t xml:space="preserve"> </w:t>
      </w:r>
      <w:r w:rsidR="00EC374B" w:rsidRPr="00081CBA">
        <w:rPr>
          <w:rFonts w:cstheme="minorHAnsi"/>
          <w:color w:val="000000" w:themeColor="text1"/>
          <w:sz w:val="22"/>
          <w:szCs w:val="22"/>
        </w:rPr>
        <w:fldChar w:fldCharType="begin">
          <w:fldData xml:space="preserve">PEVuZE5vdGU+PENpdGU+PEF1dGhvcj5CZXJsZW1vbnQ8L0F1dGhvcj48WWVhcj4yMDE5PC9ZZWFy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</w:fldData>
        </w:fldChar>
      </w:r>
      <w:r w:rsidR="00966097">
        <w:rPr>
          <w:rFonts w:cstheme="minorHAnsi"/>
          <w:color w:val="000000" w:themeColor="text1"/>
          <w:sz w:val="22"/>
          <w:szCs w:val="22"/>
        </w:rPr>
        <w:instrText xml:space="preserve"> ADDIN EN.CITE </w:instrText>
      </w:r>
      <w:r w:rsidR="00966097">
        <w:rPr>
          <w:rFonts w:cstheme="minorHAnsi"/>
          <w:color w:val="000000" w:themeColor="text1"/>
          <w:sz w:val="22"/>
          <w:szCs w:val="22"/>
        </w:rPr>
        <w:fldChar w:fldCharType="begin">
          <w:fldData xml:space="preserve">PEVuZE5vdGU+PENpdGU+PEF1dGhvcj5CZXJsZW1vbnQ8L0F1dGhvcj48WWVhcj4yMDE5PC9ZZWFy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</w:fldData>
        </w:fldChar>
      </w:r>
      <w:r w:rsidR="00966097">
        <w:rPr>
          <w:rFonts w:cstheme="minorHAnsi"/>
          <w:color w:val="000000" w:themeColor="text1"/>
          <w:sz w:val="22"/>
          <w:szCs w:val="22"/>
        </w:rPr>
        <w:instrText xml:space="preserve"> ADDIN EN.CITE.DATA </w:instrText>
      </w:r>
      <w:r w:rsidR="00966097">
        <w:rPr>
          <w:rFonts w:cstheme="minorHAnsi"/>
          <w:color w:val="000000" w:themeColor="text1"/>
          <w:sz w:val="22"/>
          <w:szCs w:val="22"/>
        </w:rPr>
      </w:r>
      <w:r w:rsidR="00966097">
        <w:rPr>
          <w:rFonts w:cstheme="minorHAnsi"/>
          <w:color w:val="000000" w:themeColor="text1"/>
          <w:sz w:val="22"/>
          <w:szCs w:val="22"/>
        </w:rPr>
        <w:fldChar w:fldCharType="end"/>
      </w:r>
      <w:r w:rsidR="00EC374B" w:rsidRPr="00081CBA">
        <w:rPr>
          <w:rFonts w:cstheme="minorHAnsi"/>
          <w:color w:val="000000" w:themeColor="text1"/>
          <w:sz w:val="22"/>
          <w:szCs w:val="22"/>
        </w:rPr>
        <w:fldChar w:fldCharType="separate"/>
      </w:r>
      <w:r w:rsidR="00966097" w:rsidRPr="00966097">
        <w:rPr>
          <w:rFonts w:cstheme="minorHAnsi"/>
          <w:noProof/>
          <w:color w:val="000000" w:themeColor="text1"/>
          <w:sz w:val="22"/>
          <w:szCs w:val="22"/>
          <w:vertAlign w:val="superscript"/>
        </w:rPr>
        <w:t>14,29,47</w:t>
      </w:r>
      <w:r w:rsidR="00EC374B" w:rsidRPr="00081CBA">
        <w:rPr>
          <w:rFonts w:cstheme="minorHAnsi"/>
          <w:color w:val="000000" w:themeColor="text1"/>
          <w:sz w:val="22"/>
          <w:szCs w:val="22"/>
        </w:rPr>
        <w:fldChar w:fldCharType="end"/>
      </w:r>
      <w:r w:rsidR="00EC374B" w:rsidRPr="00081CBA">
        <w:rPr>
          <w:rFonts w:cstheme="minorHAnsi"/>
          <w:color w:val="000000" w:themeColor="text1"/>
          <w:sz w:val="22"/>
          <w:szCs w:val="22"/>
        </w:rPr>
        <w:t xml:space="preserve">.  </w:t>
      </w:r>
      <w:r w:rsidR="003C09F1" w:rsidRPr="00081CBA">
        <w:rPr>
          <w:rFonts w:cstheme="minorHAnsi"/>
          <w:color w:val="000000" w:themeColor="text1"/>
          <w:sz w:val="22"/>
          <w:szCs w:val="22"/>
        </w:rPr>
        <w:t xml:space="preserve">In theory, it takes fewer steps for neural activity to reach the choice zone in steeper basins with higher retraction coefficients. </w:t>
      </w:r>
      <w:r w:rsidR="0018512B" w:rsidRPr="00081CBA">
        <w:rPr>
          <w:rFonts w:cstheme="minorHAnsi"/>
          <w:color w:val="000000" w:themeColor="text1"/>
          <w:sz w:val="22"/>
          <w:szCs w:val="22"/>
        </w:rPr>
        <w:t xml:space="preserve">Similar to the analysis of choice consistency vs retraction coefficients, we correlated the </w:t>
      </w:r>
      <w:r w:rsidR="00B570F5" w:rsidRPr="00081CBA">
        <w:rPr>
          <w:rFonts w:cstheme="minorHAnsi"/>
          <w:color w:val="000000" w:themeColor="text1"/>
          <w:sz w:val="22"/>
          <w:szCs w:val="22"/>
        </w:rPr>
        <w:t>retraction coefficients with reaction time</w:t>
      </w:r>
      <w:r w:rsidR="00500BD2" w:rsidRPr="00081CBA">
        <w:rPr>
          <w:rFonts w:cstheme="minorHAnsi"/>
          <w:color w:val="000000" w:themeColor="text1"/>
          <w:sz w:val="22"/>
          <w:szCs w:val="22"/>
        </w:rPr>
        <w:t xml:space="preserve"> across cues</w:t>
      </w:r>
      <w:r w:rsidR="00B570F5" w:rsidRPr="00081CBA">
        <w:rPr>
          <w:rFonts w:cstheme="minorHAnsi"/>
          <w:color w:val="000000" w:themeColor="text1"/>
          <w:sz w:val="22"/>
          <w:szCs w:val="22"/>
        </w:rPr>
        <w:t xml:space="preserve">. We </w:t>
      </w:r>
      <w:r w:rsidR="00545D4C" w:rsidRPr="00081CBA">
        <w:rPr>
          <w:rFonts w:cstheme="minorHAnsi"/>
          <w:color w:val="000000" w:themeColor="text1"/>
          <w:sz w:val="22"/>
          <w:szCs w:val="22"/>
        </w:rPr>
        <w:t>found</w:t>
      </w:r>
      <w:r w:rsidR="00B570F5" w:rsidRPr="00081CBA">
        <w:rPr>
          <w:rFonts w:cstheme="minorHAnsi"/>
          <w:color w:val="000000" w:themeColor="text1"/>
          <w:sz w:val="22"/>
          <w:szCs w:val="22"/>
        </w:rPr>
        <w:t xml:space="preserve"> that </w:t>
      </w:r>
      <w:r w:rsidR="003C09F1" w:rsidRPr="00081CBA">
        <w:rPr>
          <w:rFonts w:cstheme="minorHAnsi"/>
          <w:color w:val="000000" w:themeColor="text1"/>
          <w:sz w:val="22"/>
          <w:szCs w:val="22"/>
        </w:rPr>
        <w:t>the retraction coefficient</w:t>
      </w:r>
      <w:r w:rsidR="00545D4C" w:rsidRPr="00081CBA">
        <w:rPr>
          <w:rFonts w:cstheme="minorHAnsi"/>
          <w:color w:val="000000" w:themeColor="text1"/>
          <w:sz w:val="22"/>
          <w:szCs w:val="22"/>
        </w:rPr>
        <w:t>s</w:t>
      </w:r>
      <w:r w:rsidR="003C09F1" w:rsidRPr="00081CBA">
        <w:rPr>
          <w:rFonts w:cstheme="minorHAnsi"/>
          <w:color w:val="000000" w:themeColor="text1"/>
          <w:sz w:val="22"/>
          <w:szCs w:val="22"/>
        </w:rPr>
        <w:t xml:space="preserve"> significantly correlated with reaction time at the time of decision</w:t>
      </w:r>
      <w:r w:rsidR="00B570F5" w:rsidRPr="00081CBA">
        <w:rPr>
          <w:rFonts w:cstheme="minorHAnsi"/>
          <w:color w:val="000000" w:themeColor="text1"/>
          <w:sz w:val="22"/>
          <w:szCs w:val="22"/>
        </w:rPr>
        <w:t xml:space="preserve"> for reject choices</w:t>
      </w:r>
      <w:r w:rsidR="00A13A47" w:rsidRPr="00081CBA">
        <w:rPr>
          <w:rFonts w:cstheme="minorHAnsi"/>
          <w:color w:val="000000" w:themeColor="text1"/>
          <w:sz w:val="22"/>
          <w:szCs w:val="22"/>
        </w:rPr>
        <w:t xml:space="preserve"> </w:t>
      </w:r>
      <w:r w:rsidR="003771A3" w:rsidRPr="00081CBA">
        <w:rPr>
          <w:rFonts w:cstheme="minorHAnsi"/>
          <w:color w:val="000000" w:themeColor="text1"/>
          <w:sz w:val="22"/>
          <w:szCs w:val="22"/>
        </w:rPr>
        <w:t xml:space="preserve">in both monkeys </w:t>
      </w:r>
      <w:r w:rsidR="003C09F1" w:rsidRPr="00081CBA">
        <w:rPr>
          <w:rFonts w:cstheme="minorHAnsi"/>
          <w:color w:val="000000" w:themeColor="text1"/>
          <w:sz w:val="22"/>
          <w:szCs w:val="22"/>
        </w:rPr>
        <w:t>(</w:t>
      </w:r>
      <w:r w:rsidR="005A1FA6" w:rsidRPr="00081CBA">
        <w:rPr>
          <w:rFonts w:cstheme="minorHAnsi"/>
          <w:color w:val="000000" w:themeColor="text1"/>
          <w:sz w:val="22"/>
          <w:szCs w:val="22"/>
        </w:rPr>
        <w:t>Fig.</w:t>
      </w:r>
      <w:r w:rsidR="003C09F1" w:rsidRPr="00081CBA">
        <w:rPr>
          <w:rFonts w:cstheme="minorHAnsi"/>
          <w:color w:val="000000" w:themeColor="text1"/>
          <w:sz w:val="22"/>
          <w:szCs w:val="22"/>
        </w:rPr>
        <w:t xml:space="preserve"> 6</w:t>
      </w:r>
      <w:r w:rsidR="003B60D8" w:rsidRPr="00081CBA">
        <w:rPr>
          <w:rFonts w:cstheme="minorHAnsi"/>
          <w:color w:val="000000" w:themeColor="text1"/>
          <w:sz w:val="22"/>
          <w:szCs w:val="22"/>
        </w:rPr>
        <w:t>A</w:t>
      </w:r>
      <w:r w:rsidR="00052B95" w:rsidRPr="00081CBA">
        <w:rPr>
          <w:rFonts w:cstheme="minorHAnsi"/>
          <w:color w:val="000000" w:themeColor="text1"/>
          <w:sz w:val="22"/>
          <w:szCs w:val="22"/>
        </w:rPr>
        <w:t>-</w:t>
      </w:r>
      <w:r w:rsidR="003771A3" w:rsidRPr="00081CBA">
        <w:rPr>
          <w:rFonts w:cstheme="minorHAnsi"/>
          <w:color w:val="000000" w:themeColor="text1"/>
          <w:sz w:val="22"/>
          <w:szCs w:val="22"/>
        </w:rPr>
        <w:t>C</w:t>
      </w:r>
      <w:r w:rsidR="003C09F1" w:rsidRPr="00081CBA">
        <w:rPr>
          <w:rFonts w:cstheme="minorHAnsi"/>
          <w:color w:val="000000" w:themeColor="text1"/>
          <w:sz w:val="22"/>
          <w:szCs w:val="22"/>
        </w:rPr>
        <w:t>)</w:t>
      </w:r>
      <w:r w:rsidR="00867111" w:rsidRPr="00081CBA">
        <w:rPr>
          <w:rFonts w:cstheme="minorHAnsi"/>
          <w:color w:val="000000" w:themeColor="text1"/>
          <w:sz w:val="22"/>
          <w:szCs w:val="22"/>
        </w:rPr>
        <w:t xml:space="preserve">. </w:t>
      </w:r>
    </w:p>
    <w:p w14:paraId="1955017B" w14:textId="1FD714F2" w:rsidR="00220773" w:rsidRPr="00081CBA" w:rsidRDefault="003C09F1" w:rsidP="00220773">
      <w:pPr>
        <w:pStyle w:val="NormalWeb"/>
        <w:rPr>
          <w:rFonts w:asciiTheme="minorHAnsi" w:hAnsiTheme="minorHAnsi" w:cstheme="minorHAnsi"/>
          <w:color w:val="000000" w:themeColor="text1"/>
          <w:sz w:val="22"/>
          <w:szCs w:val="22"/>
        </w:rPr>
      </w:pPr>
      <w:r w:rsidRPr="00081CBA">
        <w:rPr>
          <w:rFonts w:asciiTheme="minorHAnsi" w:hAnsiTheme="minorHAnsi" w:cstheme="minorHAnsi"/>
          <w:color w:val="000000" w:themeColor="text1"/>
          <w:sz w:val="22"/>
          <w:szCs w:val="22"/>
        </w:rPr>
        <w:t xml:space="preserve">As a negative control, </w:t>
      </w:r>
      <w:r w:rsidR="003771A3" w:rsidRPr="00081CBA">
        <w:rPr>
          <w:rFonts w:asciiTheme="minorHAnsi" w:hAnsiTheme="minorHAnsi" w:cstheme="minorHAnsi"/>
          <w:color w:val="000000" w:themeColor="text1"/>
          <w:sz w:val="22"/>
          <w:szCs w:val="22"/>
        </w:rPr>
        <w:t xml:space="preserve">we also computed the correlation between retraction coefficients extracted at </w:t>
      </w:r>
      <w:r w:rsidR="00110EBF" w:rsidRPr="00081CBA">
        <w:rPr>
          <w:rFonts w:asciiTheme="minorHAnsi" w:hAnsiTheme="minorHAnsi" w:cstheme="minorHAnsi"/>
          <w:color w:val="000000" w:themeColor="text1"/>
          <w:sz w:val="22"/>
          <w:szCs w:val="22"/>
        </w:rPr>
        <w:t xml:space="preserve">the </w:t>
      </w:r>
      <w:r w:rsidR="003771A3" w:rsidRPr="00081CBA">
        <w:rPr>
          <w:rFonts w:asciiTheme="minorHAnsi" w:hAnsiTheme="minorHAnsi" w:cstheme="minorHAnsi"/>
          <w:color w:val="000000" w:themeColor="text1"/>
          <w:sz w:val="22"/>
          <w:szCs w:val="22"/>
        </w:rPr>
        <w:t>average reaction time</w:t>
      </w:r>
      <w:r w:rsidR="00110EBF" w:rsidRPr="00081CBA">
        <w:rPr>
          <w:rFonts w:asciiTheme="minorHAnsi" w:hAnsiTheme="minorHAnsi" w:cstheme="minorHAnsi"/>
          <w:color w:val="000000" w:themeColor="text1"/>
          <w:sz w:val="22"/>
          <w:szCs w:val="22"/>
        </w:rPr>
        <w:t xml:space="preserve"> for reject choice</w:t>
      </w:r>
      <w:r w:rsidR="00CB0107" w:rsidRPr="00081CBA">
        <w:rPr>
          <w:rFonts w:asciiTheme="minorHAnsi" w:hAnsiTheme="minorHAnsi" w:cstheme="minorHAnsi"/>
          <w:color w:val="000000" w:themeColor="text1"/>
          <w:sz w:val="22"/>
          <w:szCs w:val="22"/>
        </w:rPr>
        <w:t>s</w:t>
      </w:r>
      <w:r w:rsidR="003771A3" w:rsidRPr="00081CBA">
        <w:rPr>
          <w:rFonts w:asciiTheme="minorHAnsi" w:hAnsiTheme="minorHAnsi" w:cstheme="minorHAnsi"/>
          <w:color w:val="000000" w:themeColor="text1"/>
          <w:sz w:val="22"/>
          <w:szCs w:val="22"/>
        </w:rPr>
        <w:t xml:space="preserve"> and reaction time</w:t>
      </w:r>
      <w:r w:rsidR="00926DF4" w:rsidRPr="00081CBA">
        <w:rPr>
          <w:rFonts w:asciiTheme="minorHAnsi" w:hAnsiTheme="minorHAnsi" w:cstheme="minorHAnsi"/>
          <w:color w:val="000000" w:themeColor="text1"/>
          <w:sz w:val="22"/>
          <w:szCs w:val="22"/>
        </w:rPr>
        <w:t>s</w:t>
      </w:r>
      <w:r w:rsidR="003771A3" w:rsidRPr="00081CBA">
        <w:rPr>
          <w:rFonts w:asciiTheme="minorHAnsi" w:hAnsiTheme="minorHAnsi" w:cstheme="minorHAnsi"/>
          <w:color w:val="000000" w:themeColor="text1"/>
          <w:sz w:val="22"/>
          <w:szCs w:val="22"/>
        </w:rPr>
        <w:t xml:space="preserve"> for accept choices. </w:t>
      </w:r>
      <w:r w:rsidR="00E37FDA" w:rsidRPr="00081CBA">
        <w:rPr>
          <w:rFonts w:asciiTheme="minorHAnsi" w:hAnsiTheme="minorHAnsi" w:cstheme="minorHAnsi"/>
          <w:color w:val="000000" w:themeColor="text1"/>
          <w:sz w:val="22"/>
          <w:szCs w:val="22"/>
        </w:rPr>
        <w:t>Our results showed</w:t>
      </w:r>
      <w:r w:rsidR="00D56689" w:rsidRPr="00081CBA">
        <w:rPr>
          <w:rFonts w:asciiTheme="minorHAnsi" w:hAnsiTheme="minorHAnsi" w:cstheme="minorHAnsi"/>
          <w:color w:val="000000" w:themeColor="text1"/>
          <w:sz w:val="22"/>
          <w:szCs w:val="22"/>
        </w:rPr>
        <w:t xml:space="preserve"> </w:t>
      </w:r>
      <w:r w:rsidR="00455691" w:rsidRPr="00081CBA">
        <w:rPr>
          <w:rFonts w:asciiTheme="minorHAnsi" w:hAnsiTheme="minorHAnsi" w:cstheme="minorHAnsi"/>
          <w:color w:val="000000" w:themeColor="text1"/>
          <w:sz w:val="22"/>
          <w:szCs w:val="22"/>
        </w:rPr>
        <w:t xml:space="preserve">only </w:t>
      </w:r>
      <w:r w:rsidR="00FB3E04" w:rsidRPr="00081CBA">
        <w:rPr>
          <w:rFonts w:asciiTheme="minorHAnsi" w:hAnsiTheme="minorHAnsi" w:cstheme="minorHAnsi"/>
          <w:color w:val="000000" w:themeColor="text1"/>
          <w:sz w:val="22"/>
          <w:szCs w:val="22"/>
        </w:rPr>
        <w:t xml:space="preserve">a weak </w:t>
      </w:r>
      <w:r w:rsidR="00E37FDA" w:rsidRPr="00081CBA">
        <w:rPr>
          <w:rFonts w:asciiTheme="minorHAnsi" w:hAnsiTheme="minorHAnsi" w:cstheme="minorHAnsi"/>
          <w:color w:val="000000" w:themeColor="text1"/>
          <w:sz w:val="22"/>
          <w:szCs w:val="22"/>
        </w:rPr>
        <w:t xml:space="preserve">correlation between retraction coefficients and reaction time for accept choices in Monkey </w:t>
      </w:r>
      <w:r w:rsidR="00B9572E" w:rsidRPr="00081CBA">
        <w:rPr>
          <w:rFonts w:asciiTheme="minorHAnsi" w:hAnsiTheme="minorHAnsi" w:cstheme="minorHAnsi"/>
          <w:color w:val="000000" w:themeColor="text1"/>
          <w:sz w:val="22"/>
          <w:szCs w:val="22"/>
        </w:rPr>
        <w:t xml:space="preserve">W </w:t>
      </w:r>
      <w:r w:rsidR="00E37FDA" w:rsidRPr="00081CBA">
        <w:rPr>
          <w:rFonts w:asciiTheme="minorHAnsi" w:hAnsiTheme="minorHAnsi" w:cstheme="minorHAnsi"/>
          <w:color w:val="000000" w:themeColor="text1"/>
          <w:sz w:val="22"/>
          <w:szCs w:val="22"/>
        </w:rPr>
        <w:t xml:space="preserve">(p </w:t>
      </w:r>
      <w:r w:rsidR="00FB3E04" w:rsidRPr="00081CBA">
        <w:rPr>
          <w:rFonts w:asciiTheme="minorHAnsi" w:hAnsiTheme="minorHAnsi" w:cstheme="minorHAnsi"/>
          <w:color w:val="000000" w:themeColor="text1"/>
          <w:sz w:val="22"/>
          <w:szCs w:val="22"/>
        </w:rPr>
        <w:t>=</w:t>
      </w:r>
      <w:r w:rsidR="00E37FDA" w:rsidRPr="00081CBA">
        <w:rPr>
          <w:rFonts w:asciiTheme="minorHAnsi" w:hAnsiTheme="minorHAnsi" w:cstheme="minorHAnsi"/>
          <w:color w:val="000000" w:themeColor="text1"/>
          <w:sz w:val="22"/>
          <w:szCs w:val="22"/>
        </w:rPr>
        <w:t xml:space="preserve"> 0.</w:t>
      </w:r>
      <w:r w:rsidR="00B9572E" w:rsidRPr="00081CBA">
        <w:rPr>
          <w:rFonts w:asciiTheme="minorHAnsi" w:hAnsiTheme="minorHAnsi" w:cstheme="minorHAnsi"/>
          <w:color w:val="000000" w:themeColor="text1"/>
          <w:sz w:val="22"/>
          <w:szCs w:val="22"/>
        </w:rPr>
        <w:t>0</w:t>
      </w:r>
      <w:r w:rsidR="00397DEB" w:rsidRPr="00081CBA">
        <w:rPr>
          <w:rFonts w:asciiTheme="minorHAnsi" w:hAnsiTheme="minorHAnsi" w:cstheme="minorHAnsi"/>
          <w:color w:val="000000" w:themeColor="text1"/>
          <w:sz w:val="22"/>
          <w:szCs w:val="22"/>
        </w:rPr>
        <w:t>2</w:t>
      </w:r>
      <w:r w:rsidR="00E37FDA" w:rsidRPr="00081CBA">
        <w:rPr>
          <w:rFonts w:asciiTheme="minorHAnsi" w:hAnsiTheme="minorHAnsi" w:cstheme="minorHAnsi"/>
          <w:color w:val="000000" w:themeColor="text1"/>
          <w:sz w:val="22"/>
          <w:szCs w:val="22"/>
        </w:rPr>
        <w:t xml:space="preserve">), </w:t>
      </w:r>
      <w:r w:rsidR="00427B6F" w:rsidRPr="00081CBA">
        <w:rPr>
          <w:rFonts w:asciiTheme="minorHAnsi" w:hAnsiTheme="minorHAnsi" w:cstheme="minorHAnsi"/>
          <w:color w:val="000000" w:themeColor="text1"/>
          <w:sz w:val="22"/>
          <w:szCs w:val="22"/>
        </w:rPr>
        <w:t>and</w:t>
      </w:r>
      <w:r w:rsidR="00FB3E04" w:rsidRPr="00081CBA">
        <w:rPr>
          <w:rFonts w:asciiTheme="minorHAnsi" w:hAnsiTheme="minorHAnsi" w:cstheme="minorHAnsi"/>
          <w:color w:val="000000" w:themeColor="text1"/>
          <w:sz w:val="22"/>
          <w:szCs w:val="22"/>
        </w:rPr>
        <w:t xml:space="preserve"> none in </w:t>
      </w:r>
      <w:r w:rsidR="00E37FDA" w:rsidRPr="00081CBA">
        <w:rPr>
          <w:rFonts w:asciiTheme="minorHAnsi" w:hAnsiTheme="minorHAnsi" w:cstheme="minorHAnsi"/>
          <w:color w:val="000000" w:themeColor="text1"/>
          <w:sz w:val="22"/>
          <w:szCs w:val="22"/>
        </w:rPr>
        <w:t xml:space="preserve">Monkey </w:t>
      </w:r>
      <w:r w:rsidR="00FE5AC7" w:rsidRPr="00081CBA">
        <w:rPr>
          <w:rFonts w:asciiTheme="minorHAnsi" w:hAnsiTheme="minorHAnsi" w:cstheme="minorHAnsi"/>
          <w:color w:val="000000" w:themeColor="text1"/>
          <w:sz w:val="22"/>
          <w:szCs w:val="22"/>
        </w:rPr>
        <w:t>V</w:t>
      </w:r>
      <w:r w:rsidR="00E37FDA" w:rsidRPr="00081CBA">
        <w:rPr>
          <w:rFonts w:asciiTheme="minorHAnsi" w:hAnsiTheme="minorHAnsi" w:cstheme="minorHAnsi"/>
          <w:color w:val="000000" w:themeColor="text1"/>
          <w:sz w:val="22"/>
          <w:szCs w:val="22"/>
        </w:rPr>
        <w:t xml:space="preserve"> (p </w:t>
      </w:r>
      <w:r w:rsidR="00FB3E04" w:rsidRPr="00081CBA">
        <w:rPr>
          <w:rFonts w:asciiTheme="minorHAnsi" w:hAnsiTheme="minorHAnsi" w:cstheme="minorHAnsi"/>
          <w:color w:val="000000" w:themeColor="text1"/>
          <w:sz w:val="22"/>
          <w:szCs w:val="22"/>
        </w:rPr>
        <w:t>&gt; 0.05</w:t>
      </w:r>
      <w:r w:rsidR="00E37FDA" w:rsidRPr="00081CBA">
        <w:rPr>
          <w:rFonts w:asciiTheme="minorHAnsi" w:hAnsiTheme="minorHAnsi" w:cstheme="minorHAnsi"/>
          <w:color w:val="000000" w:themeColor="text1"/>
          <w:sz w:val="22"/>
          <w:szCs w:val="22"/>
        </w:rPr>
        <w:t>)</w:t>
      </w:r>
      <w:r w:rsidR="00606BF9" w:rsidRPr="00081CBA">
        <w:rPr>
          <w:rFonts w:asciiTheme="minorHAnsi" w:hAnsiTheme="minorHAnsi" w:cstheme="minorHAnsi"/>
          <w:color w:val="000000" w:themeColor="text1"/>
          <w:sz w:val="22"/>
          <w:szCs w:val="22"/>
        </w:rPr>
        <w:t xml:space="preserve"> (</w:t>
      </w:r>
      <w:r w:rsidR="00F249EA" w:rsidRPr="00081CBA">
        <w:rPr>
          <w:rFonts w:asciiTheme="minorHAnsi" w:hAnsiTheme="minorHAnsi" w:cstheme="minorHAnsi"/>
          <w:color w:val="000000" w:themeColor="text1"/>
          <w:sz w:val="22"/>
          <w:szCs w:val="22"/>
        </w:rPr>
        <w:t>Supplementary Fig. S</w:t>
      </w:r>
      <w:r w:rsidR="00B82938" w:rsidRPr="00081CBA">
        <w:rPr>
          <w:rFonts w:asciiTheme="minorHAnsi" w:hAnsiTheme="minorHAnsi" w:cstheme="minorHAnsi"/>
          <w:color w:val="000000" w:themeColor="text1"/>
          <w:sz w:val="22"/>
          <w:szCs w:val="22"/>
        </w:rPr>
        <w:t>1</w:t>
      </w:r>
      <w:r w:rsidR="00F63A1C" w:rsidRPr="00081CBA">
        <w:rPr>
          <w:rFonts w:asciiTheme="minorHAnsi" w:hAnsiTheme="minorHAnsi" w:cstheme="minorHAnsi"/>
          <w:color w:val="000000" w:themeColor="text1"/>
          <w:sz w:val="22"/>
          <w:szCs w:val="22"/>
        </w:rPr>
        <w:t xml:space="preserve">8). </w:t>
      </w:r>
      <w:r w:rsidR="00606BF9" w:rsidRPr="00081CBA">
        <w:rPr>
          <w:rFonts w:asciiTheme="minorHAnsi" w:hAnsiTheme="minorHAnsi" w:cstheme="minorHAnsi"/>
          <w:color w:val="000000" w:themeColor="text1"/>
          <w:sz w:val="22"/>
          <w:szCs w:val="22"/>
        </w:rPr>
        <w:t>This supports</w:t>
      </w:r>
      <w:r w:rsidR="00C21E23" w:rsidRPr="00081CBA">
        <w:rPr>
          <w:rFonts w:asciiTheme="minorHAnsi" w:hAnsiTheme="minorHAnsi" w:cstheme="minorHAnsi"/>
          <w:color w:val="000000" w:themeColor="text1"/>
          <w:sz w:val="22"/>
          <w:szCs w:val="22"/>
        </w:rPr>
        <w:t xml:space="preserve"> the suggestion</w:t>
      </w:r>
      <w:r w:rsidR="00606BF9" w:rsidRPr="00081CBA">
        <w:rPr>
          <w:rFonts w:asciiTheme="minorHAnsi" w:hAnsiTheme="minorHAnsi" w:cstheme="minorHAnsi"/>
          <w:color w:val="000000" w:themeColor="text1"/>
          <w:sz w:val="22"/>
          <w:szCs w:val="22"/>
        </w:rPr>
        <w:t xml:space="preserve"> that the correlation between reaction time</w:t>
      </w:r>
      <w:r w:rsidR="005844D6" w:rsidRPr="00081CBA">
        <w:rPr>
          <w:rFonts w:asciiTheme="minorHAnsi" w:hAnsiTheme="minorHAnsi" w:cstheme="minorHAnsi"/>
          <w:color w:val="000000" w:themeColor="text1"/>
          <w:sz w:val="22"/>
          <w:szCs w:val="22"/>
        </w:rPr>
        <w:t xml:space="preserve"> for reject decisions</w:t>
      </w:r>
      <w:r w:rsidR="00606BF9" w:rsidRPr="00081CBA">
        <w:rPr>
          <w:rFonts w:asciiTheme="minorHAnsi" w:hAnsiTheme="minorHAnsi" w:cstheme="minorHAnsi"/>
          <w:color w:val="000000" w:themeColor="text1"/>
          <w:sz w:val="22"/>
          <w:szCs w:val="22"/>
        </w:rPr>
        <w:t xml:space="preserve"> and retraction coefficients</w:t>
      </w:r>
      <w:r w:rsidR="0060759A" w:rsidRPr="00081CBA">
        <w:rPr>
          <w:rFonts w:asciiTheme="minorHAnsi" w:hAnsiTheme="minorHAnsi" w:cstheme="minorHAnsi"/>
          <w:color w:val="000000" w:themeColor="text1"/>
          <w:sz w:val="22"/>
          <w:szCs w:val="22"/>
        </w:rPr>
        <w:t xml:space="preserve"> </w:t>
      </w:r>
      <w:r w:rsidR="00606BF9" w:rsidRPr="00081CBA">
        <w:rPr>
          <w:rFonts w:asciiTheme="minorHAnsi" w:hAnsiTheme="minorHAnsi" w:cstheme="minorHAnsi"/>
          <w:color w:val="000000" w:themeColor="text1"/>
          <w:sz w:val="22"/>
          <w:szCs w:val="22"/>
        </w:rPr>
        <w:t xml:space="preserve">is not </w:t>
      </w:r>
      <w:r w:rsidR="007A51F9" w:rsidRPr="00081CBA">
        <w:rPr>
          <w:rFonts w:asciiTheme="minorHAnsi" w:hAnsiTheme="minorHAnsi" w:cstheme="minorHAnsi"/>
          <w:color w:val="000000" w:themeColor="text1"/>
          <w:sz w:val="22"/>
          <w:szCs w:val="22"/>
        </w:rPr>
        <w:t>merely</w:t>
      </w:r>
      <w:r w:rsidR="00606BF9" w:rsidRPr="00081CBA">
        <w:rPr>
          <w:rFonts w:asciiTheme="minorHAnsi" w:hAnsiTheme="minorHAnsi" w:cstheme="minorHAnsi"/>
          <w:color w:val="000000" w:themeColor="text1"/>
          <w:sz w:val="22"/>
          <w:szCs w:val="22"/>
        </w:rPr>
        <w:t xml:space="preserve"> due to the behavioral correlation between reaction time and decision consistency</w:t>
      </w:r>
      <w:r w:rsidR="00427B6F" w:rsidRPr="00081CBA">
        <w:rPr>
          <w:rFonts w:asciiTheme="minorHAnsi" w:hAnsiTheme="minorHAnsi" w:cstheme="minorHAnsi"/>
          <w:color w:val="000000" w:themeColor="text1"/>
          <w:sz w:val="22"/>
          <w:szCs w:val="22"/>
        </w:rPr>
        <w:t xml:space="preserve"> because the correlation is weaker for accept decisions</w:t>
      </w:r>
      <w:r w:rsidR="00455691" w:rsidRPr="00081CBA">
        <w:rPr>
          <w:rFonts w:asciiTheme="minorHAnsi" w:hAnsiTheme="minorHAnsi" w:cstheme="minorHAnsi"/>
          <w:color w:val="000000" w:themeColor="text1"/>
          <w:sz w:val="22"/>
          <w:szCs w:val="22"/>
        </w:rPr>
        <w:t>.</w:t>
      </w:r>
      <w:r w:rsidR="00F233E3" w:rsidRPr="00081CBA">
        <w:rPr>
          <w:rFonts w:asciiTheme="minorHAnsi" w:hAnsiTheme="minorHAnsi" w:cstheme="minorHAnsi"/>
          <w:color w:val="000000" w:themeColor="text1"/>
          <w:sz w:val="22"/>
          <w:szCs w:val="22"/>
        </w:rPr>
        <w:t xml:space="preserve"> </w:t>
      </w:r>
      <w:r w:rsidR="00606BF9" w:rsidRPr="00081CBA">
        <w:rPr>
          <w:rFonts w:asciiTheme="minorHAnsi" w:hAnsiTheme="minorHAnsi" w:cstheme="minorHAnsi"/>
          <w:color w:val="000000" w:themeColor="text1"/>
          <w:sz w:val="22"/>
          <w:szCs w:val="22"/>
        </w:rPr>
        <w:t xml:space="preserve"> However, this only holds </w:t>
      </w:r>
      <w:r w:rsidR="0016297D" w:rsidRPr="00081CBA">
        <w:rPr>
          <w:rFonts w:asciiTheme="minorHAnsi" w:hAnsiTheme="minorHAnsi" w:cstheme="minorHAnsi"/>
          <w:color w:val="000000" w:themeColor="text1"/>
          <w:sz w:val="22"/>
          <w:szCs w:val="22"/>
        </w:rPr>
        <w:t xml:space="preserve">statistically </w:t>
      </w:r>
      <w:r w:rsidR="00606BF9" w:rsidRPr="00081CBA">
        <w:rPr>
          <w:rFonts w:asciiTheme="minorHAnsi" w:hAnsiTheme="minorHAnsi" w:cstheme="minorHAnsi"/>
          <w:color w:val="000000" w:themeColor="text1"/>
          <w:sz w:val="22"/>
          <w:szCs w:val="22"/>
        </w:rPr>
        <w:t xml:space="preserve">in monkey </w:t>
      </w:r>
      <w:r w:rsidR="00065ACA" w:rsidRPr="00081CBA">
        <w:rPr>
          <w:rFonts w:asciiTheme="minorHAnsi" w:hAnsiTheme="minorHAnsi" w:cstheme="minorHAnsi"/>
          <w:color w:val="000000" w:themeColor="text1"/>
          <w:sz w:val="22"/>
          <w:szCs w:val="22"/>
        </w:rPr>
        <w:t>V</w:t>
      </w:r>
      <w:r w:rsidR="00606BF9" w:rsidRPr="00081CBA">
        <w:rPr>
          <w:rFonts w:asciiTheme="minorHAnsi" w:hAnsiTheme="minorHAnsi" w:cstheme="minorHAnsi"/>
          <w:color w:val="000000" w:themeColor="text1"/>
          <w:sz w:val="22"/>
          <w:szCs w:val="22"/>
        </w:rPr>
        <w:t xml:space="preserve">. </w:t>
      </w:r>
      <w:r w:rsidR="00CE7109" w:rsidRPr="00081CBA">
        <w:rPr>
          <w:rFonts w:asciiTheme="minorHAnsi" w:hAnsiTheme="minorHAnsi" w:cstheme="minorHAnsi"/>
          <w:color w:val="000000" w:themeColor="text1"/>
          <w:sz w:val="22"/>
          <w:szCs w:val="22"/>
        </w:rPr>
        <w:t xml:space="preserve"> </w:t>
      </w:r>
      <w:r w:rsidR="00204F68" w:rsidRPr="00081CBA">
        <w:rPr>
          <w:rFonts w:asciiTheme="minorHAnsi" w:eastAsiaTheme="minorEastAsia" w:hAnsiTheme="minorHAnsi" w:cstheme="minorHAnsi"/>
          <w:color w:val="000000" w:themeColor="text1"/>
          <w:sz w:val="22"/>
          <w:szCs w:val="22"/>
          <w:lang w:eastAsia="zh-TW"/>
        </w:rPr>
        <w:t>T</w:t>
      </w:r>
      <w:r w:rsidR="00065606" w:rsidRPr="00081CBA">
        <w:rPr>
          <w:rFonts w:asciiTheme="minorHAnsi" w:eastAsiaTheme="minorEastAsia" w:hAnsiTheme="minorHAnsi" w:cstheme="minorHAnsi"/>
          <w:color w:val="000000" w:themeColor="text1"/>
          <w:sz w:val="22"/>
          <w:szCs w:val="22"/>
          <w:lang w:eastAsia="zh-TW"/>
        </w:rPr>
        <w:t>ogether, t</w:t>
      </w:r>
      <w:r w:rsidR="00204F68" w:rsidRPr="00081CBA">
        <w:rPr>
          <w:rFonts w:asciiTheme="minorHAnsi" w:eastAsiaTheme="minorEastAsia" w:hAnsiTheme="minorHAnsi" w:cstheme="minorHAnsi"/>
          <w:color w:val="000000" w:themeColor="text1"/>
          <w:sz w:val="22"/>
          <w:szCs w:val="22"/>
          <w:lang w:eastAsia="zh-TW"/>
        </w:rPr>
        <w:t xml:space="preserve">his supports our hypothesis that steeper attracter basins (higher </w:t>
      </w:r>
      <m:oMath>
        <m:r>
          <w:rPr>
            <w:rFonts w:ascii="Cambria Math" w:eastAsiaTheme="minorEastAsia" w:hAnsi="Cambria Math" w:cstheme="minorHAnsi"/>
            <w:color w:val="000000" w:themeColor="text1"/>
            <w:sz w:val="22"/>
            <w:szCs w:val="22"/>
            <w:lang w:eastAsia="zh-TW"/>
          </w:rPr>
          <m:t>a</m:t>
        </m:r>
      </m:oMath>
      <w:r w:rsidR="00204F68" w:rsidRPr="00081CBA">
        <w:rPr>
          <w:rFonts w:asciiTheme="minorHAnsi" w:eastAsiaTheme="minorEastAsia" w:hAnsiTheme="minorHAnsi" w:cstheme="minorHAnsi"/>
          <w:color w:val="000000" w:themeColor="text1"/>
          <w:sz w:val="22"/>
          <w:szCs w:val="22"/>
          <w:lang w:eastAsia="zh-TW"/>
        </w:rPr>
        <w:t>) are associated with shorter reaction time</w:t>
      </w:r>
      <w:r w:rsidR="00495583" w:rsidRPr="00081CBA">
        <w:rPr>
          <w:rFonts w:asciiTheme="minorHAnsi" w:eastAsiaTheme="minorEastAsia" w:hAnsiTheme="minorHAnsi" w:cstheme="minorHAnsi"/>
          <w:color w:val="000000" w:themeColor="text1"/>
          <w:sz w:val="22"/>
          <w:szCs w:val="22"/>
          <w:lang w:eastAsia="zh-TW"/>
        </w:rPr>
        <w:t>s</w:t>
      </w:r>
      <w:r w:rsidR="00204F68" w:rsidRPr="00081CBA">
        <w:rPr>
          <w:rFonts w:asciiTheme="minorHAnsi" w:eastAsiaTheme="minorEastAsia" w:hAnsiTheme="minorHAnsi" w:cstheme="minorHAnsi"/>
          <w:color w:val="000000" w:themeColor="text1"/>
          <w:sz w:val="22"/>
          <w:szCs w:val="22"/>
          <w:lang w:eastAsia="zh-TW"/>
        </w:rPr>
        <w:t>.</w:t>
      </w:r>
    </w:p>
    <w:p w14:paraId="20C6FA3A" w14:textId="625597D5" w:rsidR="00335272" w:rsidRPr="00081CBA" w:rsidRDefault="00335272" w:rsidP="00335272">
      <w:pPr>
        <w:pStyle w:val="NormalWeb"/>
        <w:rPr>
          <w:rFonts w:asciiTheme="minorHAnsi" w:hAnsiTheme="minorHAnsi" w:cstheme="minorHAnsi"/>
          <w:b/>
          <w:bCs/>
          <w:color w:val="000000" w:themeColor="text1"/>
          <w:sz w:val="22"/>
          <w:szCs w:val="22"/>
        </w:rPr>
      </w:pPr>
      <w:r w:rsidRPr="00081CBA">
        <w:rPr>
          <w:rFonts w:asciiTheme="minorHAnsi" w:hAnsiTheme="minorHAnsi" w:cstheme="minorHAnsi"/>
          <w:b/>
          <w:bCs/>
          <w:color w:val="000000" w:themeColor="text1"/>
          <w:sz w:val="22"/>
          <w:szCs w:val="22"/>
        </w:rPr>
        <w:t>DISCUSSION</w:t>
      </w:r>
    </w:p>
    <w:p w14:paraId="16B6DCBC" w14:textId="37D758F6" w:rsidR="00BA3019" w:rsidRPr="00081CBA" w:rsidRDefault="00CB6030" w:rsidP="00F626D6">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lastRenderedPageBreak/>
        <w:t xml:space="preserve">In this paper, we </w:t>
      </w:r>
      <w:r w:rsidR="005016D9" w:rsidRPr="00081CBA">
        <w:rPr>
          <w:rFonts w:asciiTheme="minorHAnsi" w:eastAsiaTheme="minorEastAsia" w:hAnsiTheme="minorHAnsi" w:cstheme="minorHAnsi"/>
          <w:color w:val="000000" w:themeColor="text1"/>
          <w:sz w:val="22"/>
          <w:szCs w:val="22"/>
          <w:lang w:eastAsia="zh-TW"/>
        </w:rPr>
        <w:t xml:space="preserve">investigated the neural underpinnings of </w:t>
      </w:r>
      <w:r w:rsidR="00495583" w:rsidRPr="00081CBA">
        <w:rPr>
          <w:rFonts w:asciiTheme="minorHAnsi" w:eastAsiaTheme="minorEastAsia" w:hAnsiTheme="minorHAnsi" w:cstheme="minorHAnsi"/>
          <w:color w:val="000000" w:themeColor="text1"/>
          <w:sz w:val="22"/>
          <w:szCs w:val="22"/>
          <w:lang w:eastAsia="zh-TW"/>
        </w:rPr>
        <w:t xml:space="preserve">choice </w:t>
      </w:r>
      <w:r w:rsidR="00563A6D" w:rsidRPr="00081CBA">
        <w:rPr>
          <w:rFonts w:asciiTheme="minorHAnsi" w:eastAsiaTheme="minorEastAsia" w:hAnsiTheme="minorHAnsi" w:cstheme="minorHAnsi"/>
          <w:color w:val="000000" w:themeColor="text1"/>
          <w:sz w:val="22"/>
          <w:szCs w:val="22"/>
          <w:lang w:eastAsia="zh-TW"/>
        </w:rPr>
        <w:t xml:space="preserve">consistency </w:t>
      </w:r>
      <w:r w:rsidR="005016D9" w:rsidRPr="00081CBA">
        <w:rPr>
          <w:rFonts w:asciiTheme="minorHAnsi" w:eastAsiaTheme="minorEastAsia" w:hAnsiTheme="minorHAnsi" w:cstheme="minorHAnsi"/>
          <w:color w:val="000000" w:themeColor="text1"/>
          <w:sz w:val="22"/>
          <w:szCs w:val="22"/>
          <w:lang w:eastAsia="zh-TW"/>
        </w:rPr>
        <w:t xml:space="preserve">by analyzing dynamics in </w:t>
      </w:r>
      <w:r w:rsidR="00563A6D" w:rsidRPr="00081CBA">
        <w:rPr>
          <w:rFonts w:asciiTheme="minorHAnsi" w:eastAsiaTheme="minorEastAsia" w:hAnsiTheme="minorHAnsi" w:cstheme="minorHAnsi"/>
          <w:color w:val="000000" w:themeColor="text1"/>
          <w:sz w:val="22"/>
          <w:szCs w:val="22"/>
          <w:lang w:eastAsia="zh-TW"/>
        </w:rPr>
        <w:t xml:space="preserve">prefrontal </w:t>
      </w:r>
      <w:r w:rsidR="005016D9" w:rsidRPr="00081CBA">
        <w:rPr>
          <w:rFonts w:asciiTheme="minorHAnsi" w:eastAsiaTheme="minorEastAsia" w:hAnsiTheme="minorHAnsi" w:cstheme="minorHAnsi"/>
          <w:color w:val="000000" w:themeColor="text1"/>
          <w:sz w:val="22"/>
          <w:szCs w:val="22"/>
          <w:lang w:eastAsia="zh-TW"/>
        </w:rPr>
        <w:t>population</w:t>
      </w:r>
      <w:r w:rsidR="00563A6D" w:rsidRPr="00081CBA">
        <w:rPr>
          <w:rFonts w:asciiTheme="minorHAnsi" w:eastAsiaTheme="minorEastAsia" w:hAnsiTheme="minorHAnsi" w:cstheme="minorHAnsi"/>
          <w:color w:val="000000" w:themeColor="text1"/>
          <w:sz w:val="22"/>
          <w:szCs w:val="22"/>
          <w:lang w:eastAsia="zh-TW"/>
        </w:rPr>
        <w:t xml:space="preserve"> activity</w:t>
      </w:r>
      <w:r w:rsidR="00770FE3" w:rsidRPr="00081CBA">
        <w:rPr>
          <w:rFonts w:asciiTheme="minorHAnsi" w:eastAsiaTheme="minorEastAsia" w:hAnsiTheme="minorHAnsi" w:cstheme="minorHAnsi"/>
          <w:color w:val="000000" w:themeColor="text1"/>
          <w:sz w:val="22"/>
          <w:szCs w:val="22"/>
          <w:lang w:eastAsia="zh-TW"/>
        </w:rPr>
        <w:t xml:space="preserve"> during decision making</w:t>
      </w:r>
      <w:r w:rsidR="005016D9" w:rsidRPr="00081CBA">
        <w:rPr>
          <w:rFonts w:asciiTheme="minorHAnsi" w:eastAsiaTheme="minorEastAsia" w:hAnsiTheme="minorHAnsi" w:cstheme="minorHAnsi"/>
          <w:color w:val="000000" w:themeColor="text1"/>
          <w:sz w:val="22"/>
          <w:szCs w:val="22"/>
          <w:lang w:eastAsia="zh-TW"/>
        </w:rPr>
        <w:t xml:space="preserve">. We found that attractor basins were shallower following cues that signaled </w:t>
      </w:r>
      <w:r w:rsidR="00D87AC5" w:rsidRPr="00081CBA">
        <w:rPr>
          <w:rFonts w:asciiTheme="minorHAnsi" w:eastAsiaTheme="minorEastAsia" w:hAnsiTheme="minorHAnsi" w:cstheme="minorHAnsi"/>
          <w:color w:val="000000" w:themeColor="text1"/>
          <w:sz w:val="22"/>
          <w:szCs w:val="22"/>
          <w:lang w:eastAsia="zh-TW"/>
        </w:rPr>
        <w:t>intermediate value</w:t>
      </w:r>
      <w:r w:rsidR="005016D9" w:rsidRPr="00081CBA">
        <w:rPr>
          <w:rFonts w:asciiTheme="minorHAnsi" w:eastAsiaTheme="minorEastAsia" w:hAnsiTheme="minorHAnsi" w:cstheme="minorHAnsi"/>
          <w:color w:val="000000" w:themeColor="text1"/>
          <w:sz w:val="22"/>
          <w:szCs w:val="22"/>
          <w:lang w:eastAsia="zh-TW"/>
        </w:rPr>
        <w:t xml:space="preserve"> offers</w:t>
      </w:r>
      <w:r w:rsidR="00D87AC5" w:rsidRPr="00081CBA">
        <w:rPr>
          <w:rFonts w:asciiTheme="minorHAnsi" w:eastAsiaTheme="minorEastAsia" w:hAnsiTheme="minorHAnsi" w:cstheme="minorHAnsi"/>
          <w:color w:val="000000" w:themeColor="text1"/>
          <w:sz w:val="22"/>
          <w:szCs w:val="22"/>
          <w:lang w:eastAsia="zh-TW"/>
        </w:rPr>
        <w:t xml:space="preserve">, which also led to </w:t>
      </w:r>
      <w:r w:rsidR="00C81C03" w:rsidRPr="00081CBA">
        <w:rPr>
          <w:rFonts w:asciiTheme="minorHAnsi" w:eastAsiaTheme="minorEastAsia" w:hAnsiTheme="minorHAnsi" w:cstheme="minorHAnsi"/>
          <w:color w:val="000000" w:themeColor="text1"/>
          <w:sz w:val="22"/>
          <w:szCs w:val="22"/>
          <w:lang w:eastAsia="zh-TW"/>
        </w:rPr>
        <w:t>lower</w:t>
      </w:r>
      <w:r w:rsidR="0060710B" w:rsidRPr="00081CBA">
        <w:rPr>
          <w:rFonts w:asciiTheme="minorHAnsi" w:eastAsiaTheme="minorEastAsia" w:hAnsiTheme="minorHAnsi" w:cstheme="minorHAnsi"/>
          <w:color w:val="000000" w:themeColor="text1"/>
          <w:sz w:val="22"/>
          <w:szCs w:val="22"/>
          <w:lang w:eastAsia="zh-TW"/>
        </w:rPr>
        <w:t xml:space="preserve"> decision </w:t>
      </w:r>
      <w:r w:rsidR="00EB1618" w:rsidRPr="00081CBA">
        <w:rPr>
          <w:rFonts w:asciiTheme="minorHAnsi" w:eastAsiaTheme="minorEastAsia" w:hAnsiTheme="minorHAnsi" w:cstheme="minorHAnsi"/>
          <w:color w:val="000000" w:themeColor="text1"/>
          <w:sz w:val="22"/>
          <w:szCs w:val="22"/>
          <w:lang w:eastAsia="zh-TW"/>
        </w:rPr>
        <w:t>consistency</w:t>
      </w:r>
      <w:r w:rsidR="005016D9" w:rsidRPr="00081CBA">
        <w:rPr>
          <w:rFonts w:asciiTheme="minorHAnsi" w:eastAsiaTheme="minorEastAsia" w:hAnsiTheme="minorHAnsi" w:cstheme="minorHAnsi"/>
          <w:color w:val="000000" w:themeColor="text1"/>
          <w:sz w:val="22"/>
          <w:szCs w:val="22"/>
          <w:lang w:eastAsia="zh-TW"/>
        </w:rPr>
        <w:t>.</w:t>
      </w:r>
      <w:r w:rsidR="00EE1516" w:rsidRPr="00081CBA">
        <w:rPr>
          <w:rFonts w:asciiTheme="minorHAnsi" w:eastAsiaTheme="minorEastAsia" w:hAnsiTheme="minorHAnsi" w:cstheme="minorHAnsi"/>
          <w:color w:val="000000" w:themeColor="text1"/>
          <w:sz w:val="22"/>
          <w:szCs w:val="22"/>
          <w:lang w:eastAsia="zh-TW"/>
        </w:rPr>
        <w:t xml:space="preserve">  Correspondingly, attractor basins were </w:t>
      </w:r>
      <w:r w:rsidR="00FE1AE8" w:rsidRPr="00081CBA">
        <w:rPr>
          <w:rFonts w:asciiTheme="minorHAnsi" w:eastAsiaTheme="minorEastAsia" w:hAnsiTheme="minorHAnsi" w:cstheme="minorHAnsi"/>
          <w:color w:val="000000" w:themeColor="text1"/>
          <w:sz w:val="22"/>
          <w:szCs w:val="22"/>
          <w:lang w:eastAsia="zh-TW"/>
        </w:rPr>
        <w:t>deeper following cues th</w:t>
      </w:r>
      <w:r w:rsidR="009E47BE" w:rsidRPr="00081CBA">
        <w:rPr>
          <w:rFonts w:asciiTheme="minorHAnsi" w:eastAsiaTheme="minorEastAsia" w:hAnsiTheme="minorHAnsi" w:cstheme="minorHAnsi"/>
          <w:color w:val="000000" w:themeColor="text1"/>
          <w:sz w:val="22"/>
          <w:szCs w:val="22"/>
          <w:lang w:eastAsia="zh-TW"/>
        </w:rPr>
        <w:t>at</w:t>
      </w:r>
      <w:r w:rsidR="00FE1AE8" w:rsidRPr="00081CBA">
        <w:rPr>
          <w:rFonts w:asciiTheme="minorHAnsi" w:eastAsiaTheme="minorEastAsia" w:hAnsiTheme="minorHAnsi" w:cstheme="minorHAnsi"/>
          <w:color w:val="000000" w:themeColor="text1"/>
          <w:sz w:val="22"/>
          <w:szCs w:val="22"/>
          <w:lang w:eastAsia="zh-TW"/>
        </w:rPr>
        <w:t xml:space="preserve"> signaled high or low value offers, that led to high</w:t>
      </w:r>
      <w:r w:rsidR="003470AA" w:rsidRPr="00081CBA">
        <w:rPr>
          <w:rFonts w:asciiTheme="minorHAnsi" w:eastAsiaTheme="minorEastAsia" w:hAnsiTheme="minorHAnsi" w:cstheme="minorHAnsi"/>
          <w:color w:val="000000" w:themeColor="text1"/>
          <w:sz w:val="22"/>
          <w:szCs w:val="22"/>
          <w:lang w:eastAsia="zh-TW"/>
        </w:rPr>
        <w:t>er</w:t>
      </w:r>
      <w:r w:rsidR="00FE1AE8" w:rsidRPr="00081CBA">
        <w:rPr>
          <w:rFonts w:asciiTheme="minorHAnsi" w:eastAsiaTheme="minorEastAsia" w:hAnsiTheme="minorHAnsi" w:cstheme="minorHAnsi"/>
          <w:color w:val="000000" w:themeColor="text1"/>
          <w:sz w:val="22"/>
          <w:szCs w:val="22"/>
          <w:lang w:eastAsia="zh-TW"/>
        </w:rPr>
        <w:t xml:space="preserve"> decision consistency.  Further, b</w:t>
      </w:r>
      <w:r w:rsidR="0060710B" w:rsidRPr="00081CBA">
        <w:rPr>
          <w:rFonts w:asciiTheme="minorHAnsi" w:eastAsiaTheme="minorEastAsia" w:hAnsiTheme="minorHAnsi" w:cstheme="minorHAnsi"/>
          <w:color w:val="000000" w:themeColor="text1"/>
          <w:sz w:val="22"/>
          <w:szCs w:val="22"/>
          <w:lang w:eastAsia="zh-TW"/>
        </w:rPr>
        <w:t>y fitting linear dynamical system</w:t>
      </w:r>
      <w:r w:rsidR="00EB1618" w:rsidRPr="00081CBA">
        <w:rPr>
          <w:rFonts w:asciiTheme="minorHAnsi" w:eastAsiaTheme="minorEastAsia" w:hAnsiTheme="minorHAnsi" w:cstheme="minorHAnsi"/>
          <w:color w:val="000000" w:themeColor="text1"/>
          <w:sz w:val="22"/>
          <w:szCs w:val="22"/>
          <w:lang w:eastAsia="zh-TW"/>
        </w:rPr>
        <w:t>s</w:t>
      </w:r>
      <w:r w:rsidR="00C81C03" w:rsidRPr="00081CBA">
        <w:rPr>
          <w:rFonts w:asciiTheme="minorHAnsi" w:eastAsiaTheme="minorEastAsia" w:hAnsiTheme="minorHAnsi" w:cstheme="minorHAnsi"/>
          <w:color w:val="000000" w:themeColor="text1"/>
          <w:sz w:val="22"/>
          <w:szCs w:val="22"/>
          <w:lang w:eastAsia="zh-TW"/>
        </w:rPr>
        <w:t xml:space="preserve"> </w:t>
      </w:r>
      <w:r w:rsidR="000D4673" w:rsidRPr="00081CBA">
        <w:rPr>
          <w:rFonts w:asciiTheme="minorHAnsi" w:eastAsiaTheme="minorEastAsia" w:hAnsiTheme="minorHAnsi" w:cstheme="minorHAnsi"/>
          <w:color w:val="000000" w:themeColor="text1"/>
          <w:sz w:val="22"/>
          <w:szCs w:val="22"/>
          <w:lang w:eastAsia="zh-TW"/>
        </w:rPr>
        <w:t xml:space="preserve">models to the neural data </w:t>
      </w:r>
      <w:r w:rsidR="0060710B" w:rsidRPr="00081CBA">
        <w:rPr>
          <w:rFonts w:asciiTheme="minorHAnsi" w:eastAsiaTheme="minorEastAsia" w:hAnsiTheme="minorHAnsi" w:cstheme="minorHAnsi"/>
          <w:color w:val="000000" w:themeColor="text1"/>
          <w:sz w:val="22"/>
          <w:szCs w:val="22"/>
          <w:lang w:eastAsia="zh-TW"/>
        </w:rPr>
        <w:t xml:space="preserve">we </w:t>
      </w:r>
      <w:r w:rsidR="00EB1618" w:rsidRPr="00081CBA">
        <w:rPr>
          <w:rFonts w:asciiTheme="minorHAnsi" w:eastAsiaTheme="minorEastAsia" w:hAnsiTheme="minorHAnsi" w:cstheme="minorHAnsi"/>
          <w:color w:val="000000" w:themeColor="text1"/>
          <w:sz w:val="22"/>
          <w:szCs w:val="22"/>
          <w:lang w:eastAsia="zh-TW"/>
        </w:rPr>
        <w:t xml:space="preserve">found </w:t>
      </w:r>
      <w:r w:rsidR="0060710B" w:rsidRPr="00081CBA">
        <w:rPr>
          <w:rFonts w:asciiTheme="minorHAnsi" w:eastAsiaTheme="minorEastAsia" w:hAnsiTheme="minorHAnsi" w:cstheme="minorHAnsi"/>
          <w:color w:val="000000" w:themeColor="text1"/>
          <w:sz w:val="22"/>
          <w:szCs w:val="22"/>
          <w:lang w:eastAsia="zh-TW"/>
        </w:rPr>
        <w:t xml:space="preserve">that the </w:t>
      </w:r>
      <w:r w:rsidR="00E131D5" w:rsidRPr="00081CBA">
        <w:rPr>
          <w:rFonts w:asciiTheme="minorHAnsi" w:eastAsiaTheme="minorEastAsia" w:hAnsiTheme="minorHAnsi" w:cstheme="minorHAnsi"/>
          <w:color w:val="000000" w:themeColor="text1"/>
          <w:sz w:val="22"/>
          <w:szCs w:val="22"/>
          <w:lang w:eastAsia="zh-TW"/>
        </w:rPr>
        <w:t xml:space="preserve">retraction </w:t>
      </w:r>
      <w:r w:rsidR="00C943F6" w:rsidRPr="00081CBA">
        <w:rPr>
          <w:rFonts w:asciiTheme="minorHAnsi" w:eastAsiaTheme="minorEastAsia" w:hAnsiTheme="minorHAnsi" w:cstheme="minorHAnsi"/>
          <w:color w:val="000000" w:themeColor="text1"/>
          <w:sz w:val="22"/>
          <w:szCs w:val="22"/>
          <w:lang w:eastAsia="zh-TW"/>
        </w:rPr>
        <w:t xml:space="preserve">coefficients, which characterize </w:t>
      </w:r>
      <w:r w:rsidR="00BC06CB" w:rsidRPr="00081CBA">
        <w:rPr>
          <w:rFonts w:asciiTheme="minorHAnsi" w:eastAsiaTheme="minorEastAsia" w:hAnsiTheme="minorHAnsi" w:cstheme="minorHAnsi"/>
          <w:color w:val="000000" w:themeColor="text1"/>
          <w:sz w:val="22"/>
          <w:szCs w:val="22"/>
          <w:lang w:eastAsia="zh-TW"/>
        </w:rPr>
        <w:t>the energy landscape around the attractor,</w:t>
      </w:r>
      <w:r w:rsidR="0060710B" w:rsidRPr="00081CBA">
        <w:rPr>
          <w:rFonts w:asciiTheme="minorHAnsi" w:eastAsiaTheme="minorEastAsia" w:hAnsiTheme="minorHAnsi" w:cstheme="minorHAnsi"/>
          <w:color w:val="000000" w:themeColor="text1"/>
          <w:sz w:val="22"/>
          <w:szCs w:val="22"/>
          <w:lang w:eastAsia="zh-TW"/>
        </w:rPr>
        <w:t xml:space="preserve"> correlated </w:t>
      </w:r>
      <w:r w:rsidR="00EB1618" w:rsidRPr="00081CBA">
        <w:rPr>
          <w:rFonts w:asciiTheme="minorHAnsi" w:eastAsiaTheme="minorEastAsia" w:hAnsiTheme="minorHAnsi" w:cstheme="minorHAnsi"/>
          <w:color w:val="000000" w:themeColor="text1"/>
          <w:sz w:val="22"/>
          <w:szCs w:val="22"/>
          <w:lang w:eastAsia="zh-TW"/>
        </w:rPr>
        <w:t xml:space="preserve">significantly </w:t>
      </w:r>
      <w:r w:rsidR="0060710B" w:rsidRPr="00081CBA">
        <w:rPr>
          <w:rFonts w:asciiTheme="minorHAnsi" w:eastAsiaTheme="minorEastAsia" w:hAnsiTheme="minorHAnsi" w:cstheme="minorHAnsi"/>
          <w:color w:val="000000" w:themeColor="text1"/>
          <w:sz w:val="22"/>
          <w:szCs w:val="22"/>
          <w:lang w:eastAsia="zh-TW"/>
        </w:rPr>
        <w:t xml:space="preserve">with both </w:t>
      </w:r>
      <w:r w:rsidR="004D7C7A" w:rsidRPr="00081CBA">
        <w:rPr>
          <w:rFonts w:asciiTheme="minorHAnsi" w:eastAsiaTheme="minorEastAsia" w:hAnsiTheme="minorHAnsi" w:cstheme="minorHAnsi"/>
          <w:color w:val="000000" w:themeColor="text1"/>
          <w:sz w:val="22"/>
          <w:szCs w:val="22"/>
          <w:lang w:eastAsia="zh-TW"/>
        </w:rPr>
        <w:t xml:space="preserve">the entropy of </w:t>
      </w:r>
      <w:r w:rsidR="0060710B" w:rsidRPr="00081CBA">
        <w:rPr>
          <w:rFonts w:asciiTheme="minorHAnsi" w:eastAsiaTheme="minorEastAsia" w:hAnsiTheme="minorHAnsi" w:cstheme="minorHAnsi"/>
          <w:color w:val="000000" w:themeColor="text1"/>
          <w:sz w:val="22"/>
          <w:szCs w:val="22"/>
          <w:lang w:eastAsia="zh-TW"/>
        </w:rPr>
        <w:t>choice consistency and reaction time at the time of decision.</w:t>
      </w:r>
      <w:r w:rsidR="00C506F8" w:rsidRPr="00081CBA">
        <w:rPr>
          <w:rFonts w:asciiTheme="minorHAnsi" w:eastAsiaTheme="minorEastAsia" w:hAnsiTheme="minorHAnsi" w:cstheme="minorHAnsi"/>
          <w:color w:val="000000" w:themeColor="text1"/>
          <w:sz w:val="22"/>
          <w:szCs w:val="22"/>
          <w:lang w:eastAsia="zh-TW"/>
        </w:rPr>
        <w:t xml:space="preserve">  Larger retraction coefficients</w:t>
      </w:r>
      <w:r w:rsidR="00D63842" w:rsidRPr="00081CBA">
        <w:rPr>
          <w:rFonts w:asciiTheme="minorHAnsi" w:eastAsiaTheme="minorEastAsia" w:hAnsiTheme="minorHAnsi" w:cstheme="minorHAnsi"/>
          <w:color w:val="000000" w:themeColor="text1"/>
          <w:sz w:val="22"/>
          <w:szCs w:val="22"/>
          <w:lang w:eastAsia="zh-TW"/>
        </w:rPr>
        <w:t>, which are consistent with steeper energy landscapes, were associated with cues that elicited consistent decisions.</w:t>
      </w:r>
      <w:r w:rsidR="0060710B" w:rsidRPr="00081CBA">
        <w:rPr>
          <w:rFonts w:asciiTheme="minorHAnsi" w:eastAsiaTheme="minorEastAsia" w:hAnsiTheme="minorHAnsi" w:cstheme="minorHAnsi"/>
          <w:color w:val="000000" w:themeColor="text1"/>
          <w:sz w:val="22"/>
          <w:szCs w:val="22"/>
          <w:lang w:eastAsia="zh-TW"/>
        </w:rPr>
        <w:t xml:space="preserve"> Our results</w:t>
      </w:r>
      <w:r w:rsidR="00976D36" w:rsidRPr="00081CBA">
        <w:rPr>
          <w:rFonts w:asciiTheme="minorHAnsi" w:eastAsiaTheme="minorEastAsia" w:hAnsiTheme="minorHAnsi" w:cstheme="minorHAnsi"/>
          <w:color w:val="000000" w:themeColor="text1"/>
          <w:sz w:val="22"/>
          <w:szCs w:val="22"/>
          <w:lang w:eastAsia="zh-TW"/>
        </w:rPr>
        <w:t xml:space="preserve"> provide neural evidence that attractor dynamics </w:t>
      </w:r>
      <w:r w:rsidR="00F34714" w:rsidRPr="00081CBA">
        <w:rPr>
          <w:rFonts w:asciiTheme="minorHAnsi" w:eastAsiaTheme="minorEastAsia" w:hAnsiTheme="minorHAnsi" w:cstheme="minorHAnsi"/>
          <w:color w:val="000000" w:themeColor="text1"/>
          <w:sz w:val="22"/>
          <w:szCs w:val="22"/>
          <w:lang w:eastAsia="zh-TW"/>
        </w:rPr>
        <w:t xml:space="preserve">predict </w:t>
      </w:r>
      <w:r w:rsidR="00976D36" w:rsidRPr="00081CBA">
        <w:rPr>
          <w:rFonts w:asciiTheme="minorHAnsi" w:eastAsiaTheme="minorEastAsia" w:hAnsiTheme="minorHAnsi" w:cstheme="minorHAnsi"/>
          <w:color w:val="000000" w:themeColor="text1"/>
          <w:sz w:val="22"/>
          <w:szCs w:val="22"/>
          <w:lang w:eastAsia="zh-TW"/>
        </w:rPr>
        <w:t xml:space="preserve">decision </w:t>
      </w:r>
      <w:r w:rsidR="0056472D" w:rsidRPr="00081CBA">
        <w:rPr>
          <w:rFonts w:asciiTheme="minorHAnsi" w:eastAsiaTheme="minorEastAsia" w:hAnsiTheme="minorHAnsi" w:cstheme="minorHAnsi"/>
          <w:color w:val="000000" w:themeColor="text1"/>
          <w:sz w:val="22"/>
          <w:szCs w:val="22"/>
          <w:lang w:eastAsia="zh-TW"/>
        </w:rPr>
        <w:t>consistency</w:t>
      </w:r>
      <w:r w:rsidR="00976D36" w:rsidRPr="00081CBA">
        <w:rPr>
          <w:rFonts w:asciiTheme="minorHAnsi" w:eastAsiaTheme="minorEastAsia" w:hAnsiTheme="minorHAnsi" w:cstheme="minorHAnsi"/>
          <w:color w:val="000000" w:themeColor="text1"/>
          <w:sz w:val="22"/>
          <w:szCs w:val="22"/>
          <w:lang w:eastAsia="zh-TW"/>
        </w:rPr>
        <w:t>.</w:t>
      </w:r>
      <w:r w:rsidR="00C3775C" w:rsidRPr="00081CBA">
        <w:rPr>
          <w:rFonts w:asciiTheme="minorHAnsi" w:eastAsiaTheme="minorEastAsia" w:hAnsiTheme="minorHAnsi" w:cstheme="minorHAnsi"/>
          <w:color w:val="000000" w:themeColor="text1"/>
          <w:sz w:val="22"/>
          <w:szCs w:val="22"/>
          <w:lang w:eastAsia="zh-TW"/>
        </w:rPr>
        <w:t xml:space="preserve">  </w:t>
      </w:r>
      <w:r w:rsidR="004D35FE" w:rsidRPr="00081CBA">
        <w:rPr>
          <w:rFonts w:asciiTheme="minorHAnsi" w:eastAsiaTheme="minorEastAsia" w:hAnsiTheme="minorHAnsi" w:cstheme="minorHAnsi"/>
          <w:color w:val="000000" w:themeColor="text1"/>
          <w:sz w:val="22"/>
          <w:szCs w:val="22"/>
          <w:lang w:eastAsia="zh-TW"/>
        </w:rPr>
        <w:t xml:space="preserve">   </w:t>
      </w:r>
    </w:p>
    <w:p w14:paraId="55D13D89" w14:textId="592DF65F" w:rsidR="007B3F12" w:rsidRPr="00081CBA" w:rsidRDefault="007B3F12" w:rsidP="00F626D6">
      <w:pPr>
        <w:pStyle w:val="NormalWeb"/>
        <w:rPr>
          <w:rFonts w:asciiTheme="minorHAnsi" w:eastAsiaTheme="minorEastAsia" w:hAnsiTheme="minorHAnsi" w:cstheme="minorHAnsi"/>
          <w:color w:val="000000" w:themeColor="text1"/>
          <w:sz w:val="22"/>
          <w:szCs w:val="22"/>
          <w:lang w:eastAsia="zh-TW"/>
        </w:rPr>
      </w:pPr>
      <w:r w:rsidRPr="00081CBA">
        <w:rPr>
          <w:rFonts w:asciiTheme="minorHAnsi" w:hAnsiTheme="minorHAnsi" w:cstheme="minorHAnsi"/>
          <w:color w:val="000000" w:themeColor="text1"/>
          <w:sz w:val="22"/>
          <w:szCs w:val="22"/>
        </w:rPr>
        <w:t xml:space="preserve">To visualize the dynamics of neural activity, we empirically estimated the energy landscape in the state space of population activity. However, the existence of a true energy function is non-trivial and requires curls of the </w:t>
      </w:r>
      <w:r w:rsidR="00847392" w:rsidRPr="00081CBA">
        <w:rPr>
          <w:rFonts w:asciiTheme="minorHAnsi" w:hAnsiTheme="minorHAnsi" w:cstheme="minorHAnsi"/>
          <w:color w:val="000000" w:themeColor="text1"/>
          <w:sz w:val="22"/>
          <w:szCs w:val="22"/>
        </w:rPr>
        <w:t xml:space="preserve">vector </w:t>
      </w:r>
      <w:r w:rsidRPr="00081CBA">
        <w:rPr>
          <w:rFonts w:asciiTheme="minorHAnsi" w:hAnsiTheme="minorHAnsi" w:cstheme="minorHAnsi"/>
          <w:color w:val="000000" w:themeColor="text1"/>
          <w:sz w:val="22"/>
          <w:szCs w:val="22"/>
        </w:rPr>
        <w:t xml:space="preserve">field to be zero (or in higher dimensions, </w:t>
      </w:r>
      <w:r w:rsidR="0005321F" w:rsidRPr="00081CBA">
        <w:rPr>
          <w:rFonts w:asciiTheme="minorHAnsi" w:hAnsiTheme="minorHAnsi" w:cstheme="minorHAnsi"/>
          <w:color w:val="000000" w:themeColor="text1"/>
          <w:sz w:val="22"/>
          <w:szCs w:val="22"/>
        </w:rPr>
        <w:t>the</w:t>
      </w:r>
      <w:r w:rsidRPr="00081CBA">
        <w:rPr>
          <w:rFonts w:asciiTheme="minorHAnsi" w:hAnsiTheme="minorHAnsi" w:cstheme="minorHAnsi"/>
          <w:color w:val="000000" w:themeColor="text1"/>
          <w:sz w:val="22"/>
          <w:szCs w:val="22"/>
        </w:rPr>
        <w:t xml:space="preserve"> partial derivatives of the dynamics equation</w:t>
      </w:r>
      <w:r w:rsidR="0005321F" w:rsidRPr="00081CBA">
        <w:rPr>
          <w:rFonts w:asciiTheme="minorHAnsi" w:hAnsiTheme="minorHAnsi" w:cstheme="minorHAnsi"/>
          <w:color w:val="000000" w:themeColor="text1"/>
          <w:sz w:val="22"/>
          <w:szCs w:val="22"/>
        </w:rPr>
        <w:t xml:space="preserve"> have to be symmetric</w:t>
      </w:r>
      <w:r w:rsidRPr="00081CBA">
        <w:rPr>
          <w:rFonts w:asciiTheme="minorHAnsi" w:hAnsiTheme="minorHAnsi" w:cstheme="minorHAnsi"/>
          <w:color w:val="000000" w:themeColor="text1"/>
          <w:sz w:val="22"/>
          <w:szCs w:val="22"/>
        </w:rPr>
        <w:t xml:space="preserve">) at all spatial points in the neural state space. We estimated </w:t>
      </w:r>
      <w:r w:rsidR="00BC61D3" w:rsidRPr="00081CBA">
        <w:rPr>
          <w:rFonts w:asciiTheme="minorHAnsi" w:hAnsiTheme="minorHAnsi" w:cstheme="minorHAnsi"/>
          <w:color w:val="000000" w:themeColor="text1"/>
          <w:sz w:val="22"/>
          <w:szCs w:val="22"/>
        </w:rPr>
        <w:t xml:space="preserve">the </w:t>
      </w:r>
      <w:r w:rsidRPr="00081CBA">
        <w:rPr>
          <w:rFonts w:asciiTheme="minorHAnsi" w:hAnsiTheme="minorHAnsi" w:cstheme="minorHAnsi"/>
          <w:color w:val="000000" w:themeColor="text1"/>
          <w:sz w:val="22"/>
          <w:szCs w:val="22"/>
        </w:rPr>
        <w:t xml:space="preserve">curl around the mean population trajectory based on our fitted linear dynamical systems model in a 3-dimensional subspace. We did not observe curls statistically different from zero. However, this does not prove the existence of an energy function. First, failure to reject a null hypothesis does not prove the null hypothesis, thus failure to detect a non-zero curl does not prove the curl to be zero. Second, we only estimated </w:t>
      </w:r>
      <w:r w:rsidR="00BC61D3" w:rsidRPr="00081CBA">
        <w:rPr>
          <w:rFonts w:asciiTheme="minorHAnsi" w:hAnsiTheme="minorHAnsi" w:cstheme="minorHAnsi"/>
          <w:color w:val="000000" w:themeColor="text1"/>
          <w:sz w:val="22"/>
          <w:szCs w:val="22"/>
        </w:rPr>
        <w:t xml:space="preserve">the </w:t>
      </w:r>
      <w:r w:rsidRPr="00081CBA">
        <w:rPr>
          <w:rFonts w:asciiTheme="minorHAnsi" w:hAnsiTheme="minorHAnsi" w:cstheme="minorHAnsi"/>
          <w:color w:val="000000" w:themeColor="text1"/>
          <w:sz w:val="22"/>
          <w:szCs w:val="22"/>
        </w:rPr>
        <w:t xml:space="preserve">curl around the mean population trajectory and do not have global estimates of </w:t>
      </w:r>
      <w:r w:rsidR="00F17ECE" w:rsidRPr="00081CBA">
        <w:rPr>
          <w:rFonts w:asciiTheme="minorHAnsi" w:hAnsiTheme="minorHAnsi" w:cstheme="minorHAnsi"/>
          <w:color w:val="000000" w:themeColor="text1"/>
          <w:sz w:val="22"/>
          <w:szCs w:val="22"/>
        </w:rPr>
        <w:t xml:space="preserve">the </w:t>
      </w:r>
      <w:r w:rsidRPr="00081CBA">
        <w:rPr>
          <w:rFonts w:asciiTheme="minorHAnsi" w:hAnsiTheme="minorHAnsi" w:cstheme="minorHAnsi"/>
          <w:color w:val="000000" w:themeColor="text1"/>
          <w:sz w:val="22"/>
          <w:szCs w:val="22"/>
        </w:rPr>
        <w:t xml:space="preserve">curl at other spatial locations of the state space. Whether different neural systems, and different systems under different conditions, have energy functions is an interesting question.  Considering whether networks in the brain have potential functions opens up several interesting neural and behavioral questions.  Given plasticity rules, like spike-timing dependent plasticity, one wonders whether it is possible to ever return to the same brain state. Future studies are needed to directly examine </w:t>
      </w:r>
      <w:r w:rsidR="008C3C29" w:rsidRPr="00081CBA">
        <w:rPr>
          <w:rFonts w:asciiTheme="minorHAnsi" w:hAnsiTheme="minorHAnsi" w:cstheme="minorHAnsi"/>
          <w:color w:val="000000" w:themeColor="text1"/>
          <w:sz w:val="22"/>
          <w:szCs w:val="22"/>
        </w:rPr>
        <w:t xml:space="preserve">the </w:t>
      </w:r>
      <w:r w:rsidRPr="00081CBA">
        <w:rPr>
          <w:rFonts w:asciiTheme="minorHAnsi" w:hAnsiTheme="minorHAnsi" w:cstheme="minorHAnsi"/>
          <w:color w:val="000000" w:themeColor="text1"/>
          <w:sz w:val="22"/>
          <w:szCs w:val="22"/>
        </w:rPr>
        <w:t xml:space="preserve">curl in </w:t>
      </w:r>
      <w:r w:rsidR="008C3C29" w:rsidRPr="00081CBA">
        <w:rPr>
          <w:rFonts w:asciiTheme="minorHAnsi" w:hAnsiTheme="minorHAnsi" w:cstheme="minorHAnsi"/>
          <w:color w:val="000000" w:themeColor="text1"/>
          <w:sz w:val="22"/>
          <w:szCs w:val="22"/>
        </w:rPr>
        <w:t xml:space="preserve">different </w:t>
      </w:r>
      <w:r w:rsidRPr="00081CBA">
        <w:rPr>
          <w:rFonts w:asciiTheme="minorHAnsi" w:hAnsiTheme="minorHAnsi" w:cstheme="minorHAnsi"/>
          <w:color w:val="000000" w:themeColor="text1"/>
          <w:sz w:val="22"/>
          <w:szCs w:val="22"/>
        </w:rPr>
        <w:t xml:space="preserve">neural </w:t>
      </w:r>
      <w:r w:rsidR="00AC52EA" w:rsidRPr="00081CBA">
        <w:rPr>
          <w:rFonts w:asciiTheme="minorHAnsi" w:hAnsiTheme="minorHAnsi" w:cstheme="minorHAnsi"/>
          <w:color w:val="000000" w:themeColor="text1"/>
          <w:sz w:val="22"/>
          <w:szCs w:val="22"/>
        </w:rPr>
        <w:t>systems</w:t>
      </w:r>
      <w:r w:rsidRPr="00081CBA">
        <w:rPr>
          <w:rFonts w:asciiTheme="minorHAnsi" w:hAnsiTheme="minorHAnsi" w:cstheme="minorHAnsi"/>
          <w:color w:val="000000" w:themeColor="text1"/>
          <w:sz w:val="22"/>
          <w:szCs w:val="22"/>
        </w:rPr>
        <w:t xml:space="preserve"> under different tasks.</w:t>
      </w:r>
    </w:p>
    <w:p w14:paraId="07A3EB66" w14:textId="23239776" w:rsidR="009E1D98" w:rsidRPr="00081CBA" w:rsidRDefault="009A3CBE" w:rsidP="00D661AE">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W</w:t>
      </w:r>
      <w:r w:rsidR="00962B8D" w:rsidRPr="00081CBA">
        <w:rPr>
          <w:rFonts w:asciiTheme="minorHAnsi" w:eastAsiaTheme="minorEastAsia" w:hAnsiTheme="minorHAnsi" w:cstheme="minorHAnsi"/>
          <w:color w:val="000000" w:themeColor="text1"/>
          <w:sz w:val="22"/>
          <w:szCs w:val="22"/>
          <w:lang w:eastAsia="zh-TW"/>
        </w:rPr>
        <w:t xml:space="preserve">e fit </w:t>
      </w:r>
      <w:r w:rsidR="00472B54" w:rsidRPr="00081CBA">
        <w:rPr>
          <w:rFonts w:asciiTheme="minorHAnsi" w:eastAsiaTheme="minorEastAsia" w:hAnsiTheme="minorHAnsi" w:cstheme="minorHAnsi"/>
          <w:color w:val="000000" w:themeColor="text1"/>
          <w:sz w:val="22"/>
          <w:szCs w:val="22"/>
          <w:lang w:eastAsia="zh-TW"/>
        </w:rPr>
        <w:t xml:space="preserve">locally </w:t>
      </w:r>
      <w:r w:rsidR="00962B8D" w:rsidRPr="00081CBA">
        <w:rPr>
          <w:rFonts w:asciiTheme="minorHAnsi" w:eastAsiaTheme="minorEastAsia" w:hAnsiTheme="minorHAnsi" w:cstheme="minorHAnsi"/>
          <w:color w:val="000000" w:themeColor="text1"/>
          <w:sz w:val="22"/>
          <w:szCs w:val="22"/>
          <w:lang w:eastAsia="zh-TW"/>
        </w:rPr>
        <w:t xml:space="preserve">linear dynamical systems models, that let us </w:t>
      </w:r>
      <w:r w:rsidR="009E4289" w:rsidRPr="00081CBA">
        <w:rPr>
          <w:rFonts w:asciiTheme="minorHAnsi" w:eastAsiaTheme="minorEastAsia" w:hAnsiTheme="minorHAnsi" w:cstheme="minorHAnsi"/>
          <w:color w:val="000000" w:themeColor="text1"/>
          <w:sz w:val="22"/>
          <w:szCs w:val="22"/>
          <w:lang w:eastAsia="zh-TW"/>
        </w:rPr>
        <w:t>compare three hypotheses</w:t>
      </w:r>
      <w:r w:rsidR="00AA1C61" w:rsidRPr="00081CBA">
        <w:rPr>
          <w:rFonts w:asciiTheme="minorHAnsi" w:eastAsiaTheme="minorEastAsia" w:hAnsiTheme="minorHAnsi" w:cstheme="minorHAnsi"/>
          <w:color w:val="000000" w:themeColor="text1"/>
          <w:sz w:val="22"/>
          <w:szCs w:val="22"/>
          <w:lang w:eastAsia="zh-TW"/>
        </w:rPr>
        <w:t>, that can account for the decision related activity in prefrontal cortex</w:t>
      </w:r>
      <w:r w:rsidR="00962B8D" w:rsidRPr="00081CBA">
        <w:rPr>
          <w:rFonts w:asciiTheme="minorHAnsi" w:eastAsiaTheme="minorEastAsia" w:hAnsiTheme="minorHAnsi" w:cstheme="minorHAnsi"/>
          <w:color w:val="000000" w:themeColor="text1"/>
          <w:sz w:val="22"/>
          <w:szCs w:val="22"/>
          <w:lang w:eastAsia="zh-TW"/>
        </w:rPr>
        <w:t>.</w:t>
      </w:r>
      <w:r w:rsidR="00BD3EFB" w:rsidRPr="00081CBA">
        <w:rPr>
          <w:rFonts w:asciiTheme="minorHAnsi" w:eastAsiaTheme="minorEastAsia" w:hAnsiTheme="minorHAnsi" w:cstheme="minorHAnsi"/>
          <w:color w:val="000000" w:themeColor="text1"/>
          <w:sz w:val="22"/>
          <w:szCs w:val="22"/>
          <w:lang w:eastAsia="zh-TW"/>
        </w:rPr>
        <w:t xml:space="preserve">  The simplest hypothesis was that prefrontal activity would represent the choice, independent of the evidence that supported that choice, or dynamics related </w:t>
      </w:r>
      <w:r w:rsidR="004C3B8F" w:rsidRPr="00081CBA">
        <w:rPr>
          <w:rFonts w:asciiTheme="minorHAnsi" w:eastAsiaTheme="minorEastAsia" w:hAnsiTheme="minorHAnsi" w:cstheme="minorHAnsi"/>
          <w:color w:val="000000" w:themeColor="text1"/>
          <w:sz w:val="22"/>
          <w:szCs w:val="22"/>
          <w:lang w:eastAsia="zh-TW"/>
        </w:rPr>
        <w:t xml:space="preserve">to the choice-formation process.  The second hypothesis was that prefrontal activity would reflect a drift-diffusion process, that integrated evidence in favor of each choice.  The third hypothesis was that </w:t>
      </w:r>
      <w:r w:rsidR="00744E2D" w:rsidRPr="00081CBA">
        <w:rPr>
          <w:rFonts w:asciiTheme="minorHAnsi" w:eastAsiaTheme="minorEastAsia" w:hAnsiTheme="minorHAnsi" w:cstheme="minorHAnsi"/>
          <w:color w:val="000000" w:themeColor="text1"/>
          <w:sz w:val="22"/>
          <w:szCs w:val="22"/>
          <w:lang w:eastAsia="zh-TW"/>
        </w:rPr>
        <w:t xml:space="preserve">prefrontal activity would reflect both evidence </w:t>
      </w:r>
      <w:r w:rsidR="00584110" w:rsidRPr="00081CBA">
        <w:rPr>
          <w:rFonts w:asciiTheme="minorHAnsi" w:eastAsiaTheme="minorEastAsia" w:hAnsiTheme="minorHAnsi" w:cstheme="minorHAnsi"/>
          <w:color w:val="000000" w:themeColor="text1"/>
          <w:sz w:val="22"/>
          <w:szCs w:val="22"/>
          <w:lang w:eastAsia="zh-TW"/>
        </w:rPr>
        <w:t xml:space="preserve">accumulation </w:t>
      </w:r>
      <w:r w:rsidR="00744E2D" w:rsidRPr="00081CBA">
        <w:rPr>
          <w:rFonts w:asciiTheme="minorHAnsi" w:eastAsiaTheme="minorEastAsia" w:hAnsiTheme="minorHAnsi" w:cstheme="minorHAnsi"/>
          <w:color w:val="000000" w:themeColor="text1"/>
          <w:sz w:val="22"/>
          <w:szCs w:val="22"/>
          <w:lang w:eastAsia="zh-TW"/>
        </w:rPr>
        <w:t>and fixed-point dynamics</w:t>
      </w:r>
      <w:r w:rsidR="005540BC" w:rsidRPr="00081CBA">
        <w:rPr>
          <w:rFonts w:asciiTheme="minorHAnsi" w:eastAsiaTheme="minorEastAsia" w:hAnsiTheme="minorHAnsi" w:cstheme="minorHAnsi"/>
          <w:color w:val="000000" w:themeColor="text1"/>
          <w:sz w:val="22"/>
          <w:szCs w:val="22"/>
          <w:lang w:eastAsia="zh-TW"/>
        </w:rPr>
        <w:t>, consistent with network models that instantiate decision processes</w:t>
      </w:r>
      <w:r w:rsidR="00240D0C" w:rsidRPr="00081CBA">
        <w:rPr>
          <w:rFonts w:asciiTheme="minorHAnsi" w:eastAsiaTheme="minorEastAsia" w:hAnsiTheme="minorHAnsi" w:cstheme="minorHAnsi"/>
          <w:color w:val="000000" w:themeColor="text1"/>
          <w:sz w:val="22"/>
          <w:szCs w:val="22"/>
          <w:lang w:eastAsia="zh-TW"/>
        </w:rPr>
        <w:t xml:space="preserve">.  We found that </w:t>
      </w:r>
      <w:r w:rsidR="00AC52EA" w:rsidRPr="00081CBA">
        <w:rPr>
          <w:rFonts w:asciiTheme="minorHAnsi" w:eastAsiaTheme="minorEastAsia" w:hAnsiTheme="minorHAnsi" w:cstheme="minorHAnsi"/>
          <w:color w:val="000000" w:themeColor="text1"/>
          <w:sz w:val="22"/>
          <w:szCs w:val="22"/>
          <w:lang w:eastAsia="zh-TW"/>
        </w:rPr>
        <w:t xml:space="preserve">our </w:t>
      </w:r>
      <w:r w:rsidR="00C004ED" w:rsidRPr="00081CBA">
        <w:rPr>
          <w:rFonts w:asciiTheme="minorHAnsi" w:eastAsiaTheme="minorEastAsia" w:hAnsiTheme="minorHAnsi" w:cstheme="minorHAnsi"/>
          <w:color w:val="000000" w:themeColor="text1"/>
          <w:sz w:val="22"/>
          <w:szCs w:val="22"/>
          <w:lang w:eastAsia="zh-TW"/>
        </w:rPr>
        <w:t xml:space="preserve">dynamical systems model </w:t>
      </w:r>
      <w:r w:rsidR="00970437" w:rsidRPr="00081CBA">
        <w:rPr>
          <w:rFonts w:asciiTheme="minorHAnsi" w:eastAsiaTheme="minorEastAsia" w:hAnsiTheme="minorHAnsi" w:cstheme="minorHAnsi"/>
          <w:color w:val="000000" w:themeColor="text1"/>
          <w:sz w:val="22"/>
          <w:szCs w:val="22"/>
          <w:lang w:eastAsia="zh-TW"/>
        </w:rPr>
        <w:t xml:space="preserve">results </w:t>
      </w:r>
      <w:r w:rsidR="00C004ED" w:rsidRPr="00081CBA">
        <w:rPr>
          <w:rFonts w:asciiTheme="minorHAnsi" w:eastAsiaTheme="minorEastAsia" w:hAnsiTheme="minorHAnsi" w:cstheme="minorHAnsi"/>
          <w:color w:val="000000" w:themeColor="text1"/>
          <w:sz w:val="22"/>
          <w:szCs w:val="22"/>
          <w:lang w:eastAsia="zh-TW"/>
        </w:rPr>
        <w:t xml:space="preserve">supported the third hypothesis.  Prefrontal activity reflected both the evidence in favor of each choice, as well as </w:t>
      </w:r>
      <w:r w:rsidR="005F5E0C" w:rsidRPr="00081CBA">
        <w:rPr>
          <w:rFonts w:asciiTheme="minorHAnsi" w:eastAsiaTheme="minorEastAsia" w:hAnsiTheme="minorHAnsi" w:cstheme="minorHAnsi"/>
          <w:color w:val="000000" w:themeColor="text1"/>
          <w:sz w:val="22"/>
          <w:szCs w:val="22"/>
          <w:lang w:eastAsia="zh-TW"/>
        </w:rPr>
        <w:t xml:space="preserve">fixed-point dynamics.  Furthermore, the dynamics were also related to choice consistency, such that </w:t>
      </w:r>
      <w:r w:rsidR="00BE0233" w:rsidRPr="00081CBA">
        <w:rPr>
          <w:rFonts w:asciiTheme="minorHAnsi" w:eastAsiaTheme="minorEastAsia" w:hAnsiTheme="minorHAnsi" w:cstheme="minorHAnsi"/>
          <w:color w:val="000000" w:themeColor="text1"/>
          <w:sz w:val="22"/>
          <w:szCs w:val="22"/>
          <w:lang w:eastAsia="zh-TW"/>
        </w:rPr>
        <w:t xml:space="preserve">choices made with greater consistency were characterized by deeper attractor basins.  </w:t>
      </w:r>
      <w:r w:rsidR="00E55D82" w:rsidRPr="00081CBA">
        <w:rPr>
          <w:rFonts w:asciiTheme="minorHAnsi" w:eastAsiaTheme="minorEastAsia" w:hAnsiTheme="minorHAnsi" w:cstheme="minorHAnsi"/>
          <w:color w:val="000000" w:themeColor="text1"/>
          <w:sz w:val="22"/>
          <w:szCs w:val="22"/>
          <w:lang w:eastAsia="zh-TW"/>
        </w:rPr>
        <w:t xml:space="preserve">The </w:t>
      </w:r>
      <w:r w:rsidR="002D0453" w:rsidRPr="00081CBA">
        <w:rPr>
          <w:rFonts w:asciiTheme="minorHAnsi" w:eastAsiaTheme="minorEastAsia" w:hAnsiTheme="minorHAnsi" w:cstheme="minorHAnsi"/>
          <w:color w:val="000000" w:themeColor="text1"/>
          <w:sz w:val="22"/>
          <w:szCs w:val="22"/>
          <w:lang w:eastAsia="zh-TW"/>
        </w:rPr>
        <w:t>dynamical systems model</w:t>
      </w:r>
      <w:r w:rsidR="00684C95" w:rsidRPr="00081CBA">
        <w:rPr>
          <w:rFonts w:asciiTheme="minorHAnsi" w:eastAsiaTheme="minorEastAsia" w:hAnsiTheme="minorHAnsi" w:cstheme="minorHAnsi"/>
          <w:color w:val="000000" w:themeColor="text1"/>
          <w:sz w:val="22"/>
          <w:szCs w:val="22"/>
          <w:lang w:eastAsia="zh-TW"/>
        </w:rPr>
        <w:t>s</w:t>
      </w:r>
      <w:r w:rsidR="002D0453" w:rsidRPr="00081CBA">
        <w:rPr>
          <w:rFonts w:asciiTheme="minorHAnsi" w:eastAsiaTheme="minorEastAsia" w:hAnsiTheme="minorHAnsi" w:cstheme="minorHAnsi"/>
          <w:color w:val="000000" w:themeColor="text1"/>
          <w:sz w:val="22"/>
          <w:szCs w:val="22"/>
          <w:lang w:eastAsia="zh-TW"/>
        </w:rPr>
        <w:t xml:space="preserve"> also agreed with direct numerical reconstructions of the energy landscapes, which </w:t>
      </w:r>
      <w:r w:rsidR="00684C95" w:rsidRPr="00081CBA">
        <w:rPr>
          <w:rFonts w:asciiTheme="minorHAnsi" w:eastAsiaTheme="minorEastAsia" w:hAnsiTheme="minorHAnsi" w:cstheme="minorHAnsi"/>
          <w:color w:val="000000" w:themeColor="text1"/>
          <w:sz w:val="22"/>
          <w:szCs w:val="22"/>
          <w:lang w:eastAsia="zh-TW"/>
        </w:rPr>
        <w:t xml:space="preserve">also reflected the choice consistency.  </w:t>
      </w:r>
      <w:r w:rsidR="00962B8D" w:rsidRPr="00081CBA">
        <w:rPr>
          <w:rFonts w:asciiTheme="minorHAnsi" w:eastAsiaTheme="minorEastAsia" w:hAnsiTheme="minorHAnsi" w:cstheme="minorHAnsi"/>
          <w:color w:val="000000" w:themeColor="text1"/>
          <w:sz w:val="22"/>
          <w:szCs w:val="22"/>
          <w:lang w:eastAsia="zh-TW"/>
        </w:rPr>
        <w:t>Th</w:t>
      </w:r>
      <w:r w:rsidR="007667AF" w:rsidRPr="00081CBA">
        <w:rPr>
          <w:rFonts w:asciiTheme="minorHAnsi" w:eastAsiaTheme="minorEastAsia" w:hAnsiTheme="minorHAnsi" w:cstheme="minorHAnsi"/>
          <w:color w:val="000000" w:themeColor="text1"/>
          <w:sz w:val="22"/>
          <w:szCs w:val="22"/>
          <w:lang w:eastAsia="zh-TW"/>
        </w:rPr>
        <w:t>is</w:t>
      </w:r>
      <w:r w:rsidR="00962B8D" w:rsidRPr="00081CBA">
        <w:rPr>
          <w:rFonts w:asciiTheme="minorHAnsi" w:eastAsiaTheme="minorEastAsia" w:hAnsiTheme="minorHAnsi" w:cstheme="minorHAnsi"/>
          <w:color w:val="000000" w:themeColor="text1"/>
          <w:sz w:val="22"/>
          <w:szCs w:val="22"/>
          <w:lang w:eastAsia="zh-TW"/>
        </w:rPr>
        <w:t xml:space="preserve"> association between energy landscapes and choice consistency has been predicted with computational models </w:t>
      </w:r>
      <w:r w:rsidR="000016FB"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PEVuZE5vdGU+PENpdGU+PEF1dGhvcj5NYXJ0b248L0F1dGhvcj48WWVhcj4yMDIwPC9ZZWFyPjxS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PEVuZE5vdGU+PENpdGU+PEF1dGhvcj5NYXJ0b248L0F1dGhvcj48WWVhcj4yMDIwPC9ZZWFyPjxS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0016FB"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23,25,26</w:t>
      </w:r>
      <w:r w:rsidR="000016FB" w:rsidRPr="00081CBA">
        <w:rPr>
          <w:rFonts w:asciiTheme="minorHAnsi" w:eastAsiaTheme="minorEastAsia" w:hAnsiTheme="minorHAnsi" w:cstheme="minorHAnsi"/>
          <w:color w:val="000000" w:themeColor="text1"/>
          <w:sz w:val="22"/>
          <w:szCs w:val="22"/>
          <w:lang w:eastAsia="zh-TW"/>
        </w:rPr>
        <w:fldChar w:fldCharType="end"/>
      </w:r>
      <w:r w:rsidR="00962B8D" w:rsidRPr="00081CBA">
        <w:rPr>
          <w:rFonts w:asciiTheme="minorHAnsi" w:eastAsiaTheme="minorEastAsia" w:hAnsiTheme="minorHAnsi" w:cstheme="minorHAnsi"/>
          <w:color w:val="000000" w:themeColor="text1"/>
          <w:sz w:val="22"/>
          <w:szCs w:val="22"/>
          <w:lang w:eastAsia="zh-TW"/>
        </w:rPr>
        <w:t>.  Intuitively it follows from the assumption that steeper landscapes will more likely lead to consistent decisions given the inherent stochasticity in neural activity.</w:t>
      </w:r>
      <w:r w:rsidR="003653E5" w:rsidRPr="00081CBA">
        <w:rPr>
          <w:rFonts w:asciiTheme="minorHAnsi" w:eastAsiaTheme="minorEastAsia" w:hAnsiTheme="minorHAnsi" w:cstheme="minorHAnsi"/>
          <w:color w:val="000000" w:themeColor="text1"/>
          <w:sz w:val="22"/>
          <w:szCs w:val="22"/>
          <w:lang w:eastAsia="zh-TW"/>
        </w:rPr>
        <w:t xml:space="preserve">  Variability in neural activity is less likely to drive neural population activity out of </w:t>
      </w:r>
      <w:r w:rsidR="00C26167" w:rsidRPr="00081CBA">
        <w:rPr>
          <w:rFonts w:asciiTheme="minorHAnsi" w:eastAsiaTheme="minorEastAsia" w:hAnsiTheme="minorHAnsi" w:cstheme="minorHAnsi"/>
          <w:color w:val="000000" w:themeColor="text1"/>
          <w:sz w:val="22"/>
          <w:szCs w:val="22"/>
          <w:lang w:eastAsia="zh-TW"/>
        </w:rPr>
        <w:t>a deeper attractor basin.</w:t>
      </w:r>
      <w:r w:rsidR="00962B8D" w:rsidRPr="00081CBA">
        <w:rPr>
          <w:rFonts w:asciiTheme="minorHAnsi" w:eastAsiaTheme="minorEastAsia" w:hAnsiTheme="minorHAnsi" w:cstheme="minorHAnsi"/>
          <w:color w:val="000000" w:themeColor="text1"/>
          <w:sz w:val="22"/>
          <w:szCs w:val="22"/>
          <w:lang w:eastAsia="zh-TW"/>
        </w:rPr>
        <w:t xml:space="preserve"> </w:t>
      </w:r>
      <w:r w:rsidR="00C26167" w:rsidRPr="00081CBA">
        <w:rPr>
          <w:rFonts w:asciiTheme="minorHAnsi" w:eastAsiaTheme="minorEastAsia" w:hAnsiTheme="minorHAnsi" w:cstheme="minorHAnsi"/>
          <w:color w:val="000000" w:themeColor="text1"/>
          <w:sz w:val="22"/>
          <w:szCs w:val="22"/>
          <w:lang w:eastAsia="zh-TW"/>
        </w:rPr>
        <w:t xml:space="preserve"> T</w:t>
      </w:r>
      <w:r w:rsidR="00962B8D" w:rsidRPr="00081CBA">
        <w:rPr>
          <w:rFonts w:asciiTheme="minorHAnsi" w:eastAsiaTheme="minorEastAsia" w:hAnsiTheme="minorHAnsi" w:cstheme="minorHAnsi"/>
          <w:color w:val="000000" w:themeColor="text1"/>
          <w:sz w:val="22"/>
          <w:szCs w:val="22"/>
          <w:lang w:eastAsia="zh-TW"/>
        </w:rPr>
        <w:t>h</w:t>
      </w:r>
      <w:r w:rsidR="00DC59E3" w:rsidRPr="00081CBA">
        <w:rPr>
          <w:rFonts w:asciiTheme="minorHAnsi" w:eastAsiaTheme="minorEastAsia" w:hAnsiTheme="minorHAnsi" w:cstheme="minorHAnsi"/>
          <w:color w:val="000000" w:themeColor="text1"/>
          <w:sz w:val="22"/>
          <w:szCs w:val="22"/>
          <w:lang w:eastAsia="zh-TW"/>
        </w:rPr>
        <w:t>is</w:t>
      </w:r>
      <w:r w:rsidR="00962B8D" w:rsidRPr="00081CBA">
        <w:rPr>
          <w:rFonts w:asciiTheme="minorHAnsi" w:eastAsiaTheme="minorEastAsia" w:hAnsiTheme="minorHAnsi" w:cstheme="minorHAnsi"/>
          <w:color w:val="000000" w:themeColor="text1"/>
          <w:sz w:val="22"/>
          <w:szCs w:val="22"/>
          <w:lang w:eastAsia="zh-TW"/>
        </w:rPr>
        <w:t xml:space="preserve"> association</w:t>
      </w:r>
      <w:r w:rsidR="00C26167" w:rsidRPr="00081CBA">
        <w:rPr>
          <w:rFonts w:asciiTheme="minorHAnsi" w:eastAsiaTheme="minorEastAsia" w:hAnsiTheme="minorHAnsi" w:cstheme="minorHAnsi"/>
          <w:color w:val="000000" w:themeColor="text1"/>
          <w:sz w:val="22"/>
          <w:szCs w:val="22"/>
          <w:lang w:eastAsia="zh-TW"/>
        </w:rPr>
        <w:t xml:space="preserve"> between choice consistency and the energy landscape</w:t>
      </w:r>
      <w:r w:rsidR="00962B8D" w:rsidRPr="00081CBA">
        <w:rPr>
          <w:rFonts w:asciiTheme="minorHAnsi" w:eastAsiaTheme="minorEastAsia" w:hAnsiTheme="minorHAnsi" w:cstheme="minorHAnsi"/>
          <w:color w:val="000000" w:themeColor="text1"/>
          <w:sz w:val="22"/>
          <w:szCs w:val="22"/>
          <w:lang w:eastAsia="zh-TW"/>
        </w:rPr>
        <w:t xml:space="preserve"> has not been shown previously in neural activity, to our knowledge.  </w:t>
      </w:r>
    </w:p>
    <w:p w14:paraId="3C7B272E" w14:textId="6791AB81" w:rsidR="006A6785" w:rsidRPr="00081CBA" w:rsidRDefault="00906C7F" w:rsidP="00D661AE">
      <w:pPr>
        <w:pStyle w:val="NormalWeb"/>
        <w:rPr>
          <w:rFonts w:asciiTheme="minorHAnsi" w:hAnsiTheme="minorHAnsi" w:cstheme="minorHAnsi"/>
          <w:color w:val="000000" w:themeColor="text1"/>
          <w:sz w:val="22"/>
          <w:szCs w:val="22"/>
        </w:rPr>
      </w:pPr>
      <w:r w:rsidRPr="00081CBA">
        <w:rPr>
          <w:rFonts w:asciiTheme="minorHAnsi" w:eastAsiaTheme="minorEastAsia" w:hAnsiTheme="minorHAnsi" w:cstheme="minorHAnsi"/>
          <w:color w:val="000000" w:themeColor="text1"/>
          <w:sz w:val="22"/>
          <w:szCs w:val="22"/>
          <w:lang w:eastAsia="zh-TW"/>
        </w:rPr>
        <w:t>In our case, monkeys ma</w:t>
      </w:r>
      <w:r w:rsidR="004C12C1" w:rsidRPr="00081CBA">
        <w:rPr>
          <w:rFonts w:asciiTheme="minorHAnsi" w:eastAsiaTheme="minorEastAsia" w:hAnsiTheme="minorHAnsi" w:cstheme="minorHAnsi"/>
          <w:color w:val="000000" w:themeColor="text1"/>
          <w:sz w:val="22"/>
          <w:szCs w:val="22"/>
          <w:lang w:eastAsia="zh-TW"/>
        </w:rPr>
        <w:t>d</w:t>
      </w:r>
      <w:r w:rsidRPr="00081CBA">
        <w:rPr>
          <w:rFonts w:asciiTheme="minorHAnsi" w:eastAsiaTheme="minorEastAsia" w:hAnsiTheme="minorHAnsi" w:cstheme="minorHAnsi"/>
          <w:color w:val="000000" w:themeColor="text1"/>
          <w:sz w:val="22"/>
          <w:szCs w:val="22"/>
          <w:lang w:eastAsia="zh-TW"/>
        </w:rPr>
        <w:t xml:space="preserve">e accept and reject </w:t>
      </w:r>
      <w:r w:rsidR="00011DC6" w:rsidRPr="00081CBA">
        <w:rPr>
          <w:rFonts w:asciiTheme="minorHAnsi" w:eastAsiaTheme="minorEastAsia" w:hAnsiTheme="minorHAnsi" w:cstheme="minorHAnsi"/>
          <w:color w:val="000000" w:themeColor="text1"/>
          <w:sz w:val="22"/>
          <w:szCs w:val="22"/>
          <w:lang w:eastAsia="zh-TW"/>
        </w:rPr>
        <w:t>decisions</w:t>
      </w:r>
      <w:r w:rsidRPr="00081CBA">
        <w:rPr>
          <w:rFonts w:asciiTheme="minorHAnsi" w:eastAsiaTheme="minorEastAsia" w:hAnsiTheme="minorHAnsi" w:cstheme="minorHAnsi"/>
          <w:color w:val="000000" w:themeColor="text1"/>
          <w:sz w:val="22"/>
          <w:szCs w:val="22"/>
          <w:lang w:eastAsia="zh-TW"/>
        </w:rPr>
        <w:t xml:space="preserve"> based on the utility of an offer</w:t>
      </w:r>
      <w:r w:rsidR="001C62F4" w:rsidRPr="00081CBA">
        <w:rPr>
          <w:rFonts w:asciiTheme="minorHAnsi" w:eastAsiaTheme="minorEastAsia" w:hAnsiTheme="minorHAnsi" w:cstheme="minorHAnsi"/>
          <w:color w:val="000000" w:themeColor="text1"/>
          <w:sz w:val="22"/>
          <w:szCs w:val="22"/>
          <w:lang w:eastAsia="zh-TW"/>
        </w:rPr>
        <w:t>.  Because reject decisions</w:t>
      </w:r>
      <w:r w:rsidR="001240A2" w:rsidRPr="00081CBA">
        <w:rPr>
          <w:rFonts w:asciiTheme="minorHAnsi" w:eastAsiaTheme="minorEastAsia" w:hAnsiTheme="minorHAnsi" w:cstheme="minorHAnsi"/>
          <w:color w:val="000000" w:themeColor="text1"/>
          <w:sz w:val="22"/>
          <w:szCs w:val="22"/>
          <w:lang w:eastAsia="zh-TW"/>
        </w:rPr>
        <w:t xml:space="preserve"> led to a random draw from the possible offers in the next trial</w:t>
      </w:r>
      <w:r w:rsidR="00F10826" w:rsidRPr="00081CBA">
        <w:rPr>
          <w:rFonts w:asciiTheme="minorHAnsi" w:eastAsiaTheme="minorEastAsia" w:hAnsiTheme="minorHAnsi" w:cstheme="minorHAnsi"/>
          <w:color w:val="000000" w:themeColor="text1"/>
          <w:sz w:val="22"/>
          <w:szCs w:val="22"/>
          <w:lang w:eastAsia="zh-TW"/>
        </w:rPr>
        <w:t>, each trial</w:t>
      </w:r>
      <w:r w:rsidR="00137CB4" w:rsidRPr="00081CBA">
        <w:rPr>
          <w:rFonts w:asciiTheme="minorHAnsi" w:eastAsiaTheme="minorEastAsia" w:hAnsiTheme="minorHAnsi" w:cstheme="minorHAnsi"/>
          <w:color w:val="000000" w:themeColor="text1"/>
          <w:sz w:val="22"/>
          <w:szCs w:val="22"/>
          <w:lang w:eastAsia="zh-TW"/>
        </w:rPr>
        <w:t>’</w:t>
      </w:r>
      <w:r w:rsidR="00F10826" w:rsidRPr="00081CBA">
        <w:rPr>
          <w:rFonts w:asciiTheme="minorHAnsi" w:eastAsiaTheme="minorEastAsia" w:hAnsiTheme="minorHAnsi" w:cstheme="minorHAnsi"/>
          <w:color w:val="000000" w:themeColor="text1"/>
          <w:sz w:val="22"/>
          <w:szCs w:val="22"/>
          <w:lang w:eastAsia="zh-TW"/>
        </w:rPr>
        <w:t xml:space="preserve">s offer </w:t>
      </w:r>
      <w:r w:rsidR="00C80438" w:rsidRPr="00081CBA">
        <w:rPr>
          <w:rFonts w:asciiTheme="minorHAnsi" w:eastAsiaTheme="minorEastAsia" w:hAnsiTheme="minorHAnsi" w:cstheme="minorHAnsi"/>
          <w:color w:val="000000" w:themeColor="text1"/>
          <w:sz w:val="22"/>
          <w:szCs w:val="22"/>
          <w:lang w:eastAsia="zh-TW"/>
        </w:rPr>
        <w:t xml:space="preserve">could </w:t>
      </w:r>
      <w:r w:rsidR="00CD6147" w:rsidRPr="00081CBA">
        <w:rPr>
          <w:rFonts w:asciiTheme="minorHAnsi" w:eastAsiaTheme="minorEastAsia" w:hAnsiTheme="minorHAnsi" w:cstheme="minorHAnsi"/>
          <w:color w:val="000000" w:themeColor="text1"/>
          <w:sz w:val="22"/>
          <w:szCs w:val="22"/>
          <w:lang w:eastAsia="zh-TW"/>
        </w:rPr>
        <w:t>be compared</w:t>
      </w:r>
      <w:r w:rsidR="00F10826" w:rsidRPr="00081CBA">
        <w:rPr>
          <w:rFonts w:asciiTheme="minorHAnsi" w:eastAsiaTheme="minorEastAsia" w:hAnsiTheme="minorHAnsi" w:cstheme="minorHAnsi"/>
          <w:color w:val="000000" w:themeColor="text1"/>
          <w:sz w:val="22"/>
          <w:szCs w:val="22"/>
          <w:lang w:eastAsia="zh-TW"/>
        </w:rPr>
        <w:t xml:space="preserve"> to the </w:t>
      </w:r>
      <w:r w:rsidRPr="00081CBA">
        <w:rPr>
          <w:rFonts w:asciiTheme="minorHAnsi" w:eastAsiaTheme="minorEastAsia" w:hAnsiTheme="minorHAnsi" w:cstheme="minorHAnsi"/>
          <w:color w:val="000000" w:themeColor="text1"/>
          <w:sz w:val="22"/>
          <w:szCs w:val="22"/>
          <w:lang w:eastAsia="zh-TW"/>
        </w:rPr>
        <w:t xml:space="preserve">average offer and </w:t>
      </w:r>
      <w:r w:rsidR="00F10826" w:rsidRPr="00081CBA">
        <w:rPr>
          <w:rFonts w:asciiTheme="minorHAnsi" w:eastAsiaTheme="minorEastAsia" w:hAnsiTheme="minorHAnsi" w:cstheme="minorHAnsi"/>
          <w:color w:val="000000" w:themeColor="text1"/>
          <w:sz w:val="22"/>
          <w:szCs w:val="22"/>
          <w:lang w:eastAsia="zh-TW"/>
        </w:rPr>
        <w:t xml:space="preserve">the </w:t>
      </w:r>
      <w:r w:rsidRPr="00081CBA">
        <w:rPr>
          <w:rFonts w:asciiTheme="minorHAnsi" w:eastAsiaTheme="minorEastAsia" w:hAnsiTheme="minorHAnsi" w:cstheme="minorHAnsi"/>
          <w:color w:val="000000" w:themeColor="text1"/>
          <w:sz w:val="22"/>
          <w:szCs w:val="22"/>
          <w:lang w:eastAsia="zh-TW"/>
        </w:rPr>
        <w:t xml:space="preserve">delay to the next trial.  We found, consistent with previous work </w:t>
      </w:r>
      <w:r w:rsidRPr="00081CBA">
        <w:rPr>
          <w:rFonts w:asciiTheme="minorHAnsi" w:eastAsiaTheme="minorEastAsia" w:hAnsiTheme="minorHAnsi" w:cstheme="minorHAnsi"/>
          <w:color w:val="000000" w:themeColor="text1"/>
          <w:sz w:val="22"/>
          <w:szCs w:val="22"/>
          <w:lang w:eastAsia="zh-TW"/>
        </w:rPr>
        <w:lastRenderedPageBreak/>
        <w:t xml:space="preserve">on this paradigm </w:t>
      </w:r>
      <w:r w:rsidR="00B77DA1"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PEVuZE5vdGU+PENpdGU+PEF1dGhvcj5NaW5hbWltb3RvPC9BdXRob3I+PFllYXI+MjAwOTwvWWVh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PEVuZE5vdGU+PENpdGU+PEF1dGhvcj5NaW5hbWltb3RvPC9BdXRob3I+PFllYXI+MjAwOTwvWWVh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B77DA1"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44,48</w:t>
      </w:r>
      <w:r w:rsidR="00B77DA1" w:rsidRPr="00081CBA">
        <w:rPr>
          <w:rFonts w:asciiTheme="minorHAnsi" w:eastAsiaTheme="minorEastAsia" w:hAnsiTheme="minorHAnsi" w:cstheme="minorHAnsi"/>
          <w:color w:val="000000" w:themeColor="text1"/>
          <w:sz w:val="22"/>
          <w:szCs w:val="22"/>
          <w:lang w:eastAsia="zh-TW"/>
        </w:rPr>
        <w:fldChar w:fldCharType="end"/>
      </w:r>
      <w:r w:rsidRPr="00081CBA">
        <w:rPr>
          <w:rFonts w:asciiTheme="minorHAnsi" w:eastAsiaTheme="minorEastAsia" w:hAnsiTheme="minorHAnsi" w:cstheme="minorHAnsi"/>
          <w:color w:val="000000" w:themeColor="text1"/>
          <w:sz w:val="22"/>
          <w:szCs w:val="22"/>
          <w:lang w:eastAsia="zh-TW"/>
        </w:rPr>
        <w:t>, that some offers were consistently rejected</w:t>
      </w:r>
      <w:r w:rsidR="00465B17" w:rsidRPr="00081CBA">
        <w:rPr>
          <w:rFonts w:asciiTheme="minorHAnsi" w:eastAsiaTheme="minorEastAsia" w:hAnsiTheme="minorHAnsi" w:cstheme="minorHAnsi"/>
          <w:color w:val="000000" w:themeColor="text1"/>
          <w:sz w:val="22"/>
          <w:szCs w:val="22"/>
          <w:lang w:eastAsia="zh-TW"/>
        </w:rPr>
        <w:t xml:space="preserve"> because they were well below average</w:t>
      </w:r>
      <w:r w:rsidRPr="00081CBA">
        <w:rPr>
          <w:rFonts w:asciiTheme="minorHAnsi" w:eastAsiaTheme="minorEastAsia" w:hAnsiTheme="minorHAnsi" w:cstheme="minorHAnsi"/>
          <w:color w:val="000000" w:themeColor="text1"/>
          <w:sz w:val="22"/>
          <w:szCs w:val="22"/>
          <w:lang w:eastAsia="zh-TW"/>
        </w:rPr>
        <w:t>, and some offers were consistently accepted</w:t>
      </w:r>
      <w:r w:rsidR="00465B17" w:rsidRPr="00081CBA">
        <w:rPr>
          <w:rFonts w:asciiTheme="minorHAnsi" w:eastAsiaTheme="minorEastAsia" w:hAnsiTheme="minorHAnsi" w:cstheme="minorHAnsi"/>
          <w:color w:val="000000" w:themeColor="text1"/>
          <w:sz w:val="22"/>
          <w:szCs w:val="22"/>
          <w:lang w:eastAsia="zh-TW"/>
        </w:rPr>
        <w:t xml:space="preserve"> because they were well above average</w:t>
      </w:r>
      <w:r w:rsidRPr="00081CBA">
        <w:rPr>
          <w:rFonts w:asciiTheme="minorHAnsi" w:eastAsiaTheme="minorEastAsia" w:hAnsiTheme="minorHAnsi" w:cstheme="minorHAnsi"/>
          <w:color w:val="000000" w:themeColor="text1"/>
          <w:sz w:val="22"/>
          <w:szCs w:val="22"/>
          <w:lang w:eastAsia="zh-TW"/>
        </w:rPr>
        <w:t xml:space="preserve">.  Offers with intermediate values, however, were sometimes accepted and sometimes rejected.  Because internal </w:t>
      </w:r>
      <w:r w:rsidR="00CD6147" w:rsidRPr="00081CBA">
        <w:rPr>
          <w:rFonts w:asciiTheme="minorHAnsi" w:eastAsiaTheme="minorEastAsia" w:hAnsiTheme="minorHAnsi" w:cstheme="minorHAnsi"/>
          <w:color w:val="000000" w:themeColor="text1"/>
          <w:sz w:val="22"/>
          <w:szCs w:val="22"/>
          <w:lang w:eastAsia="zh-TW"/>
        </w:rPr>
        <w:t>representations</w:t>
      </w:r>
      <w:r w:rsidRPr="00081CBA">
        <w:rPr>
          <w:rFonts w:asciiTheme="minorHAnsi" w:eastAsiaTheme="minorEastAsia" w:hAnsiTheme="minorHAnsi" w:cstheme="minorHAnsi"/>
          <w:color w:val="000000" w:themeColor="text1"/>
          <w:sz w:val="22"/>
          <w:szCs w:val="22"/>
          <w:lang w:eastAsia="zh-TW"/>
        </w:rPr>
        <w:t xml:space="preserve"> of offer values are stochastic, and choice probability is a function of value differences </w:t>
      </w:r>
      <w:r w:rsidR="002A6EDB"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PEVuZE5vdGU+PENpdGU+PEF1dGhvcj5MZWU8L0F1dGhvcj48WWVhcj4yMDE1PC9ZZWFyPjxSZWNO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PEVuZE5vdGU+PENpdGU+PEF1dGhvcj5MZWU8L0F1dGhvcj48WWVhcj4yMDE1PC9ZZWFyPjxSZWNO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2A6EDB"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8,49</w:t>
      </w:r>
      <w:r w:rsidR="002A6EDB" w:rsidRPr="00081CBA">
        <w:rPr>
          <w:rFonts w:asciiTheme="minorHAnsi" w:eastAsiaTheme="minorEastAsia" w:hAnsiTheme="minorHAnsi" w:cstheme="minorHAnsi"/>
          <w:color w:val="000000" w:themeColor="text1"/>
          <w:sz w:val="22"/>
          <w:szCs w:val="22"/>
          <w:lang w:eastAsia="zh-TW"/>
        </w:rPr>
        <w:fldChar w:fldCharType="end"/>
      </w:r>
      <w:r w:rsidRPr="00081CBA">
        <w:rPr>
          <w:rFonts w:asciiTheme="minorHAnsi" w:eastAsiaTheme="minorEastAsia" w:hAnsiTheme="minorHAnsi" w:cstheme="minorHAnsi"/>
          <w:color w:val="000000" w:themeColor="text1"/>
          <w:sz w:val="22"/>
          <w:szCs w:val="22"/>
          <w:lang w:eastAsia="zh-TW"/>
        </w:rPr>
        <w:t xml:space="preserve">, this leads to situations where choices are made with varying levels of </w:t>
      </w:r>
      <w:r w:rsidR="009D123D" w:rsidRPr="00081CBA">
        <w:rPr>
          <w:rFonts w:asciiTheme="minorHAnsi" w:eastAsiaTheme="minorEastAsia" w:hAnsiTheme="minorHAnsi" w:cstheme="minorHAnsi"/>
          <w:color w:val="000000" w:themeColor="text1"/>
          <w:sz w:val="22"/>
          <w:szCs w:val="22"/>
          <w:lang w:eastAsia="zh-TW"/>
        </w:rPr>
        <w:t>consistency</w:t>
      </w:r>
      <w:r w:rsidR="00847C54" w:rsidRPr="00081CBA">
        <w:rPr>
          <w:rFonts w:asciiTheme="minorHAnsi" w:eastAsiaTheme="minorEastAsia" w:hAnsiTheme="minorHAnsi" w:cstheme="minorHAnsi"/>
          <w:color w:val="000000" w:themeColor="text1"/>
          <w:sz w:val="22"/>
          <w:szCs w:val="22"/>
          <w:lang w:eastAsia="zh-TW"/>
        </w:rPr>
        <w:t xml:space="preserve">.  </w:t>
      </w:r>
      <w:r w:rsidR="00691FB4" w:rsidRPr="00081CBA">
        <w:rPr>
          <w:rFonts w:asciiTheme="minorHAnsi" w:eastAsiaTheme="minorEastAsia" w:hAnsiTheme="minorHAnsi" w:cstheme="minorHAnsi"/>
          <w:color w:val="000000" w:themeColor="text1"/>
          <w:sz w:val="22"/>
          <w:szCs w:val="22"/>
          <w:lang w:eastAsia="zh-TW"/>
        </w:rPr>
        <w:t>C</w:t>
      </w:r>
      <w:r w:rsidR="00FF3A77" w:rsidRPr="00081CBA">
        <w:rPr>
          <w:rFonts w:asciiTheme="minorHAnsi" w:hAnsiTheme="minorHAnsi" w:cstheme="minorHAnsi"/>
          <w:color w:val="000000" w:themeColor="text1"/>
          <w:sz w:val="22"/>
          <w:szCs w:val="22"/>
        </w:rPr>
        <w:t xml:space="preserve">hoice consistency can be related to </w:t>
      </w:r>
      <w:r w:rsidR="00B327B8" w:rsidRPr="00081CBA">
        <w:rPr>
          <w:rFonts w:asciiTheme="minorHAnsi" w:hAnsiTheme="minorHAnsi" w:cstheme="minorHAnsi"/>
          <w:color w:val="000000" w:themeColor="text1"/>
          <w:sz w:val="22"/>
          <w:szCs w:val="22"/>
        </w:rPr>
        <w:t>decision</w:t>
      </w:r>
      <w:r w:rsidR="00FF3A77" w:rsidRPr="00081CBA">
        <w:rPr>
          <w:rFonts w:asciiTheme="minorHAnsi" w:hAnsiTheme="minorHAnsi" w:cstheme="minorHAnsi"/>
          <w:color w:val="000000" w:themeColor="text1"/>
          <w:sz w:val="22"/>
          <w:szCs w:val="22"/>
        </w:rPr>
        <w:t xml:space="preserve"> certainty </w:t>
      </w:r>
      <w:r w:rsidR="009D1300" w:rsidRPr="00081CBA">
        <w:rPr>
          <w:rFonts w:asciiTheme="minorHAnsi" w:hAnsiTheme="minorHAnsi" w:cstheme="minorHAnsi"/>
          <w:color w:val="000000" w:themeColor="text1"/>
          <w:sz w:val="22"/>
          <w:szCs w:val="22"/>
        </w:rPr>
        <w:t xml:space="preserve">and </w:t>
      </w:r>
      <w:r w:rsidR="00B327B8" w:rsidRPr="00081CBA">
        <w:rPr>
          <w:rFonts w:asciiTheme="minorHAnsi" w:hAnsiTheme="minorHAnsi" w:cstheme="minorHAnsi"/>
          <w:color w:val="000000" w:themeColor="text1"/>
          <w:sz w:val="22"/>
          <w:szCs w:val="22"/>
        </w:rPr>
        <w:t>decision</w:t>
      </w:r>
      <w:r w:rsidR="009D1300" w:rsidRPr="00081CBA">
        <w:rPr>
          <w:rFonts w:asciiTheme="minorHAnsi" w:hAnsiTheme="minorHAnsi" w:cstheme="minorHAnsi"/>
          <w:color w:val="000000" w:themeColor="text1"/>
          <w:sz w:val="22"/>
          <w:szCs w:val="22"/>
        </w:rPr>
        <w:t xml:space="preserve"> </w:t>
      </w:r>
      <w:r w:rsidR="00FF3A77" w:rsidRPr="00081CBA">
        <w:rPr>
          <w:rFonts w:asciiTheme="minorHAnsi" w:hAnsiTheme="minorHAnsi" w:cstheme="minorHAnsi"/>
          <w:color w:val="000000" w:themeColor="text1"/>
          <w:sz w:val="22"/>
          <w:szCs w:val="22"/>
        </w:rPr>
        <w:t>confidence</w:t>
      </w:r>
      <w:r w:rsidR="00DD5862" w:rsidRPr="00081CBA">
        <w:rPr>
          <w:rFonts w:asciiTheme="minorHAnsi" w:hAnsiTheme="minorHAnsi" w:cstheme="minorHAnsi"/>
          <w:color w:val="000000" w:themeColor="text1"/>
          <w:sz w:val="22"/>
          <w:szCs w:val="22"/>
        </w:rPr>
        <w:t>, which is the subjective probability that the chosen option has the highest value</w:t>
      </w:r>
      <w:r w:rsidR="009D1300" w:rsidRPr="00081CBA">
        <w:rPr>
          <w:rFonts w:asciiTheme="minorHAnsi" w:hAnsiTheme="minorHAnsi" w:cstheme="minorHAnsi"/>
          <w:color w:val="000000" w:themeColor="text1"/>
          <w:sz w:val="22"/>
          <w:szCs w:val="22"/>
        </w:rPr>
        <w:t xml:space="preserve"> </w:t>
      </w:r>
      <w:r w:rsidR="002A6EDB"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PEVuZE5vdGU+PENpdGU+PEF1dGhvcj5EcnVnb3dpdHNjaDwvQXV0aG9yPjxZZWFyPjIwMTk8L1ll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YmJyLTE+TmF0dXJlPC9hYmJyLTE+PC9hbHQtcGVyaW9kaWNhbD48cGFnZXM+MjI3LTMxPC9wYWdl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PlNjaWVuY2U8L2FiYnItMT48L2FsdC1wZXJpb2RpY2FsPjxwYWdlcz43NTktNjQ8L3BhZ2VzPjx2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PEVuZE5vdGU+PENpdGU+PEF1dGhvcj5EcnVnb3dpdHNjaDwvQXV0aG9yPjxZZWFyPjIwMTk8L1ll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YmJyLTE+TmF0dXJlPC9hYmJyLTE+PC9hbHQtcGVyaW9kaWNhbD48cGFnZXM+MjI3LTMxPC9wYWdl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2A6EDB"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3,5,10,11,50-52</w:t>
      </w:r>
      <w:r w:rsidR="002A6EDB" w:rsidRPr="00081CBA">
        <w:rPr>
          <w:rFonts w:asciiTheme="minorHAnsi" w:eastAsiaTheme="minorEastAsia" w:hAnsiTheme="minorHAnsi" w:cstheme="minorHAnsi"/>
          <w:color w:val="000000" w:themeColor="text1"/>
          <w:sz w:val="22"/>
          <w:szCs w:val="22"/>
          <w:lang w:eastAsia="zh-TW"/>
        </w:rPr>
        <w:fldChar w:fldCharType="end"/>
      </w:r>
      <w:r w:rsidR="00A43CC7" w:rsidRPr="00081CBA">
        <w:rPr>
          <w:rFonts w:asciiTheme="minorHAnsi" w:hAnsiTheme="minorHAnsi" w:cstheme="minorHAnsi"/>
          <w:color w:val="000000" w:themeColor="text1"/>
          <w:sz w:val="22"/>
          <w:szCs w:val="22"/>
        </w:rPr>
        <w:t xml:space="preserve">.  </w:t>
      </w:r>
      <w:r w:rsidR="00011DC6" w:rsidRPr="00081CBA">
        <w:rPr>
          <w:rFonts w:asciiTheme="minorHAnsi" w:eastAsiaTheme="minorEastAsia" w:hAnsiTheme="minorHAnsi" w:cstheme="minorHAnsi"/>
          <w:color w:val="000000" w:themeColor="text1"/>
          <w:sz w:val="22"/>
          <w:szCs w:val="22"/>
          <w:lang w:eastAsia="zh-TW"/>
        </w:rPr>
        <w:t>Consistently accepted or rejected offers reflect high confidence choices, because the probability that the monkey is making the highest value decision is closer to 1, whereas inconsistently accepted or rejected offers reflect low confidence choices, because the probability that the monkey is making the highest value decision is closer to 0.5.</w:t>
      </w:r>
      <w:r w:rsidR="003D2180" w:rsidRPr="00081CBA">
        <w:rPr>
          <w:rFonts w:asciiTheme="minorHAnsi" w:eastAsiaTheme="minorEastAsia" w:hAnsiTheme="minorHAnsi" w:cstheme="minorHAnsi"/>
          <w:color w:val="000000" w:themeColor="text1"/>
          <w:sz w:val="22"/>
          <w:szCs w:val="22"/>
          <w:lang w:eastAsia="zh-TW"/>
        </w:rPr>
        <w:t xml:space="preserve">  </w:t>
      </w:r>
    </w:p>
    <w:p w14:paraId="5CBAF7DD" w14:textId="10895374" w:rsidR="009424C9" w:rsidRPr="00081CBA" w:rsidRDefault="00200FD3" w:rsidP="0091410D">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 xml:space="preserve">Several mechanisms have been proposed for representation of </w:t>
      </w:r>
      <w:r w:rsidR="00B327B8" w:rsidRPr="00081CBA">
        <w:rPr>
          <w:rFonts w:asciiTheme="minorHAnsi" w:eastAsiaTheme="minorEastAsia" w:hAnsiTheme="minorHAnsi" w:cstheme="minorHAnsi"/>
          <w:color w:val="000000" w:themeColor="text1"/>
          <w:sz w:val="22"/>
          <w:szCs w:val="22"/>
          <w:lang w:eastAsia="zh-TW"/>
        </w:rPr>
        <w:t>decision confidence</w:t>
      </w:r>
      <w:r w:rsidRPr="00081CBA">
        <w:rPr>
          <w:rFonts w:asciiTheme="minorHAnsi" w:eastAsiaTheme="minorEastAsia" w:hAnsiTheme="minorHAnsi" w:cstheme="minorHAnsi"/>
          <w:color w:val="000000" w:themeColor="text1"/>
          <w:sz w:val="22"/>
          <w:szCs w:val="22"/>
          <w:lang w:eastAsia="zh-TW"/>
        </w:rPr>
        <w:t>.</w:t>
      </w:r>
      <w:r w:rsidR="007874A0" w:rsidRPr="00081CBA">
        <w:rPr>
          <w:rFonts w:asciiTheme="minorHAnsi" w:eastAsiaTheme="minorEastAsia" w:hAnsiTheme="minorHAnsi" w:cstheme="minorHAnsi"/>
          <w:color w:val="000000" w:themeColor="text1"/>
          <w:sz w:val="22"/>
          <w:szCs w:val="22"/>
          <w:lang w:eastAsia="zh-TW"/>
        </w:rPr>
        <w:t xml:space="preserve">  For example, d</w:t>
      </w:r>
      <w:r w:rsidR="00BE4BB0" w:rsidRPr="00081CBA">
        <w:rPr>
          <w:rFonts w:asciiTheme="minorHAnsi" w:eastAsiaTheme="minorEastAsia" w:hAnsiTheme="minorHAnsi" w:cstheme="minorHAnsi"/>
          <w:color w:val="000000" w:themeColor="text1"/>
          <w:sz w:val="22"/>
          <w:szCs w:val="22"/>
          <w:lang w:eastAsia="zh-TW"/>
        </w:rPr>
        <w:t>rift-diffusion models</w:t>
      </w:r>
      <w:r w:rsidR="00A12EFC" w:rsidRPr="00081CBA">
        <w:rPr>
          <w:rFonts w:asciiTheme="minorHAnsi" w:eastAsiaTheme="minorEastAsia" w:hAnsiTheme="minorHAnsi" w:cstheme="minorHAnsi"/>
          <w:color w:val="000000" w:themeColor="text1"/>
          <w:sz w:val="22"/>
          <w:szCs w:val="22"/>
          <w:lang w:eastAsia="zh-TW"/>
        </w:rPr>
        <w:t xml:space="preserve"> (DDMs)</w:t>
      </w:r>
      <w:r w:rsidR="00BE4BB0" w:rsidRPr="00081CBA">
        <w:rPr>
          <w:rFonts w:asciiTheme="minorHAnsi" w:eastAsiaTheme="minorEastAsia" w:hAnsiTheme="minorHAnsi" w:cstheme="minorHAnsi"/>
          <w:color w:val="000000" w:themeColor="text1"/>
          <w:sz w:val="22"/>
          <w:szCs w:val="22"/>
          <w:lang w:eastAsia="zh-TW"/>
        </w:rPr>
        <w:t xml:space="preserve"> have been developed to account for </w:t>
      </w:r>
      <w:r w:rsidR="006D1F2C" w:rsidRPr="00081CBA">
        <w:rPr>
          <w:rFonts w:asciiTheme="minorHAnsi" w:eastAsiaTheme="minorEastAsia" w:hAnsiTheme="minorHAnsi" w:cstheme="minorHAnsi"/>
          <w:color w:val="000000" w:themeColor="text1"/>
          <w:sz w:val="22"/>
          <w:szCs w:val="22"/>
          <w:lang w:eastAsia="zh-TW"/>
        </w:rPr>
        <w:t>information integration in perceptual inference, value</w:t>
      </w:r>
      <w:r w:rsidR="00AB5DDE" w:rsidRPr="00081CBA">
        <w:rPr>
          <w:rFonts w:asciiTheme="minorHAnsi" w:eastAsiaTheme="minorEastAsia" w:hAnsiTheme="minorHAnsi" w:cstheme="minorHAnsi"/>
          <w:color w:val="000000" w:themeColor="text1"/>
          <w:sz w:val="22"/>
          <w:szCs w:val="22"/>
          <w:lang w:eastAsia="zh-TW"/>
        </w:rPr>
        <w:t>-</w:t>
      </w:r>
      <w:r w:rsidR="006D1F2C" w:rsidRPr="00081CBA">
        <w:rPr>
          <w:rFonts w:asciiTheme="minorHAnsi" w:eastAsiaTheme="minorEastAsia" w:hAnsiTheme="minorHAnsi" w:cstheme="minorHAnsi"/>
          <w:color w:val="000000" w:themeColor="text1"/>
          <w:sz w:val="22"/>
          <w:szCs w:val="22"/>
          <w:lang w:eastAsia="zh-TW"/>
        </w:rPr>
        <w:t>based decision making, and memory recall tasks</w:t>
      </w:r>
      <w:r w:rsidR="001C5DC3" w:rsidRPr="00081CBA">
        <w:rPr>
          <w:rFonts w:asciiTheme="minorHAnsi" w:eastAsiaTheme="minorEastAsia" w:hAnsiTheme="minorHAnsi" w:cstheme="minorHAnsi"/>
          <w:color w:val="000000" w:themeColor="text1"/>
          <w:sz w:val="22"/>
          <w:szCs w:val="22"/>
          <w:lang w:eastAsia="zh-TW"/>
        </w:rPr>
        <w:t xml:space="preserve">, and used to model </w:t>
      </w:r>
      <w:r w:rsidR="00B327B8" w:rsidRPr="00081CBA">
        <w:rPr>
          <w:rFonts w:asciiTheme="minorHAnsi" w:eastAsiaTheme="minorEastAsia" w:hAnsiTheme="minorHAnsi" w:cstheme="minorHAnsi"/>
          <w:color w:val="000000" w:themeColor="text1"/>
          <w:sz w:val="22"/>
          <w:szCs w:val="22"/>
          <w:lang w:eastAsia="zh-TW"/>
        </w:rPr>
        <w:t>decision confidence</w:t>
      </w:r>
      <w:r w:rsidR="001C5DC3" w:rsidRPr="00081CBA">
        <w:rPr>
          <w:rFonts w:asciiTheme="minorHAnsi" w:eastAsiaTheme="minorEastAsia" w:hAnsiTheme="minorHAnsi" w:cstheme="minorHAnsi"/>
          <w:color w:val="000000" w:themeColor="text1"/>
          <w:sz w:val="22"/>
          <w:szCs w:val="22"/>
          <w:lang w:eastAsia="zh-TW"/>
        </w:rPr>
        <w:t xml:space="preserve"> </w:t>
      </w:r>
      <w:r w:rsidR="008022A0"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PEVuZE5vdGU+PENpdGU+PEF1dGhvcj5EZSBNYXJ0aW5vPC9BdXRob3I+PFllYXI+MjAxMzwvWWVh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==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PEVuZE5vdGU+PENpdGU+PEF1dGhvcj5EZSBNYXJ0aW5vPC9BdXRob3I+PFllYXI+MjAxMzwvWWVh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==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8022A0"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8,50,53-55</w:t>
      </w:r>
      <w:r w:rsidR="008022A0" w:rsidRPr="00081CBA">
        <w:rPr>
          <w:rFonts w:asciiTheme="minorHAnsi" w:eastAsiaTheme="minorEastAsia" w:hAnsiTheme="minorHAnsi" w:cstheme="minorHAnsi"/>
          <w:color w:val="000000" w:themeColor="text1"/>
          <w:sz w:val="22"/>
          <w:szCs w:val="22"/>
          <w:lang w:eastAsia="zh-TW"/>
        </w:rPr>
        <w:fldChar w:fldCharType="end"/>
      </w:r>
      <w:r w:rsidR="006D1F2C" w:rsidRPr="00081CBA">
        <w:rPr>
          <w:rFonts w:asciiTheme="minorHAnsi" w:eastAsiaTheme="minorEastAsia" w:hAnsiTheme="minorHAnsi" w:cstheme="minorHAnsi"/>
          <w:color w:val="000000" w:themeColor="text1"/>
          <w:sz w:val="22"/>
          <w:szCs w:val="22"/>
          <w:lang w:eastAsia="zh-TW"/>
        </w:rPr>
        <w:t xml:space="preserve">.  In perceptual inference variants of these </w:t>
      </w:r>
      <w:r w:rsidR="00440263" w:rsidRPr="00081CBA">
        <w:rPr>
          <w:rFonts w:asciiTheme="minorHAnsi" w:eastAsiaTheme="minorEastAsia" w:hAnsiTheme="minorHAnsi" w:cstheme="minorHAnsi"/>
          <w:color w:val="000000" w:themeColor="text1"/>
          <w:sz w:val="22"/>
          <w:szCs w:val="22"/>
          <w:lang w:eastAsia="zh-TW"/>
        </w:rPr>
        <w:t>models,</w:t>
      </w:r>
      <w:r w:rsidR="006D1F2C" w:rsidRPr="00081CBA">
        <w:rPr>
          <w:rFonts w:asciiTheme="minorHAnsi" w:eastAsiaTheme="minorEastAsia" w:hAnsiTheme="minorHAnsi" w:cstheme="minorHAnsi"/>
          <w:color w:val="000000" w:themeColor="text1"/>
          <w:sz w:val="22"/>
          <w:szCs w:val="22"/>
          <w:lang w:eastAsia="zh-TW"/>
        </w:rPr>
        <w:t xml:space="preserve"> it is assumed that </w:t>
      </w:r>
      <w:r w:rsidR="00691E1F" w:rsidRPr="00081CBA">
        <w:rPr>
          <w:rFonts w:asciiTheme="minorHAnsi" w:eastAsiaTheme="minorEastAsia" w:hAnsiTheme="minorHAnsi" w:cstheme="minorHAnsi"/>
          <w:color w:val="000000" w:themeColor="text1"/>
          <w:sz w:val="22"/>
          <w:szCs w:val="22"/>
          <w:lang w:eastAsia="zh-TW"/>
        </w:rPr>
        <w:t xml:space="preserve">an internal process is integrating noisy information </w:t>
      </w:r>
      <w:r w:rsidR="001E4513" w:rsidRPr="00081CBA">
        <w:rPr>
          <w:rFonts w:asciiTheme="minorHAnsi" w:eastAsiaTheme="minorEastAsia" w:hAnsiTheme="minorHAnsi" w:cstheme="minorHAnsi"/>
          <w:color w:val="000000" w:themeColor="text1"/>
          <w:sz w:val="22"/>
          <w:szCs w:val="22"/>
          <w:lang w:eastAsia="zh-TW"/>
        </w:rPr>
        <w:t>from</w:t>
      </w:r>
      <w:r w:rsidR="00691E1F" w:rsidRPr="00081CBA">
        <w:rPr>
          <w:rFonts w:asciiTheme="minorHAnsi" w:eastAsiaTheme="minorEastAsia" w:hAnsiTheme="minorHAnsi" w:cstheme="minorHAnsi"/>
          <w:color w:val="000000" w:themeColor="text1"/>
          <w:sz w:val="22"/>
          <w:szCs w:val="22"/>
          <w:lang w:eastAsia="zh-TW"/>
        </w:rPr>
        <w:t xml:space="preserve"> </w:t>
      </w:r>
      <w:r w:rsidR="00261299" w:rsidRPr="00081CBA">
        <w:rPr>
          <w:rFonts w:asciiTheme="minorHAnsi" w:eastAsiaTheme="minorEastAsia" w:hAnsiTheme="minorHAnsi" w:cstheme="minorHAnsi"/>
          <w:color w:val="000000" w:themeColor="text1"/>
          <w:sz w:val="22"/>
          <w:szCs w:val="22"/>
          <w:lang w:eastAsia="zh-TW"/>
        </w:rPr>
        <w:t>an</w:t>
      </w:r>
      <w:r w:rsidR="00691E1F" w:rsidRPr="00081CBA">
        <w:rPr>
          <w:rFonts w:asciiTheme="minorHAnsi" w:eastAsiaTheme="minorEastAsia" w:hAnsiTheme="minorHAnsi" w:cstheme="minorHAnsi"/>
          <w:color w:val="000000" w:themeColor="text1"/>
          <w:sz w:val="22"/>
          <w:szCs w:val="22"/>
          <w:lang w:eastAsia="zh-TW"/>
        </w:rPr>
        <w:t xml:space="preserve"> external stimulus</w:t>
      </w:r>
      <w:r w:rsidR="00E12591" w:rsidRPr="00081CBA">
        <w:rPr>
          <w:rFonts w:asciiTheme="minorHAnsi" w:eastAsiaTheme="minorEastAsia" w:hAnsiTheme="minorHAnsi" w:cstheme="minorHAnsi"/>
          <w:color w:val="000000" w:themeColor="text1"/>
          <w:sz w:val="22"/>
          <w:szCs w:val="22"/>
          <w:lang w:eastAsia="zh-TW"/>
        </w:rPr>
        <w:t xml:space="preserve"> </w:t>
      </w:r>
      <w:r w:rsidR="008022A0" w:rsidRPr="00081CBA">
        <w:rPr>
          <w:rFonts w:asciiTheme="minorHAnsi" w:eastAsiaTheme="minorEastAsia" w:hAnsiTheme="minorHAnsi" w:cstheme="minorHAnsi"/>
          <w:color w:val="000000" w:themeColor="text1"/>
          <w:sz w:val="22"/>
          <w:szCs w:val="22"/>
          <w:lang w:eastAsia="zh-TW"/>
        </w:rPr>
        <w:fldChar w:fldCharType="begin"/>
      </w:r>
      <w:r w:rsidR="00966097">
        <w:rPr>
          <w:rFonts w:asciiTheme="minorHAnsi" w:eastAsiaTheme="minorEastAsia" w:hAnsiTheme="minorHAnsi" w:cstheme="minorHAnsi"/>
          <w:color w:val="000000" w:themeColor="text1"/>
          <w:sz w:val="22"/>
          <w:szCs w:val="22"/>
          <w:lang w:eastAsia="zh-TW"/>
        </w:rPr>
        <w:instrText xml:space="preserve"> ADDIN EN.CITE &lt;EndNote&gt;&lt;Cite&gt;&lt;Author&gt;Drugowitsch&lt;/Author&gt;&lt;Year&gt;2019&lt;/Year&gt;&lt;RecNum&gt;49&lt;/RecNum&gt;&lt;DisplayText&gt;&lt;style face="superscript"&gt;50&lt;/style&gt;&lt;/DisplayText&gt;&lt;record&gt;&lt;rec-number&gt;49&lt;/rec-number&gt;&lt;foreign-keys&gt;&lt;key app="EN" db-id="tzevp5fa1wv2aqexpf75zrf7x2zrfwstdv95" timestamp="1692086658"&gt;49&lt;/key&gt;&lt;/foreign-keys&gt;&lt;ref-type name="Journal Article"&gt;17&lt;/ref-type&gt;&lt;contributors&gt;&lt;authors&gt;&lt;author&gt;Drugowitsch, J.&lt;/author&gt;&lt;author&gt;Mendonca, A. G.&lt;/author&gt;&lt;author&gt;Mainen, Z. F.&lt;/author&gt;&lt;author&gt;Pouget, A.&lt;/author&gt;&lt;/authors&gt;&lt;/contributors&gt;&lt;auth-address&gt;Department of Neurobiology, Harvard Medical School, Boston, MA 02115; jan_drugowitsch@hms.harvard.edu.&amp;#xD;Champalimaud Research, Champalimaud Centre for the Unknown, 1400-038 Lisbon, Portugal.&amp;#xD;Department of Basic Neuroscience, University of Geneva, CH-1211 Geneva, Switzerland.&lt;/auth-address&gt;&lt;titles&gt;&lt;title&gt;Learning optimal decisions with confidence&lt;/title&gt;&lt;secondary-title&gt;Proc Natl Acad Sci U S A&lt;/secondary-title&gt;&lt;/titles&gt;&lt;periodical&gt;&lt;full-title&gt;Proc Natl Acad Sci U S A&lt;/full-title&gt;&lt;/periodical&gt;&lt;pages&gt;24872-24880&lt;/pages&gt;&lt;volume&gt;116&lt;/volume&gt;&lt;number&gt;49&lt;/number&gt;&lt;edition&gt;2019/11/17&lt;/edition&gt;&lt;keywords&gt;&lt;keyword&gt;Bayes Theorem&lt;/keyword&gt;&lt;keyword&gt;Brain/physiology&lt;/keyword&gt;&lt;keyword&gt;Decision Making/*physiology&lt;/keyword&gt;&lt;keyword&gt;Feedback&lt;/keyword&gt;&lt;keyword&gt;Humans&lt;/keyword&gt;&lt;keyword&gt;Learning/*physiology&lt;/keyword&gt;&lt;keyword&gt;*Models, Psychological&lt;/keyword&gt;&lt;keyword&gt;Neurons/physiology&lt;/keyword&gt;&lt;keyword&gt;*Self Concept&lt;/keyword&gt;&lt;keyword&gt;Uncertainty&lt;/keyword&gt;&lt;keyword&gt;*confidence&lt;/keyword&gt;&lt;keyword&gt;*decision making&lt;/keyword&gt;&lt;keyword&gt;*diffusion models&lt;/keyword&gt;&lt;keyword&gt;*optimality&lt;/keyword&gt;&lt;/keywords&gt;&lt;dates&gt;&lt;year&gt;2019&lt;/year&gt;&lt;pub-dates&gt;&lt;date&gt;Dec 3&lt;/date&gt;&lt;/pub-dates&gt;&lt;/dates&gt;&lt;isbn&gt;1091-6490 (Electronic)&amp;#xD;0027-8424 (Linking)&lt;/isbn&gt;&lt;accession-num&gt;31732671&lt;/accession-num&gt;&lt;urls&gt;&lt;related-urls&gt;&lt;url&gt;https://www.ncbi.nlm.nih.gov/pubmed/31732671&lt;/url&gt;&lt;/related-urls&gt;&lt;/urls&gt;&lt;custom2&gt;PMC6900530&lt;/custom2&gt;&lt;electronic-resource-num&gt;10.1073/pnas.1906787116&lt;/electronic-resource-num&gt;&lt;/record&gt;&lt;/Cite&gt;&lt;/EndNote&gt;</w:instrText>
      </w:r>
      <w:r w:rsidR="008022A0"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50</w:t>
      </w:r>
      <w:r w:rsidR="008022A0" w:rsidRPr="00081CBA">
        <w:rPr>
          <w:rFonts w:asciiTheme="minorHAnsi" w:eastAsiaTheme="minorEastAsia" w:hAnsiTheme="minorHAnsi" w:cstheme="minorHAnsi"/>
          <w:color w:val="000000" w:themeColor="text1"/>
          <w:sz w:val="22"/>
          <w:szCs w:val="22"/>
          <w:lang w:eastAsia="zh-TW"/>
        </w:rPr>
        <w:fldChar w:fldCharType="end"/>
      </w:r>
      <w:r w:rsidR="003C5E1F" w:rsidRPr="00081CBA">
        <w:rPr>
          <w:rFonts w:asciiTheme="minorHAnsi" w:eastAsiaTheme="minorEastAsia" w:hAnsiTheme="minorHAnsi" w:cstheme="minorHAnsi"/>
          <w:color w:val="000000" w:themeColor="text1"/>
          <w:sz w:val="22"/>
          <w:szCs w:val="22"/>
          <w:lang w:eastAsia="zh-TW"/>
        </w:rPr>
        <w:t>.  In value</w:t>
      </w:r>
      <w:r w:rsidR="001E4513" w:rsidRPr="00081CBA">
        <w:rPr>
          <w:rFonts w:asciiTheme="minorHAnsi" w:eastAsiaTheme="minorEastAsia" w:hAnsiTheme="minorHAnsi" w:cstheme="minorHAnsi"/>
          <w:color w:val="000000" w:themeColor="text1"/>
          <w:sz w:val="22"/>
          <w:szCs w:val="22"/>
          <w:lang w:eastAsia="zh-TW"/>
        </w:rPr>
        <w:t>-</w:t>
      </w:r>
      <w:r w:rsidR="003C5E1F" w:rsidRPr="00081CBA">
        <w:rPr>
          <w:rFonts w:asciiTheme="minorHAnsi" w:eastAsiaTheme="minorEastAsia" w:hAnsiTheme="minorHAnsi" w:cstheme="minorHAnsi"/>
          <w:color w:val="000000" w:themeColor="text1"/>
          <w:sz w:val="22"/>
          <w:szCs w:val="22"/>
          <w:lang w:eastAsia="zh-TW"/>
        </w:rPr>
        <w:t>based decision</w:t>
      </w:r>
      <w:r w:rsidR="001E4513" w:rsidRPr="00081CBA">
        <w:rPr>
          <w:rFonts w:asciiTheme="minorHAnsi" w:eastAsiaTheme="minorEastAsia" w:hAnsiTheme="minorHAnsi" w:cstheme="minorHAnsi"/>
          <w:color w:val="000000" w:themeColor="text1"/>
          <w:sz w:val="22"/>
          <w:szCs w:val="22"/>
          <w:lang w:eastAsia="zh-TW"/>
        </w:rPr>
        <w:t>-</w:t>
      </w:r>
      <w:r w:rsidR="003C5E1F" w:rsidRPr="00081CBA">
        <w:rPr>
          <w:rFonts w:asciiTheme="minorHAnsi" w:eastAsiaTheme="minorEastAsia" w:hAnsiTheme="minorHAnsi" w:cstheme="minorHAnsi"/>
          <w:color w:val="000000" w:themeColor="text1"/>
          <w:sz w:val="22"/>
          <w:szCs w:val="22"/>
          <w:lang w:eastAsia="zh-TW"/>
        </w:rPr>
        <w:t xml:space="preserve">making variants of these models it is assumed that an internal process is integrating </w:t>
      </w:r>
      <w:r w:rsidR="00376598" w:rsidRPr="00081CBA">
        <w:rPr>
          <w:rFonts w:asciiTheme="minorHAnsi" w:eastAsiaTheme="minorEastAsia" w:hAnsiTheme="minorHAnsi" w:cstheme="minorHAnsi"/>
          <w:color w:val="000000" w:themeColor="text1"/>
          <w:sz w:val="22"/>
          <w:szCs w:val="22"/>
          <w:lang w:eastAsia="zh-TW"/>
        </w:rPr>
        <w:t xml:space="preserve">a noisy internal representation of offer value </w:t>
      </w:r>
      <w:r w:rsidR="00186A2A"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PEVuZE5vdGU+PENpdGU+PEF1dGhvcj5MZWU8L0F1dGhvcj48WWVhcj4yMDE1PC9ZZWFyPjxSZWNO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==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PEVuZE5vdGU+PENpdGU+PEF1dGhvcj5MZWU8L0F1dGhvcj48WWVhcj4yMDE1PC9ZZWFyPjxSZWNO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==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186A2A"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8,56</w:t>
      </w:r>
      <w:r w:rsidR="00186A2A" w:rsidRPr="00081CBA">
        <w:rPr>
          <w:rFonts w:asciiTheme="minorHAnsi" w:eastAsiaTheme="minorEastAsia" w:hAnsiTheme="minorHAnsi" w:cstheme="minorHAnsi"/>
          <w:color w:val="000000" w:themeColor="text1"/>
          <w:sz w:val="22"/>
          <w:szCs w:val="22"/>
          <w:lang w:eastAsia="zh-TW"/>
        </w:rPr>
        <w:fldChar w:fldCharType="end"/>
      </w:r>
      <w:r w:rsidR="00376598" w:rsidRPr="00081CBA">
        <w:rPr>
          <w:rFonts w:asciiTheme="minorHAnsi" w:eastAsiaTheme="minorEastAsia" w:hAnsiTheme="minorHAnsi" w:cstheme="minorHAnsi"/>
          <w:color w:val="000000" w:themeColor="text1"/>
          <w:sz w:val="22"/>
          <w:szCs w:val="22"/>
          <w:lang w:eastAsia="zh-TW"/>
        </w:rPr>
        <w:t xml:space="preserve">.  </w:t>
      </w:r>
      <w:r w:rsidR="004702D3" w:rsidRPr="00081CBA">
        <w:rPr>
          <w:rFonts w:asciiTheme="minorHAnsi" w:eastAsiaTheme="minorEastAsia" w:hAnsiTheme="minorHAnsi" w:cstheme="minorHAnsi"/>
          <w:color w:val="000000" w:themeColor="text1"/>
          <w:sz w:val="22"/>
          <w:szCs w:val="22"/>
          <w:lang w:eastAsia="zh-TW"/>
        </w:rPr>
        <w:t>Across these models, the integration process can be related to a Bayesian posterior probability that a given choice is correct</w:t>
      </w:r>
      <w:r w:rsidR="007874A0" w:rsidRPr="00081CBA">
        <w:rPr>
          <w:rFonts w:asciiTheme="minorHAnsi" w:eastAsiaTheme="minorEastAsia" w:hAnsiTheme="minorHAnsi" w:cstheme="minorHAnsi"/>
          <w:color w:val="000000" w:themeColor="text1"/>
          <w:sz w:val="22"/>
          <w:szCs w:val="22"/>
          <w:lang w:eastAsia="zh-TW"/>
        </w:rPr>
        <w:t xml:space="preserve">, and </w:t>
      </w:r>
      <w:r w:rsidR="00BE32BE" w:rsidRPr="00081CBA">
        <w:rPr>
          <w:rFonts w:asciiTheme="minorHAnsi" w:eastAsiaTheme="minorEastAsia" w:hAnsiTheme="minorHAnsi" w:cstheme="minorHAnsi"/>
          <w:color w:val="000000" w:themeColor="text1"/>
          <w:sz w:val="22"/>
          <w:szCs w:val="22"/>
          <w:lang w:eastAsia="zh-TW"/>
        </w:rPr>
        <w:t>these posteriors can be used to define decision confidence</w:t>
      </w:r>
      <w:r w:rsidR="00134595" w:rsidRPr="00081CBA">
        <w:rPr>
          <w:rFonts w:asciiTheme="minorHAnsi" w:eastAsiaTheme="minorEastAsia" w:hAnsiTheme="minorHAnsi" w:cstheme="minorHAnsi"/>
          <w:color w:val="000000" w:themeColor="text1"/>
          <w:sz w:val="22"/>
          <w:szCs w:val="22"/>
          <w:lang w:eastAsia="zh-TW"/>
        </w:rPr>
        <w:t xml:space="preserve">.  </w:t>
      </w:r>
      <w:r w:rsidR="005C5CE2" w:rsidRPr="00081CBA">
        <w:rPr>
          <w:rFonts w:asciiTheme="minorHAnsi" w:eastAsiaTheme="minorEastAsia" w:hAnsiTheme="minorHAnsi" w:cstheme="minorHAnsi"/>
          <w:color w:val="000000" w:themeColor="text1"/>
          <w:sz w:val="22"/>
          <w:szCs w:val="22"/>
          <w:lang w:eastAsia="zh-TW"/>
        </w:rPr>
        <w:t>T</w:t>
      </w:r>
      <w:r w:rsidR="00134595" w:rsidRPr="00081CBA">
        <w:rPr>
          <w:rFonts w:asciiTheme="minorHAnsi" w:eastAsiaTheme="minorEastAsia" w:hAnsiTheme="minorHAnsi" w:cstheme="minorHAnsi"/>
          <w:color w:val="000000" w:themeColor="text1"/>
          <w:sz w:val="22"/>
          <w:szCs w:val="22"/>
          <w:lang w:eastAsia="zh-TW"/>
        </w:rPr>
        <w:t>hese models</w:t>
      </w:r>
      <w:r w:rsidR="00261299" w:rsidRPr="00081CBA">
        <w:rPr>
          <w:rFonts w:asciiTheme="minorHAnsi" w:eastAsiaTheme="minorEastAsia" w:hAnsiTheme="minorHAnsi" w:cstheme="minorHAnsi"/>
          <w:color w:val="000000" w:themeColor="text1"/>
          <w:sz w:val="22"/>
          <w:szCs w:val="22"/>
          <w:lang w:eastAsia="zh-TW"/>
        </w:rPr>
        <w:t>, and the associated Bayesian posteriors,</w:t>
      </w:r>
      <w:r w:rsidR="00134595" w:rsidRPr="00081CBA">
        <w:rPr>
          <w:rFonts w:asciiTheme="minorHAnsi" w:eastAsiaTheme="minorEastAsia" w:hAnsiTheme="minorHAnsi" w:cstheme="minorHAnsi"/>
          <w:color w:val="000000" w:themeColor="text1"/>
          <w:sz w:val="22"/>
          <w:szCs w:val="22"/>
          <w:lang w:eastAsia="zh-TW"/>
        </w:rPr>
        <w:t xml:space="preserve"> provide </w:t>
      </w:r>
      <w:r w:rsidR="005C5CE2" w:rsidRPr="00081CBA">
        <w:rPr>
          <w:rFonts w:asciiTheme="minorHAnsi" w:eastAsiaTheme="minorEastAsia" w:hAnsiTheme="minorHAnsi" w:cstheme="minorHAnsi"/>
          <w:color w:val="000000" w:themeColor="text1"/>
          <w:sz w:val="22"/>
          <w:szCs w:val="22"/>
          <w:lang w:eastAsia="zh-TW"/>
        </w:rPr>
        <w:t xml:space="preserve">good descriptions of the formal mechanism that gives rise to confidence, </w:t>
      </w:r>
      <w:r w:rsidR="003E5CD8" w:rsidRPr="00081CBA">
        <w:rPr>
          <w:rFonts w:asciiTheme="minorHAnsi" w:eastAsiaTheme="minorEastAsia" w:hAnsiTheme="minorHAnsi" w:cstheme="minorHAnsi"/>
          <w:color w:val="000000" w:themeColor="text1"/>
          <w:sz w:val="22"/>
          <w:szCs w:val="22"/>
          <w:lang w:eastAsia="zh-TW"/>
        </w:rPr>
        <w:t>in many</w:t>
      </w:r>
      <w:r w:rsidR="00DD7FAA" w:rsidRPr="00081CBA">
        <w:rPr>
          <w:rFonts w:asciiTheme="minorHAnsi" w:eastAsiaTheme="minorEastAsia" w:hAnsiTheme="minorHAnsi" w:cstheme="minorHAnsi"/>
          <w:color w:val="000000" w:themeColor="text1"/>
          <w:sz w:val="22"/>
          <w:szCs w:val="22"/>
          <w:lang w:eastAsia="zh-TW"/>
        </w:rPr>
        <w:t xml:space="preserve"> </w:t>
      </w:r>
      <w:r w:rsidR="008022A0" w:rsidRPr="00081CBA">
        <w:rPr>
          <w:rFonts w:asciiTheme="minorHAnsi" w:eastAsiaTheme="minorEastAsia" w:hAnsiTheme="minorHAnsi" w:cstheme="minorHAnsi"/>
          <w:color w:val="000000" w:themeColor="text1"/>
          <w:sz w:val="22"/>
          <w:szCs w:val="22"/>
          <w:lang w:eastAsia="zh-TW"/>
        </w:rPr>
        <w:fldChar w:fldCharType="begin"/>
      </w:r>
      <w:r w:rsidR="00966097">
        <w:rPr>
          <w:rFonts w:asciiTheme="minorHAnsi" w:eastAsiaTheme="minorEastAsia" w:hAnsiTheme="minorHAnsi" w:cstheme="minorHAnsi"/>
          <w:color w:val="000000" w:themeColor="text1"/>
          <w:sz w:val="22"/>
          <w:szCs w:val="22"/>
          <w:lang w:eastAsia="zh-TW"/>
        </w:rPr>
        <w:instrText xml:space="preserve"> ADDIN EN.CITE &lt;EndNote&gt;&lt;Cite&gt;&lt;Author&gt;Geurts&lt;/Author&gt;&lt;Year&gt;2022&lt;/Year&gt;&lt;RecNum&gt;55&lt;/RecNum&gt;&lt;DisplayText&gt;&lt;style face="superscript"&gt;57&lt;/style&gt;&lt;/DisplayText&gt;&lt;record&gt;&lt;rec-number&gt;55&lt;/rec-number&gt;&lt;foreign-keys&gt;&lt;key app="EN" db-id="tzevp5fa1wv2aqexpf75zrf7x2zrfwstdv95" timestamp="1692086658"&gt;55&lt;/key&gt;&lt;/foreign-keys&gt;&lt;ref-type name="Journal Article"&gt;17&lt;/ref-type&gt;&lt;contributors&gt;&lt;authors&gt;&lt;author&gt;Geurts, L. S.&lt;/author&gt;&lt;author&gt;Cooke, J. R. H.&lt;/author&gt;&lt;author&gt;van Bergen, R. S.&lt;/author&gt;&lt;author&gt;Jehee, J. F. M.&lt;/author&gt;&lt;/authors&gt;&lt;/contributors&gt;&lt;auth-address&gt;Donders Institute for Brain, Cognition and Behavior, Radboud University, Nijmegen, the Netherlands.&amp;#xD;Zuckerman Mind Brain Behavior Institute, Columbia University, New York, NY, USA.&amp;#xD;Donders Institute for Brain, Cognition and Behavior, Radboud University, Nijmegen, the Netherlands. janneke.jehee@donders.ru.nl.&lt;/auth-address&gt;&lt;titles&gt;&lt;title&gt;Subjective confidence reflects representation of Bayesian probability in cortex&lt;/title&gt;&lt;secondary-title&gt;Nat Hum Behav&lt;/secondary-title&gt;&lt;/titles&gt;&lt;periodical&gt;&lt;full-title&gt;Nat Hum Behav&lt;/full-title&gt;&lt;/periodical&gt;&lt;pages&gt;294-305&lt;/pages&gt;&lt;volume&gt;6&lt;/volume&gt;&lt;number&gt;2&lt;/number&gt;&lt;edition&gt;2022/01/22&lt;/edition&gt;&lt;keywords&gt;&lt;keyword&gt;Bayes Theorem&lt;/keyword&gt;&lt;keyword&gt;Cerebral Cortex/diagnostic imaging&lt;/keyword&gt;&lt;keyword&gt;Humans&lt;/keyword&gt;&lt;keyword&gt;Probability&lt;/keyword&gt;&lt;keyword&gt;*Visual Cortex/diagnostic imaging&lt;/keyword&gt;&lt;keyword&gt;Visual Perception&lt;/keyword&gt;&lt;/keywords&gt;&lt;dates&gt;&lt;year&gt;2022&lt;/year&gt;&lt;pub-dates&gt;&lt;date&gt;Feb&lt;/date&gt;&lt;/pub-dates&gt;&lt;/dates&gt;&lt;isbn&gt;2397-3374 (Electronic)&amp;#xD;2397-3374 (Linking)&lt;/isbn&gt;&lt;accession-num&gt;35058641&lt;/accession-num&gt;&lt;urls&gt;&lt;related-urls&gt;&lt;url&gt;https://www.ncbi.nlm.nih.gov/pubmed/35058641&lt;/url&gt;&lt;/related-urls&gt;&lt;/urls&gt;&lt;custom2&gt;PMC7612428&lt;/custom2&gt;&lt;electronic-resource-num&gt;10.1038/s41562-021-01247-w&lt;/electronic-resource-num&gt;&lt;/record&gt;&lt;/Cite&gt;&lt;/EndNote&gt;</w:instrText>
      </w:r>
      <w:r w:rsidR="008022A0"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57</w:t>
      </w:r>
      <w:r w:rsidR="008022A0" w:rsidRPr="00081CBA">
        <w:rPr>
          <w:rFonts w:asciiTheme="minorHAnsi" w:eastAsiaTheme="minorEastAsia" w:hAnsiTheme="minorHAnsi" w:cstheme="minorHAnsi"/>
          <w:color w:val="000000" w:themeColor="text1"/>
          <w:sz w:val="22"/>
          <w:szCs w:val="22"/>
          <w:lang w:eastAsia="zh-TW"/>
        </w:rPr>
        <w:fldChar w:fldCharType="end"/>
      </w:r>
      <w:r w:rsidR="003E5CD8" w:rsidRPr="00081CBA">
        <w:rPr>
          <w:rFonts w:asciiTheme="minorHAnsi" w:eastAsiaTheme="minorEastAsia" w:hAnsiTheme="minorHAnsi" w:cstheme="minorHAnsi"/>
          <w:color w:val="000000" w:themeColor="text1"/>
          <w:sz w:val="22"/>
          <w:szCs w:val="22"/>
          <w:lang w:eastAsia="zh-TW"/>
        </w:rPr>
        <w:t xml:space="preserve">, but not all </w:t>
      </w:r>
      <w:r w:rsidR="008022A0"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PEVuZE5vdGU+PENpdGU+PEF1dGhvcj5MaTwvQXV0aG9yPjxZZWFyPjIwMjA8L1llYXI+PFJlY051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PEVuZE5vdGU+PENpdGU+PEF1dGhvcj5MaTwvQXV0aG9yPjxZZWFyPjIwMjA8L1llYXI+PFJlY051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8022A0"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58,59</w:t>
      </w:r>
      <w:r w:rsidR="008022A0" w:rsidRPr="00081CBA">
        <w:rPr>
          <w:rFonts w:asciiTheme="minorHAnsi" w:eastAsiaTheme="minorEastAsia" w:hAnsiTheme="minorHAnsi" w:cstheme="minorHAnsi"/>
          <w:color w:val="000000" w:themeColor="text1"/>
          <w:sz w:val="22"/>
          <w:szCs w:val="22"/>
          <w:lang w:eastAsia="zh-TW"/>
        </w:rPr>
        <w:fldChar w:fldCharType="end"/>
      </w:r>
      <w:r w:rsidR="003E5CD8" w:rsidRPr="00081CBA">
        <w:rPr>
          <w:rFonts w:asciiTheme="minorHAnsi" w:eastAsiaTheme="minorEastAsia" w:hAnsiTheme="minorHAnsi" w:cstheme="minorHAnsi"/>
          <w:color w:val="000000" w:themeColor="text1"/>
          <w:sz w:val="22"/>
          <w:szCs w:val="22"/>
          <w:lang w:eastAsia="zh-TW"/>
        </w:rPr>
        <w:t xml:space="preserve"> conditions.  However, they do not specify the </w:t>
      </w:r>
      <w:r w:rsidR="00C009A9" w:rsidRPr="00081CBA">
        <w:rPr>
          <w:rFonts w:asciiTheme="minorHAnsi" w:eastAsiaTheme="minorEastAsia" w:hAnsiTheme="minorHAnsi" w:cstheme="minorHAnsi"/>
          <w:color w:val="000000" w:themeColor="text1"/>
          <w:sz w:val="22"/>
          <w:szCs w:val="22"/>
          <w:lang w:eastAsia="zh-TW"/>
        </w:rPr>
        <w:t xml:space="preserve">neural </w:t>
      </w:r>
      <w:r w:rsidR="003E5CD8" w:rsidRPr="00081CBA">
        <w:rPr>
          <w:rFonts w:asciiTheme="minorHAnsi" w:eastAsiaTheme="minorEastAsia" w:hAnsiTheme="minorHAnsi" w:cstheme="minorHAnsi"/>
          <w:color w:val="000000" w:themeColor="text1"/>
          <w:sz w:val="22"/>
          <w:szCs w:val="22"/>
          <w:lang w:eastAsia="zh-TW"/>
        </w:rPr>
        <w:t xml:space="preserve">mechanisms by which the brain implements these </w:t>
      </w:r>
      <w:r w:rsidR="00664824" w:rsidRPr="00081CBA">
        <w:rPr>
          <w:rFonts w:asciiTheme="minorHAnsi" w:eastAsiaTheme="minorEastAsia" w:hAnsiTheme="minorHAnsi" w:cstheme="minorHAnsi"/>
          <w:color w:val="000000" w:themeColor="text1"/>
          <w:sz w:val="22"/>
          <w:szCs w:val="22"/>
          <w:lang w:eastAsia="zh-TW"/>
        </w:rPr>
        <w:t>formal computations.</w:t>
      </w:r>
      <w:r w:rsidR="004361BE" w:rsidRPr="00081CBA">
        <w:rPr>
          <w:rFonts w:asciiTheme="minorHAnsi" w:eastAsiaTheme="minorEastAsia" w:hAnsiTheme="minorHAnsi" w:cstheme="minorHAnsi"/>
          <w:color w:val="000000" w:themeColor="text1"/>
          <w:sz w:val="22"/>
          <w:szCs w:val="22"/>
          <w:lang w:eastAsia="zh-TW"/>
        </w:rPr>
        <w:t xml:space="preserve">  </w:t>
      </w:r>
    </w:p>
    <w:p w14:paraId="1D022732" w14:textId="3B3C2BCF" w:rsidR="0091410D" w:rsidRPr="00081CBA" w:rsidRDefault="004361BE" w:rsidP="0091410D">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Network attractor models</w:t>
      </w:r>
      <w:r w:rsidR="00D55CC1" w:rsidRPr="00081CBA">
        <w:rPr>
          <w:rFonts w:asciiTheme="minorHAnsi" w:eastAsiaTheme="minorEastAsia" w:hAnsiTheme="minorHAnsi" w:cstheme="minorHAnsi"/>
          <w:color w:val="000000" w:themeColor="text1"/>
          <w:sz w:val="22"/>
          <w:szCs w:val="22"/>
          <w:lang w:eastAsia="zh-TW"/>
        </w:rPr>
        <w:t xml:space="preserve"> for </w:t>
      </w:r>
      <w:r w:rsidR="005A7AB2" w:rsidRPr="00081CBA">
        <w:rPr>
          <w:rFonts w:asciiTheme="minorHAnsi" w:eastAsiaTheme="minorEastAsia" w:hAnsiTheme="minorHAnsi" w:cstheme="minorHAnsi"/>
          <w:color w:val="000000" w:themeColor="text1"/>
          <w:sz w:val="22"/>
          <w:szCs w:val="22"/>
          <w:lang w:eastAsia="zh-TW"/>
        </w:rPr>
        <w:t>perceptual and value</w:t>
      </w:r>
      <w:r w:rsidR="00916F75" w:rsidRPr="00081CBA">
        <w:rPr>
          <w:rFonts w:asciiTheme="minorHAnsi" w:eastAsiaTheme="minorEastAsia" w:hAnsiTheme="minorHAnsi" w:cstheme="minorHAnsi"/>
          <w:color w:val="000000" w:themeColor="text1"/>
          <w:sz w:val="22"/>
          <w:szCs w:val="22"/>
          <w:lang w:eastAsia="zh-TW"/>
        </w:rPr>
        <w:t>-</w:t>
      </w:r>
      <w:r w:rsidR="005A7AB2" w:rsidRPr="00081CBA">
        <w:rPr>
          <w:rFonts w:asciiTheme="minorHAnsi" w:eastAsiaTheme="minorEastAsia" w:hAnsiTheme="minorHAnsi" w:cstheme="minorHAnsi"/>
          <w:color w:val="000000" w:themeColor="text1"/>
          <w:sz w:val="22"/>
          <w:szCs w:val="22"/>
          <w:lang w:eastAsia="zh-TW"/>
        </w:rPr>
        <w:t>based decision making have</w:t>
      </w:r>
      <w:r w:rsidR="009424C9" w:rsidRPr="00081CBA">
        <w:rPr>
          <w:rFonts w:asciiTheme="minorHAnsi" w:eastAsiaTheme="minorEastAsia" w:hAnsiTheme="minorHAnsi" w:cstheme="minorHAnsi"/>
          <w:color w:val="000000" w:themeColor="text1"/>
          <w:sz w:val="22"/>
          <w:szCs w:val="22"/>
          <w:lang w:eastAsia="zh-TW"/>
        </w:rPr>
        <w:t xml:space="preserve"> also</w:t>
      </w:r>
      <w:r w:rsidR="005A7AB2" w:rsidRPr="00081CBA">
        <w:rPr>
          <w:rFonts w:asciiTheme="minorHAnsi" w:eastAsiaTheme="minorEastAsia" w:hAnsiTheme="minorHAnsi" w:cstheme="minorHAnsi"/>
          <w:color w:val="000000" w:themeColor="text1"/>
          <w:sz w:val="22"/>
          <w:szCs w:val="22"/>
          <w:lang w:eastAsia="zh-TW"/>
        </w:rPr>
        <w:t xml:space="preserve"> been developed</w:t>
      </w:r>
      <w:r w:rsidRPr="00081CBA">
        <w:rPr>
          <w:rFonts w:asciiTheme="minorHAnsi" w:eastAsiaTheme="minorEastAsia" w:hAnsiTheme="minorHAnsi" w:cstheme="minorHAnsi"/>
          <w:color w:val="000000" w:themeColor="text1"/>
          <w:sz w:val="22"/>
          <w:szCs w:val="22"/>
          <w:lang w:eastAsia="zh-TW"/>
        </w:rPr>
        <w:t xml:space="preserve"> </w:t>
      </w:r>
      <w:r w:rsidR="008022A0"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PEVuZE5vdGU+PENpdGU+PEF1dGhvcj5Sb2xsczwvQXV0aG9yPjxZZWFyPjIwMTA8L1llYXI+PFJl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==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PEVuZE5vdGU+PENpdGU+PEF1dGhvcj5Sb2xsczwvQXV0aG9yPjxZZWFyPjIwMTA8L1llYXI+PFJl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==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8022A0"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13-16,18,22,24</w:t>
      </w:r>
      <w:r w:rsidR="008022A0" w:rsidRPr="00081CBA">
        <w:rPr>
          <w:rFonts w:asciiTheme="minorHAnsi" w:eastAsiaTheme="minorEastAsia" w:hAnsiTheme="minorHAnsi" w:cstheme="minorHAnsi"/>
          <w:color w:val="000000" w:themeColor="text1"/>
          <w:sz w:val="22"/>
          <w:szCs w:val="22"/>
          <w:lang w:eastAsia="zh-TW"/>
        </w:rPr>
        <w:fldChar w:fldCharType="end"/>
      </w:r>
      <w:r w:rsidR="008022A0" w:rsidRPr="00081CBA">
        <w:rPr>
          <w:rFonts w:asciiTheme="minorHAnsi" w:eastAsiaTheme="minorEastAsia" w:hAnsiTheme="minorHAnsi" w:cstheme="minorHAnsi"/>
          <w:color w:val="000000" w:themeColor="text1"/>
          <w:sz w:val="22"/>
          <w:szCs w:val="22"/>
          <w:lang w:eastAsia="zh-TW"/>
        </w:rPr>
        <w:t xml:space="preserve">. </w:t>
      </w:r>
      <w:r w:rsidRPr="00081CBA">
        <w:rPr>
          <w:rFonts w:asciiTheme="minorHAnsi" w:eastAsiaTheme="minorEastAsia" w:hAnsiTheme="minorHAnsi" w:cstheme="minorHAnsi"/>
          <w:color w:val="000000" w:themeColor="text1"/>
          <w:sz w:val="22"/>
          <w:szCs w:val="22"/>
          <w:lang w:eastAsia="zh-TW"/>
        </w:rPr>
        <w:t xml:space="preserve">These models reproduce changes in mean population activity with </w:t>
      </w:r>
      <w:r w:rsidR="00B327B8" w:rsidRPr="00081CBA">
        <w:rPr>
          <w:rFonts w:asciiTheme="minorHAnsi" w:eastAsiaTheme="minorEastAsia" w:hAnsiTheme="minorHAnsi" w:cstheme="minorHAnsi"/>
          <w:color w:val="000000" w:themeColor="text1"/>
          <w:sz w:val="22"/>
          <w:szCs w:val="22"/>
          <w:lang w:eastAsia="zh-TW"/>
        </w:rPr>
        <w:t>decision confidence</w:t>
      </w:r>
      <w:r w:rsidRPr="00081CBA">
        <w:rPr>
          <w:rFonts w:asciiTheme="minorHAnsi" w:eastAsiaTheme="minorEastAsia" w:hAnsiTheme="minorHAnsi" w:cstheme="minorHAnsi"/>
          <w:color w:val="000000" w:themeColor="text1"/>
          <w:sz w:val="22"/>
          <w:szCs w:val="22"/>
          <w:lang w:eastAsia="zh-TW"/>
        </w:rPr>
        <w:t xml:space="preserve"> </w:t>
      </w:r>
      <w:r w:rsidR="008022A0"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PEVuZE5vdGU+PENpdGU+PEF1dGhvcj5JbnNhYmF0bzwvQXV0aG9yPjxZZWFyPjIwMTA8L1llYXI+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PEVuZE5vdGU+PENpdGU+PEF1dGhvcj5JbnNhYmF0bzwvQXV0aG9yPjxZZWFyPjIwMTA8L1llYXI+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8022A0" w:rsidRPr="00081CBA">
        <w:rPr>
          <w:rFonts w:asciiTheme="minorHAnsi" w:eastAsiaTheme="minorEastAsia" w:hAnsiTheme="minorHAnsi" w:cstheme="minorHAnsi"/>
          <w:color w:val="000000" w:themeColor="text1"/>
          <w:sz w:val="22"/>
          <w:szCs w:val="22"/>
          <w:lang w:eastAsia="zh-TW"/>
        </w:rPr>
        <w:fldChar w:fldCharType="separate"/>
      </w:r>
      <w:r w:rsidR="00AB1623" w:rsidRPr="00081CBA">
        <w:rPr>
          <w:rFonts w:asciiTheme="minorHAnsi" w:eastAsiaTheme="minorEastAsia" w:hAnsiTheme="minorHAnsi" w:cstheme="minorHAnsi"/>
          <w:noProof/>
          <w:color w:val="000000" w:themeColor="text1"/>
          <w:sz w:val="22"/>
          <w:szCs w:val="22"/>
          <w:vertAlign w:val="superscript"/>
          <w:lang w:eastAsia="zh-TW"/>
        </w:rPr>
        <w:t>16,18</w:t>
      </w:r>
      <w:r w:rsidR="008022A0" w:rsidRPr="00081CBA">
        <w:rPr>
          <w:rFonts w:asciiTheme="minorHAnsi" w:eastAsiaTheme="minorEastAsia" w:hAnsiTheme="minorHAnsi" w:cstheme="minorHAnsi"/>
          <w:color w:val="000000" w:themeColor="text1"/>
          <w:sz w:val="22"/>
          <w:szCs w:val="22"/>
          <w:lang w:eastAsia="zh-TW"/>
        </w:rPr>
        <w:fldChar w:fldCharType="end"/>
      </w:r>
      <w:r w:rsidR="00724A1D" w:rsidRPr="00081CBA">
        <w:rPr>
          <w:rFonts w:asciiTheme="minorHAnsi" w:eastAsiaTheme="minorEastAsia" w:hAnsiTheme="minorHAnsi" w:cstheme="minorHAnsi"/>
          <w:color w:val="000000" w:themeColor="text1"/>
          <w:sz w:val="22"/>
          <w:szCs w:val="22"/>
          <w:lang w:eastAsia="zh-TW"/>
        </w:rPr>
        <w:t>.</w:t>
      </w:r>
      <w:r w:rsidRPr="00081CBA">
        <w:rPr>
          <w:rFonts w:asciiTheme="minorHAnsi" w:eastAsiaTheme="minorEastAsia" w:hAnsiTheme="minorHAnsi" w:cstheme="minorHAnsi"/>
          <w:color w:val="000000" w:themeColor="text1"/>
          <w:sz w:val="22"/>
          <w:szCs w:val="22"/>
          <w:lang w:eastAsia="zh-TW"/>
        </w:rPr>
        <w:t xml:space="preserve">  </w:t>
      </w:r>
      <w:r w:rsidR="0091410D" w:rsidRPr="00081CBA">
        <w:rPr>
          <w:rFonts w:asciiTheme="minorHAnsi" w:eastAsiaTheme="minorEastAsia" w:hAnsiTheme="minorHAnsi" w:cstheme="minorHAnsi"/>
          <w:color w:val="000000" w:themeColor="text1"/>
          <w:sz w:val="22"/>
          <w:szCs w:val="22"/>
          <w:lang w:eastAsia="zh-TW"/>
        </w:rPr>
        <w:t xml:space="preserve">They do this by </w:t>
      </w:r>
      <w:r w:rsidRPr="00081CBA">
        <w:rPr>
          <w:rFonts w:asciiTheme="minorHAnsi" w:eastAsiaTheme="minorEastAsia" w:hAnsiTheme="minorHAnsi" w:cstheme="minorHAnsi"/>
          <w:color w:val="000000" w:themeColor="text1"/>
          <w:sz w:val="22"/>
          <w:szCs w:val="22"/>
          <w:lang w:eastAsia="zh-TW"/>
        </w:rPr>
        <w:t>integrat</w:t>
      </w:r>
      <w:r w:rsidR="0091410D" w:rsidRPr="00081CBA">
        <w:rPr>
          <w:rFonts w:asciiTheme="minorHAnsi" w:eastAsiaTheme="minorEastAsia" w:hAnsiTheme="minorHAnsi" w:cstheme="minorHAnsi"/>
          <w:color w:val="000000" w:themeColor="text1"/>
          <w:sz w:val="22"/>
          <w:szCs w:val="22"/>
          <w:lang w:eastAsia="zh-TW"/>
        </w:rPr>
        <w:t>ing</w:t>
      </w:r>
      <w:r w:rsidRPr="00081CBA">
        <w:rPr>
          <w:rFonts w:asciiTheme="minorHAnsi" w:eastAsiaTheme="minorEastAsia" w:hAnsiTheme="minorHAnsi" w:cstheme="minorHAnsi"/>
          <w:color w:val="000000" w:themeColor="text1"/>
          <w:sz w:val="22"/>
          <w:szCs w:val="22"/>
          <w:lang w:eastAsia="zh-TW"/>
        </w:rPr>
        <w:t xml:space="preserve"> activity from pools of neurons representing chosen and unchosen options.  Because neural activity levels are higher for options when they are chosen with high confidence, confidence can be read out by integrating across the chosen and unchosen option pools.  This suggests a mechanism by which</w:t>
      </w:r>
      <w:r w:rsidR="00FB547F" w:rsidRPr="00081CBA">
        <w:rPr>
          <w:rFonts w:asciiTheme="minorHAnsi" w:eastAsiaTheme="minorEastAsia" w:hAnsiTheme="minorHAnsi" w:cstheme="minorHAnsi"/>
          <w:color w:val="000000" w:themeColor="text1"/>
          <w:sz w:val="22"/>
          <w:szCs w:val="22"/>
          <w:lang w:eastAsia="zh-TW"/>
        </w:rPr>
        <w:t xml:space="preserve"> activity levels related to certainty about </w:t>
      </w:r>
      <w:r w:rsidRPr="00081CBA">
        <w:rPr>
          <w:rFonts w:asciiTheme="minorHAnsi" w:eastAsiaTheme="minorEastAsia" w:hAnsiTheme="minorHAnsi" w:cstheme="minorHAnsi"/>
          <w:color w:val="000000" w:themeColor="text1"/>
          <w:sz w:val="22"/>
          <w:szCs w:val="22"/>
          <w:lang w:eastAsia="zh-TW"/>
        </w:rPr>
        <w:t xml:space="preserve">chosen options </w:t>
      </w:r>
      <w:r w:rsidR="008022A0" w:rsidRPr="00081CBA">
        <w:rPr>
          <w:rFonts w:asciiTheme="minorHAnsi" w:eastAsiaTheme="minorEastAsia" w:hAnsiTheme="minorHAnsi" w:cstheme="minorHAnsi"/>
          <w:color w:val="000000" w:themeColor="text1"/>
          <w:sz w:val="22"/>
          <w:szCs w:val="22"/>
          <w:lang w:eastAsia="zh-TW"/>
        </w:rPr>
        <w:fldChar w:fldCharType="begin"/>
      </w:r>
      <w:r w:rsidR="00966097">
        <w:rPr>
          <w:rFonts w:asciiTheme="minorHAnsi" w:eastAsiaTheme="minorEastAsia" w:hAnsiTheme="minorHAnsi" w:cstheme="minorHAnsi"/>
          <w:color w:val="000000" w:themeColor="text1"/>
          <w:sz w:val="22"/>
          <w:szCs w:val="22"/>
          <w:lang w:eastAsia="zh-TW"/>
        </w:rPr>
        <w:instrText xml:space="preserve"> ADDIN EN.CITE &lt;EndNote&gt;&lt;Cite&gt;&lt;Author&gt;Insabato&lt;/Author&gt;&lt;Year&gt;2010&lt;/Year&gt;&lt;RecNum&gt;18&lt;/RecNum&gt;&lt;DisplayText&gt;&lt;style face="superscript"&gt;18&lt;/style&gt;&lt;/DisplayText&gt;&lt;record&gt;&lt;rec-number&gt;18&lt;/rec-number&gt;&lt;foreign-keys&gt;&lt;key app="EN" db-id="tzevp5fa1wv2aqexpf75zrf7x2zrfwstdv95" timestamp="1692086657"&gt;18&lt;/key&gt;&lt;/foreign-keys&gt;&lt;ref-type name="Journal Article"&gt;17&lt;/ref-type&gt;&lt;contributors&gt;&lt;authors&gt;&lt;author&gt;Insabato, A.&lt;/author&gt;&lt;author&gt;Pannunzi, M.&lt;/author&gt;&lt;author&gt;Rolls, E. T.&lt;/author&gt;&lt;author&gt;Deco, G.&lt;/author&gt;&lt;/authors&gt;&lt;/contributors&gt;&lt;auth-address&gt;Theoretical and Computational Neuroscience, Center for Brain and Cognition, Universitat Pompeu Fabra, and Institucio Catalana de Recerca i Estudis Avancats, Barcelona, Spain.&lt;/auth-address&gt;&lt;titles&gt;&lt;title&gt;Confidence-related decision making&lt;/title&gt;&lt;secondary-title&gt;J Neurophysiol&lt;/secondary-title&gt;&lt;/titles&gt;&lt;periodical&gt;&lt;full-title&gt;J Neurophysiol&lt;/full-title&gt;&lt;/periodical&gt;&lt;pages&gt;539-47&lt;/pages&gt;&lt;volume&gt;104&lt;/volume&gt;&lt;number&gt;1&lt;/number&gt;&lt;edition&gt;2010/04/16&lt;/edition&gt;&lt;keywords&gt;&lt;keyword&gt;Algorithms&lt;/keyword&gt;&lt;keyword&gt;*Attitude&lt;/keyword&gt;&lt;keyword&gt;Brain/physiology&lt;/keyword&gt;&lt;keyword&gt;Computer Simulation&lt;/keyword&gt;&lt;keyword&gt;Decision Making/*physiology&lt;/keyword&gt;&lt;keyword&gt;Electrophysiological Phenomena&lt;/keyword&gt;&lt;keyword&gt;Models, Neurological&lt;/keyword&gt;&lt;keyword&gt;*Neural Networks, Computer&lt;/keyword&gt;&lt;keyword&gt;Neurons/physiology&lt;/keyword&gt;&lt;keyword&gt;Receptors, AMPA/physiology&lt;/keyword&gt;&lt;keyword&gt;Receptors, GABA/physiology&lt;/keyword&gt;&lt;keyword&gt;Synapses/physiology&lt;/keyword&gt;&lt;/keywords&gt;&lt;dates&gt;&lt;year&gt;2010&lt;/year&gt;&lt;pub-dates&gt;&lt;date&gt;Jul&lt;/date&gt;&lt;/pub-dates&gt;&lt;/dates&gt;&lt;isbn&gt;1522-1598 (Electronic)&amp;#xD;0022-3077 (Linking)&lt;/isbn&gt;&lt;accession-num&gt;20393062&lt;/accession-num&gt;&lt;urls&gt;&lt;related-urls&gt;&lt;url&gt;https://www.ncbi.nlm.nih.gov/pubmed/20393062&lt;/url&gt;&lt;/related-urls&gt;&lt;/urls&gt;&lt;electronic-resource-num&gt;10.1152/jn.01068.2009&lt;/electronic-resource-num&gt;&lt;/record&gt;&lt;/Cite&gt;&lt;/EndNote&gt;</w:instrText>
      </w:r>
      <w:r w:rsidR="008022A0" w:rsidRPr="00081CBA">
        <w:rPr>
          <w:rFonts w:asciiTheme="minorHAnsi" w:eastAsiaTheme="minorEastAsia" w:hAnsiTheme="minorHAnsi" w:cstheme="minorHAnsi"/>
          <w:color w:val="000000" w:themeColor="text1"/>
          <w:sz w:val="22"/>
          <w:szCs w:val="22"/>
          <w:lang w:eastAsia="zh-TW"/>
        </w:rPr>
        <w:fldChar w:fldCharType="separate"/>
      </w:r>
      <w:r w:rsidR="00E47153" w:rsidRPr="00081CBA">
        <w:rPr>
          <w:rFonts w:asciiTheme="minorHAnsi" w:eastAsiaTheme="minorEastAsia" w:hAnsiTheme="minorHAnsi" w:cstheme="minorHAnsi"/>
          <w:noProof/>
          <w:color w:val="000000" w:themeColor="text1"/>
          <w:sz w:val="22"/>
          <w:szCs w:val="22"/>
          <w:vertAlign w:val="superscript"/>
          <w:lang w:eastAsia="zh-TW"/>
        </w:rPr>
        <w:t>18</w:t>
      </w:r>
      <w:r w:rsidR="008022A0" w:rsidRPr="00081CBA">
        <w:rPr>
          <w:rFonts w:asciiTheme="minorHAnsi" w:eastAsiaTheme="minorEastAsia" w:hAnsiTheme="minorHAnsi" w:cstheme="minorHAnsi"/>
          <w:color w:val="000000" w:themeColor="text1"/>
          <w:sz w:val="22"/>
          <w:szCs w:val="22"/>
          <w:lang w:eastAsia="zh-TW"/>
        </w:rPr>
        <w:fldChar w:fldCharType="end"/>
      </w:r>
      <w:r w:rsidRPr="00081CBA">
        <w:rPr>
          <w:rFonts w:asciiTheme="minorHAnsi" w:eastAsiaTheme="minorEastAsia" w:hAnsiTheme="minorHAnsi" w:cstheme="minorHAnsi"/>
          <w:color w:val="000000" w:themeColor="text1"/>
          <w:sz w:val="22"/>
          <w:szCs w:val="22"/>
          <w:lang w:eastAsia="zh-TW"/>
        </w:rPr>
        <w:t xml:space="preserve"> can be converted directly to choice-independent confidence estimates </w:t>
      </w:r>
      <w:r w:rsidR="008022A0"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PEVuZE5vdGU+PENpdGU+PEF1dGhvcj5LZXBlY3M8L0F1dGhvcj48WWVhcj4yMDA4PC9ZZWFyPjxS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cmlvZGljYWw+PHBhZ2VzPjIyNy0zMTwvcGFnZXM+PHZvbHVtZT40NTU8L3ZvbHVtZT48bnVtYmVy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PEVuZE5vdGU+PENpdGU+PEF1dGhvcj5LZXBlY3M8L0F1dGhvcj48WWVhcj4yMDA4PC9ZZWFyPjxS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cmlvZGljYWw+PHBhZ2VzPjIyNy0zMTwvcGFnZXM+PHZvbHVtZT40NTU8L3ZvbHVtZT48bnVtYmVy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8022A0" w:rsidRPr="00081CBA">
        <w:rPr>
          <w:rFonts w:asciiTheme="minorHAnsi" w:eastAsiaTheme="minorEastAsia" w:hAnsiTheme="minorHAnsi" w:cstheme="minorHAnsi"/>
          <w:color w:val="000000" w:themeColor="text1"/>
          <w:sz w:val="22"/>
          <w:szCs w:val="22"/>
          <w:lang w:eastAsia="zh-TW"/>
        </w:rPr>
        <w:fldChar w:fldCharType="separate"/>
      </w:r>
      <w:r w:rsidR="00E47153" w:rsidRPr="00081CBA">
        <w:rPr>
          <w:rFonts w:asciiTheme="minorHAnsi" w:eastAsiaTheme="minorEastAsia" w:hAnsiTheme="minorHAnsi" w:cstheme="minorHAnsi"/>
          <w:noProof/>
          <w:color w:val="000000" w:themeColor="text1"/>
          <w:sz w:val="22"/>
          <w:szCs w:val="22"/>
          <w:vertAlign w:val="superscript"/>
          <w:lang w:eastAsia="zh-TW"/>
        </w:rPr>
        <w:t>11</w:t>
      </w:r>
      <w:r w:rsidR="008022A0" w:rsidRPr="00081CBA">
        <w:rPr>
          <w:rFonts w:asciiTheme="minorHAnsi" w:eastAsiaTheme="minorEastAsia" w:hAnsiTheme="minorHAnsi" w:cstheme="minorHAnsi"/>
          <w:color w:val="000000" w:themeColor="text1"/>
          <w:sz w:val="22"/>
          <w:szCs w:val="22"/>
          <w:lang w:eastAsia="zh-TW"/>
        </w:rPr>
        <w:fldChar w:fldCharType="end"/>
      </w:r>
      <w:r w:rsidRPr="00081CBA">
        <w:rPr>
          <w:rFonts w:asciiTheme="minorHAnsi" w:eastAsiaTheme="minorEastAsia" w:hAnsiTheme="minorHAnsi" w:cstheme="minorHAnsi"/>
          <w:color w:val="000000" w:themeColor="text1"/>
          <w:sz w:val="22"/>
          <w:szCs w:val="22"/>
          <w:lang w:eastAsia="zh-TW"/>
        </w:rPr>
        <w:t xml:space="preserve">.  </w:t>
      </w:r>
      <w:r w:rsidR="0015375C" w:rsidRPr="00081CBA">
        <w:rPr>
          <w:rFonts w:asciiTheme="minorHAnsi" w:eastAsiaTheme="minorEastAsia" w:hAnsiTheme="minorHAnsi" w:cstheme="minorHAnsi"/>
          <w:color w:val="000000" w:themeColor="text1"/>
          <w:sz w:val="22"/>
          <w:szCs w:val="22"/>
          <w:lang w:eastAsia="zh-TW"/>
        </w:rPr>
        <w:t xml:space="preserve">Changes in the energy landscape of most of these networks, when choices are driven by different levels of information, have not been explored.  Recent work, however, has examined changes in neural dynamics when reinforcement learning drives decisions from uncertain to more certain </w:t>
      </w:r>
      <w:r w:rsidR="008022A0"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PEVuZE5vdGU+PENpdGU+PEF1dGhvcj5NYXJ0b248L0F1dGhvcj48WWVhcj4yMDIwPC9ZZWFyPjxS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PEVuZE5vdGU+PENpdGU+PEF1dGhvcj5NYXJ0b248L0F1dGhvcj48WWVhcj4yMDIwPC9ZZWFyPjxS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8022A0"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25</w:t>
      </w:r>
      <w:r w:rsidR="008022A0" w:rsidRPr="00081CBA">
        <w:rPr>
          <w:rFonts w:asciiTheme="minorHAnsi" w:eastAsiaTheme="minorEastAsia" w:hAnsiTheme="minorHAnsi" w:cstheme="minorHAnsi"/>
          <w:color w:val="000000" w:themeColor="text1"/>
          <w:sz w:val="22"/>
          <w:szCs w:val="22"/>
          <w:lang w:eastAsia="zh-TW"/>
        </w:rPr>
        <w:fldChar w:fldCharType="end"/>
      </w:r>
      <w:r w:rsidR="0015375C" w:rsidRPr="00081CBA">
        <w:rPr>
          <w:rFonts w:asciiTheme="minorHAnsi" w:eastAsiaTheme="minorEastAsia" w:hAnsiTheme="minorHAnsi" w:cstheme="minorHAnsi"/>
          <w:color w:val="000000" w:themeColor="text1"/>
          <w:sz w:val="22"/>
          <w:szCs w:val="22"/>
          <w:lang w:eastAsia="zh-TW"/>
        </w:rPr>
        <w:t>.</w:t>
      </w:r>
      <w:r w:rsidR="00F767F0" w:rsidRPr="00081CBA">
        <w:rPr>
          <w:rFonts w:asciiTheme="minorHAnsi" w:eastAsiaTheme="minorEastAsia" w:hAnsiTheme="minorHAnsi" w:cstheme="minorHAnsi"/>
          <w:color w:val="000000" w:themeColor="text1"/>
          <w:sz w:val="22"/>
          <w:szCs w:val="22"/>
          <w:lang w:eastAsia="zh-TW"/>
        </w:rPr>
        <w:t xml:space="preserve">  This study found that before learning which of two option was more valuable, in an RL task </w:t>
      </w:r>
      <w:r w:rsidR="008022A0" w:rsidRPr="00081CBA">
        <w:rPr>
          <w:rFonts w:asciiTheme="minorHAnsi" w:eastAsiaTheme="minorEastAsia" w:hAnsiTheme="minorHAnsi" w:cstheme="minorHAnsi"/>
          <w:color w:val="000000" w:themeColor="text1"/>
          <w:sz w:val="22"/>
          <w:szCs w:val="22"/>
          <w:lang w:eastAsia="zh-TW"/>
        </w:rPr>
        <w:fldChar w:fldCharType="begin"/>
      </w:r>
      <w:r w:rsidR="00966097">
        <w:rPr>
          <w:rFonts w:asciiTheme="minorHAnsi" w:eastAsiaTheme="minorEastAsia" w:hAnsiTheme="minorHAnsi" w:cstheme="minorHAnsi"/>
          <w:color w:val="000000" w:themeColor="text1"/>
          <w:sz w:val="22"/>
          <w:szCs w:val="22"/>
          <w:lang w:eastAsia="zh-TW"/>
        </w:rPr>
        <w:instrText xml:space="preserve"> ADDIN EN.CITE &lt;EndNote&gt;&lt;Cite&gt;&lt;Author&gt;Seo&lt;/Author&gt;&lt;Year&gt;2012&lt;/Year&gt;&lt;RecNum&gt;58&lt;/RecNum&gt;&lt;DisplayText&gt;&lt;style face="superscript"&gt;60&lt;/style&gt;&lt;/DisplayText&gt;&lt;record&gt;&lt;rec-number&gt;58&lt;/rec-number&gt;&lt;foreign-keys&gt;&lt;key app="EN" db-id="tzevp5fa1wv2aqexpf75zrf7x2zrfwstdv95" timestamp="1692086658"&gt;58&lt;/key&gt;&lt;/foreign-keys&gt;&lt;ref-type name="Journal Article"&gt;17&lt;/ref-type&gt;&lt;contributors&gt;&lt;authors&gt;&lt;author&gt;Seo, M.&lt;/author&gt;&lt;author&gt;Lee, E.&lt;/author&gt;&lt;author&gt;Averbeck, B. B.&lt;/author&gt;&lt;/authors&gt;&lt;/contributors&gt;&lt;auth-address&gt;Laboratory of Neuropsychology, National Institute of Mental Health, National Institutes of Health, Bethesda, MD 20892-4415, USA.&lt;/auth-address&gt;&lt;titles&gt;&lt;title&gt;Action selection and action value in frontal-striatal circuits&lt;/title&gt;&lt;secondary-title&gt;Neuron&lt;/secondary-title&gt;&lt;alt-title&gt;Neuron&lt;/alt-title&gt;&lt;/titles&gt;&lt;periodical&gt;&lt;full-title&gt;Neuron&lt;/full-title&gt;&lt;/periodical&gt;&lt;alt-periodical&gt;&lt;full-title&gt;Neuron&lt;/full-title&gt;&lt;/alt-periodical&gt;&lt;pages&gt;947-60&lt;/pages&gt;&lt;volume&gt;74&lt;/volume&gt;&lt;number&gt;5&lt;/number&gt;&lt;edition&gt;2012/06/12&lt;/edition&gt;&lt;dates&gt;&lt;year&gt;2012&lt;/year&gt;&lt;pub-dates&gt;&lt;date&gt;Jun 7&lt;/date&gt;&lt;/pub-dates&gt;&lt;/dates&gt;&lt;isbn&gt;1097-4199 (Electronic)&amp;#xD;0896-6273 (Linking)&lt;/isbn&gt;&lt;accession-num&gt;22681697&lt;/accession-num&gt;&lt;urls&gt;&lt;related-urls&gt;&lt;url&gt;http://www.ncbi.nlm.nih.gov/pubmed/22681697&lt;/url&gt;&lt;/related-urls&gt;&lt;/urls&gt;&lt;custom2&gt;3372873&lt;/custom2&gt;&lt;electronic-resource-num&gt;10.1016/j.neuron.2012.03.037&lt;/electronic-resource-num&gt;&lt;language&gt;eng&lt;/language&gt;&lt;/record&gt;&lt;/Cite&gt;&lt;/EndNote&gt;</w:instrText>
      </w:r>
      <w:r w:rsidR="008022A0"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60</w:t>
      </w:r>
      <w:r w:rsidR="008022A0" w:rsidRPr="00081CBA">
        <w:rPr>
          <w:rFonts w:asciiTheme="minorHAnsi" w:eastAsiaTheme="minorEastAsia" w:hAnsiTheme="minorHAnsi" w:cstheme="minorHAnsi"/>
          <w:color w:val="000000" w:themeColor="text1"/>
          <w:sz w:val="22"/>
          <w:szCs w:val="22"/>
          <w:lang w:eastAsia="zh-TW"/>
        </w:rPr>
        <w:fldChar w:fldCharType="end"/>
      </w:r>
      <w:r w:rsidR="00F767F0" w:rsidRPr="00081CBA">
        <w:rPr>
          <w:rFonts w:asciiTheme="minorHAnsi" w:eastAsiaTheme="minorEastAsia" w:hAnsiTheme="minorHAnsi" w:cstheme="minorHAnsi"/>
          <w:color w:val="000000" w:themeColor="text1"/>
          <w:sz w:val="22"/>
          <w:szCs w:val="22"/>
          <w:lang w:eastAsia="zh-TW"/>
        </w:rPr>
        <w:t xml:space="preserve">, </w:t>
      </w:r>
      <w:r w:rsidR="008D0C9A" w:rsidRPr="00081CBA">
        <w:rPr>
          <w:rFonts w:asciiTheme="minorHAnsi" w:eastAsiaTheme="minorEastAsia" w:hAnsiTheme="minorHAnsi" w:cstheme="minorHAnsi"/>
          <w:color w:val="000000" w:themeColor="text1"/>
          <w:sz w:val="22"/>
          <w:szCs w:val="22"/>
          <w:lang w:eastAsia="zh-TW"/>
        </w:rPr>
        <w:t>choice options were not well separated across the energy landscape.  However, after learning, the options we</w:t>
      </w:r>
      <w:r w:rsidR="008903EB" w:rsidRPr="00081CBA">
        <w:rPr>
          <w:rFonts w:asciiTheme="minorHAnsi" w:eastAsiaTheme="minorEastAsia" w:hAnsiTheme="minorHAnsi" w:cstheme="minorHAnsi"/>
          <w:color w:val="000000" w:themeColor="text1"/>
          <w:sz w:val="22"/>
          <w:szCs w:val="22"/>
          <w:lang w:eastAsia="zh-TW"/>
        </w:rPr>
        <w:t>re</w:t>
      </w:r>
      <w:r w:rsidR="008D0C9A" w:rsidRPr="00081CBA">
        <w:rPr>
          <w:rFonts w:asciiTheme="minorHAnsi" w:eastAsiaTheme="minorEastAsia" w:hAnsiTheme="minorHAnsi" w:cstheme="minorHAnsi"/>
          <w:color w:val="000000" w:themeColor="text1"/>
          <w:sz w:val="22"/>
          <w:szCs w:val="22"/>
          <w:lang w:eastAsia="zh-TW"/>
        </w:rPr>
        <w:t xml:space="preserve"> better separated.</w:t>
      </w:r>
    </w:p>
    <w:p w14:paraId="6D89A4F7" w14:textId="50831179" w:rsidR="00553CD8" w:rsidRPr="00081CBA" w:rsidRDefault="009E0EF8" w:rsidP="0091410D">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In empirical work, p</w:t>
      </w:r>
      <w:r w:rsidR="00395823" w:rsidRPr="00081CBA">
        <w:rPr>
          <w:rFonts w:asciiTheme="minorHAnsi" w:eastAsiaTheme="minorEastAsia" w:hAnsiTheme="minorHAnsi" w:cstheme="minorHAnsi"/>
          <w:color w:val="000000" w:themeColor="text1"/>
          <w:sz w:val="22"/>
          <w:szCs w:val="22"/>
          <w:lang w:eastAsia="zh-TW"/>
        </w:rPr>
        <w:t xml:space="preserve">revious </w:t>
      </w:r>
      <w:r w:rsidRPr="00081CBA">
        <w:rPr>
          <w:rFonts w:asciiTheme="minorHAnsi" w:eastAsiaTheme="minorEastAsia" w:hAnsiTheme="minorHAnsi" w:cstheme="minorHAnsi"/>
          <w:color w:val="000000" w:themeColor="text1"/>
          <w:sz w:val="22"/>
          <w:szCs w:val="22"/>
          <w:lang w:eastAsia="zh-TW"/>
        </w:rPr>
        <w:t>studies have</w:t>
      </w:r>
      <w:r w:rsidR="00395823" w:rsidRPr="00081CBA">
        <w:rPr>
          <w:rFonts w:asciiTheme="minorHAnsi" w:eastAsiaTheme="minorEastAsia" w:hAnsiTheme="minorHAnsi" w:cstheme="minorHAnsi"/>
          <w:color w:val="000000" w:themeColor="text1"/>
          <w:sz w:val="22"/>
          <w:szCs w:val="22"/>
          <w:lang w:eastAsia="zh-TW"/>
        </w:rPr>
        <w:t xml:space="preserve"> shown that certainty, or probability distributions over sensory variables, can be estimated by decoding probabilistic population codes </w:t>
      </w:r>
      <w:r w:rsidR="0054024E"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PEVuZE5vdGU+PENpdGU+PEF1dGhvcj5NYTwvQXV0aG9yPjxZZWFyPjIwMDY8L1llYXI+PFJlY051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PEVuZE5vdGU+PENpdGU+PEF1dGhvcj5NYTwvQXV0aG9yPjxZZWFyPjIwMDY8L1llYXI+PFJlY051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54024E"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57,61-64</w:t>
      </w:r>
      <w:r w:rsidR="0054024E" w:rsidRPr="00081CBA">
        <w:rPr>
          <w:rFonts w:asciiTheme="minorHAnsi" w:eastAsiaTheme="minorEastAsia" w:hAnsiTheme="minorHAnsi" w:cstheme="minorHAnsi"/>
          <w:color w:val="000000" w:themeColor="text1"/>
          <w:sz w:val="22"/>
          <w:szCs w:val="22"/>
          <w:lang w:eastAsia="zh-TW"/>
        </w:rPr>
        <w:fldChar w:fldCharType="end"/>
      </w:r>
      <w:r w:rsidR="00395823" w:rsidRPr="00081CBA">
        <w:rPr>
          <w:rFonts w:asciiTheme="minorHAnsi" w:eastAsiaTheme="minorEastAsia" w:hAnsiTheme="minorHAnsi" w:cstheme="minorHAnsi"/>
          <w:color w:val="000000" w:themeColor="text1"/>
          <w:sz w:val="22"/>
          <w:szCs w:val="22"/>
          <w:lang w:eastAsia="zh-TW"/>
        </w:rPr>
        <w:t xml:space="preserve">, or through related sampling models </w:t>
      </w:r>
      <w:r w:rsidR="0083360A" w:rsidRPr="00081CBA">
        <w:rPr>
          <w:rFonts w:asciiTheme="minorHAnsi" w:eastAsiaTheme="minorEastAsia" w:hAnsiTheme="minorHAnsi" w:cstheme="minorHAnsi"/>
          <w:color w:val="000000" w:themeColor="text1"/>
          <w:sz w:val="22"/>
          <w:szCs w:val="22"/>
          <w:lang w:eastAsia="zh-TW"/>
        </w:rPr>
        <w:fldChar w:fldCharType="begin"/>
      </w:r>
      <w:r w:rsidR="00966097">
        <w:rPr>
          <w:rFonts w:asciiTheme="minorHAnsi" w:eastAsiaTheme="minorEastAsia" w:hAnsiTheme="minorHAnsi" w:cstheme="minorHAnsi"/>
          <w:color w:val="000000" w:themeColor="text1"/>
          <w:sz w:val="22"/>
          <w:szCs w:val="22"/>
          <w:lang w:eastAsia="zh-TW"/>
        </w:rPr>
        <w:instrText xml:space="preserve"> ADDIN EN.CITE &lt;EndNote&gt;&lt;Cite&gt;&lt;Author&gt;Haefner&lt;/Author&gt;&lt;Year&gt;2016&lt;/Year&gt;&lt;RecNum&gt;63&lt;/RecNum&gt;&lt;DisplayText&gt;&lt;style face="superscript"&gt;65&lt;/style&gt;&lt;/DisplayText&gt;&lt;record&gt;&lt;rec-number&gt;63&lt;/rec-number&gt;&lt;foreign-keys&gt;&lt;key app="EN" db-id="tzevp5fa1wv2aqexpf75zrf7x2zrfwstdv95" timestamp="1692086658"&gt;63&lt;/key&gt;&lt;/foreign-keys&gt;&lt;ref-type name="Journal Article"&gt;17&lt;/ref-type&gt;&lt;contributors&gt;&lt;authors&gt;&lt;author&gt;Haefner, R. M.&lt;/author&gt;&lt;author&gt;Berkes, P.&lt;/author&gt;&lt;author&gt;Fiser, J.&lt;/author&gt;&lt;/authors&gt;&lt;/contributors&gt;&lt;auth-address&gt;Univ Rochester, Brain &amp;amp; Cognit Sci, 601 Elmwood Ave, Rochester, NY 14627 USA&amp;#xD;Brandeis Univ, Sloan Swartz Ctr Theoret Neurobiol, Waltham, MA 02454 USA&amp;#xD;Cent European Univ, Dept Cognit Sci, H-1051 Budapest, Hungary&lt;/auth-address&gt;&lt;titles&gt;&lt;title&gt;Perceptual Decision-Making as Probabilistic Inference by Neural Sampling&lt;/title&gt;&lt;secondary-title&gt;Neuron&lt;/secondary-title&gt;&lt;alt-title&gt;Neuron&lt;/alt-title&gt;&lt;/titles&gt;&lt;periodical&gt;&lt;full-title&gt;Neuron&lt;/full-title&gt;&lt;/periodical&gt;&lt;alt-periodical&gt;&lt;full-title&gt;Neuron&lt;/full-title&gt;&lt;/alt-periodical&gt;&lt;pages&gt;649-660&lt;/pages&gt;&lt;volume&gt;90&lt;/volume&gt;&lt;number&gt;3&lt;/number&gt;&lt;keywords&gt;&lt;keyword&gt;macaque visual-cortex&lt;/keyword&gt;&lt;keyword&gt;area mt&lt;/keyword&gt;&lt;keyword&gt;sensory neurons&lt;/keyword&gt;&lt;keyword&gt;correlated variability&lt;/keyword&gt;&lt;keyword&gt;choice-probabilities&lt;/keyword&gt;&lt;keyword&gt;bayesian-inference&lt;/keyword&gt;&lt;keyword&gt;noise correlations&lt;/keyword&gt;&lt;keyword&gt;population codes&lt;/keyword&gt;&lt;keyword&gt;cortical area&lt;/keyword&gt;&lt;keyword&gt;behavior&lt;/keyword&gt;&lt;/keywords&gt;&lt;dates&gt;&lt;year&gt;2016&lt;/year&gt;&lt;pub-dates&gt;&lt;date&gt;May 4&lt;/date&gt;&lt;/pub-dates&gt;&lt;/dates&gt;&lt;isbn&gt;0896-6273&lt;/isbn&gt;&lt;accession-num&gt;WOS:000376254500022&lt;/accession-num&gt;&lt;urls&gt;&lt;related-urls&gt;&lt;url&gt;&amp;lt;Go to ISI&amp;gt;://WOS:000376254500022&lt;/url&gt;&lt;/related-urls&gt;&lt;/urls&gt;&lt;electronic-resource-num&gt;10.1016/j.neuron.2016.03.020&lt;/electronic-resource-num&gt;&lt;language&gt;English&lt;/language&gt;&lt;/record&gt;&lt;/Cite&gt;&lt;/EndNote&gt;</w:instrText>
      </w:r>
      <w:r w:rsidR="0083360A"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65</w:t>
      </w:r>
      <w:r w:rsidR="0083360A" w:rsidRPr="00081CBA">
        <w:rPr>
          <w:rFonts w:asciiTheme="minorHAnsi" w:eastAsiaTheme="minorEastAsia" w:hAnsiTheme="minorHAnsi" w:cstheme="minorHAnsi"/>
          <w:color w:val="000000" w:themeColor="text1"/>
          <w:sz w:val="22"/>
          <w:szCs w:val="22"/>
          <w:lang w:eastAsia="zh-TW"/>
        </w:rPr>
        <w:fldChar w:fldCharType="end"/>
      </w:r>
      <w:r w:rsidR="00395823" w:rsidRPr="00081CBA">
        <w:rPr>
          <w:rFonts w:asciiTheme="minorHAnsi" w:eastAsiaTheme="minorEastAsia" w:hAnsiTheme="minorHAnsi" w:cstheme="minorHAnsi"/>
          <w:color w:val="000000" w:themeColor="text1"/>
          <w:sz w:val="22"/>
          <w:szCs w:val="22"/>
          <w:lang w:eastAsia="zh-TW"/>
        </w:rPr>
        <w:t xml:space="preserve">.  When choice is decoded from neural activity, posterior probabilities of choices have also been shown to reflect decision consistency, and therefore average </w:t>
      </w:r>
      <w:r w:rsidR="00B327B8" w:rsidRPr="00081CBA">
        <w:rPr>
          <w:rFonts w:asciiTheme="minorHAnsi" w:eastAsiaTheme="minorEastAsia" w:hAnsiTheme="minorHAnsi" w:cstheme="minorHAnsi"/>
          <w:color w:val="000000" w:themeColor="text1"/>
          <w:sz w:val="22"/>
          <w:szCs w:val="22"/>
          <w:lang w:eastAsia="zh-TW"/>
        </w:rPr>
        <w:t>decision confidence</w:t>
      </w:r>
      <w:r w:rsidR="00395823" w:rsidRPr="00081CBA">
        <w:rPr>
          <w:rFonts w:asciiTheme="minorHAnsi" w:eastAsiaTheme="minorEastAsia" w:hAnsiTheme="minorHAnsi" w:cstheme="minorHAnsi"/>
          <w:color w:val="000000" w:themeColor="text1"/>
          <w:sz w:val="22"/>
          <w:szCs w:val="22"/>
          <w:lang w:eastAsia="zh-TW"/>
        </w:rPr>
        <w:t xml:space="preserve"> </w:t>
      </w:r>
      <w:r w:rsidR="00502502"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PEVuZE5vdGU+PENpdGU+PEF1dGhvcj5BdmVyYmVjazwvQXV0aG9yPjxZZWFyPjIwMDY8L1llYXI+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YWJici0xPlNjaWVuY2U8L2FiYnItMT48L2FsdC1wZXJpb2RpY2FsPjxwYWdlcz43NTktNjQ8L3Bh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PEVuZE5vdGU+PENpdGU+PEF1dGhvcj5BdmVyYmVjazwvQXV0aG9yPjxZZWFyPjIwMDY8L1llYXI+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YWJici0xPlNjaWVuY2U8L2FiYnItMT48L2FsdC1wZXJpb2RpY2FsPjxwYWdlcz43NTktNjQ8L3Bh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502502"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3,5,66,67</w:t>
      </w:r>
      <w:r w:rsidR="00502502" w:rsidRPr="00081CBA">
        <w:rPr>
          <w:rFonts w:asciiTheme="minorHAnsi" w:eastAsiaTheme="minorEastAsia" w:hAnsiTheme="minorHAnsi" w:cstheme="minorHAnsi"/>
          <w:color w:val="000000" w:themeColor="text1"/>
          <w:sz w:val="22"/>
          <w:szCs w:val="22"/>
          <w:lang w:eastAsia="zh-TW"/>
        </w:rPr>
        <w:fldChar w:fldCharType="end"/>
      </w:r>
      <w:r w:rsidR="0083360A" w:rsidRPr="00081CBA">
        <w:rPr>
          <w:rFonts w:asciiTheme="minorHAnsi" w:eastAsiaTheme="minorEastAsia" w:hAnsiTheme="minorHAnsi" w:cstheme="minorHAnsi"/>
          <w:color w:val="000000" w:themeColor="text1"/>
          <w:sz w:val="22"/>
          <w:szCs w:val="22"/>
          <w:lang w:eastAsia="zh-TW"/>
        </w:rPr>
        <w:t>.</w:t>
      </w:r>
      <w:r w:rsidR="00395823" w:rsidRPr="00081CBA">
        <w:rPr>
          <w:rFonts w:asciiTheme="minorHAnsi" w:eastAsiaTheme="minorEastAsia" w:hAnsiTheme="minorHAnsi" w:cstheme="minorHAnsi"/>
          <w:color w:val="000000" w:themeColor="text1"/>
          <w:sz w:val="22"/>
          <w:szCs w:val="22"/>
          <w:lang w:eastAsia="zh-TW"/>
        </w:rPr>
        <w:t xml:space="preserve"> Single neurons in OFC have been shown to directly encode </w:t>
      </w:r>
      <w:r w:rsidR="00B327B8" w:rsidRPr="00081CBA">
        <w:rPr>
          <w:rFonts w:asciiTheme="minorHAnsi" w:eastAsiaTheme="minorEastAsia" w:hAnsiTheme="minorHAnsi" w:cstheme="minorHAnsi"/>
          <w:color w:val="000000" w:themeColor="text1"/>
          <w:sz w:val="22"/>
          <w:szCs w:val="22"/>
          <w:lang w:eastAsia="zh-TW"/>
        </w:rPr>
        <w:t>decision confidence</w:t>
      </w:r>
      <w:r w:rsidR="00764F10" w:rsidRPr="00081CBA">
        <w:rPr>
          <w:rFonts w:asciiTheme="minorHAnsi" w:eastAsiaTheme="minorEastAsia" w:hAnsiTheme="minorHAnsi" w:cstheme="minorHAnsi"/>
          <w:color w:val="000000" w:themeColor="text1"/>
          <w:sz w:val="22"/>
          <w:szCs w:val="22"/>
          <w:lang w:eastAsia="zh-TW"/>
        </w:rPr>
        <w:t>, independent of chosen actions,</w:t>
      </w:r>
      <w:r w:rsidR="00395823" w:rsidRPr="00081CBA">
        <w:rPr>
          <w:rFonts w:asciiTheme="minorHAnsi" w:eastAsiaTheme="minorEastAsia" w:hAnsiTheme="minorHAnsi" w:cstheme="minorHAnsi"/>
          <w:color w:val="000000" w:themeColor="text1"/>
          <w:sz w:val="22"/>
          <w:szCs w:val="22"/>
          <w:lang w:eastAsia="zh-TW"/>
        </w:rPr>
        <w:t xml:space="preserve"> in odor and auditory discrimination tasks </w:t>
      </w:r>
      <w:r w:rsidR="00502502"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PEVuZE5vdGU+PENpdGU+PEF1dGhvcj5NYXNzZXQ8L0F1dGhvcj48WWVhcj4yMDIwPC9ZZWFyPjxS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PHBhZ2VzPjIyNy0zMTwvcGFnZXM+PHZvbHVtZT40NTU8L3ZvbHVtZT48bnVtYmVyPjcyMTA8L251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PEVuZE5vdGU+PENpdGU+PEF1dGhvcj5NYXNzZXQ8L0F1dGhvcj48WWVhcj4yMDIwPC9ZZWFyPjxS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PHBhZ2VzPjIyNy0zMTwvcGFnZXM+PHZvbHVtZT40NTU8L3ZvbHVtZT48bnVtYmVyPjcyMTA8L251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502502" w:rsidRPr="00081CBA">
        <w:rPr>
          <w:rFonts w:asciiTheme="minorHAnsi" w:eastAsiaTheme="minorEastAsia" w:hAnsiTheme="minorHAnsi" w:cstheme="minorHAnsi"/>
          <w:color w:val="000000" w:themeColor="text1"/>
          <w:sz w:val="22"/>
          <w:szCs w:val="22"/>
          <w:lang w:eastAsia="zh-TW"/>
        </w:rPr>
        <w:fldChar w:fldCharType="separate"/>
      </w:r>
      <w:r w:rsidR="00AB1623" w:rsidRPr="00081CBA">
        <w:rPr>
          <w:rFonts w:asciiTheme="minorHAnsi" w:eastAsiaTheme="minorEastAsia" w:hAnsiTheme="minorHAnsi" w:cstheme="minorHAnsi"/>
          <w:noProof/>
          <w:color w:val="000000" w:themeColor="text1"/>
          <w:sz w:val="22"/>
          <w:szCs w:val="22"/>
          <w:vertAlign w:val="superscript"/>
          <w:lang w:eastAsia="zh-TW"/>
        </w:rPr>
        <w:t>10,11</w:t>
      </w:r>
      <w:r w:rsidR="00502502" w:rsidRPr="00081CBA">
        <w:rPr>
          <w:rFonts w:asciiTheme="minorHAnsi" w:eastAsiaTheme="minorEastAsia" w:hAnsiTheme="minorHAnsi" w:cstheme="minorHAnsi"/>
          <w:color w:val="000000" w:themeColor="text1"/>
          <w:sz w:val="22"/>
          <w:szCs w:val="22"/>
          <w:lang w:eastAsia="zh-TW"/>
        </w:rPr>
        <w:fldChar w:fldCharType="end"/>
      </w:r>
      <w:r w:rsidR="00395823" w:rsidRPr="00081CBA">
        <w:rPr>
          <w:rFonts w:asciiTheme="minorHAnsi" w:eastAsiaTheme="minorEastAsia" w:hAnsiTheme="minorHAnsi" w:cstheme="minorHAnsi"/>
          <w:color w:val="000000" w:themeColor="text1"/>
          <w:sz w:val="22"/>
          <w:szCs w:val="22"/>
          <w:lang w:eastAsia="zh-TW"/>
        </w:rPr>
        <w:t>.</w:t>
      </w:r>
      <w:r w:rsidR="00553CD8" w:rsidRPr="00081CBA">
        <w:rPr>
          <w:rFonts w:asciiTheme="minorHAnsi" w:eastAsiaTheme="minorEastAsia" w:hAnsiTheme="minorHAnsi" w:cstheme="minorHAnsi"/>
          <w:color w:val="000000" w:themeColor="text1"/>
          <w:sz w:val="22"/>
          <w:szCs w:val="22"/>
          <w:lang w:eastAsia="zh-TW"/>
        </w:rPr>
        <w:t xml:space="preserve">  Thus, mean activity levels have been shown to reflect </w:t>
      </w:r>
      <w:r w:rsidR="00B327B8" w:rsidRPr="00081CBA">
        <w:rPr>
          <w:rFonts w:asciiTheme="minorHAnsi" w:eastAsiaTheme="minorEastAsia" w:hAnsiTheme="minorHAnsi" w:cstheme="minorHAnsi"/>
          <w:color w:val="000000" w:themeColor="text1"/>
          <w:sz w:val="22"/>
          <w:szCs w:val="22"/>
          <w:lang w:eastAsia="zh-TW"/>
        </w:rPr>
        <w:t>decision confidence</w:t>
      </w:r>
      <w:r w:rsidR="00553CD8" w:rsidRPr="00081CBA">
        <w:rPr>
          <w:rFonts w:asciiTheme="minorHAnsi" w:eastAsiaTheme="minorEastAsia" w:hAnsiTheme="minorHAnsi" w:cstheme="minorHAnsi"/>
          <w:color w:val="000000" w:themeColor="text1"/>
          <w:sz w:val="22"/>
          <w:szCs w:val="22"/>
          <w:lang w:eastAsia="zh-TW"/>
        </w:rPr>
        <w:t>.</w:t>
      </w:r>
    </w:p>
    <w:p w14:paraId="5ECC4B19" w14:textId="2CA414AC" w:rsidR="00A43F2F" w:rsidRPr="00081CBA" w:rsidRDefault="00EB3922" w:rsidP="000B7F9F">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 xml:space="preserve">We also found that </w:t>
      </w:r>
      <w:r w:rsidR="00F5503D" w:rsidRPr="00081CBA">
        <w:rPr>
          <w:rFonts w:asciiTheme="minorHAnsi" w:eastAsiaTheme="minorEastAsia" w:hAnsiTheme="minorHAnsi" w:cstheme="minorHAnsi"/>
          <w:color w:val="000000" w:themeColor="text1"/>
          <w:sz w:val="22"/>
          <w:szCs w:val="22"/>
          <w:lang w:eastAsia="zh-TW"/>
        </w:rPr>
        <w:t xml:space="preserve">the </w:t>
      </w:r>
      <w:r w:rsidR="00EB0283" w:rsidRPr="00081CBA">
        <w:rPr>
          <w:rFonts w:asciiTheme="minorHAnsi" w:eastAsiaTheme="minorEastAsia" w:hAnsiTheme="minorHAnsi" w:cstheme="minorHAnsi"/>
          <w:color w:val="000000" w:themeColor="text1"/>
          <w:sz w:val="22"/>
          <w:szCs w:val="22"/>
          <w:lang w:eastAsia="zh-TW"/>
        </w:rPr>
        <w:t>fixed-point of the dynamics</w:t>
      </w:r>
      <w:r w:rsidR="004C1C60" w:rsidRPr="00081CBA">
        <w:rPr>
          <w:rFonts w:asciiTheme="minorHAnsi" w:eastAsiaTheme="minorEastAsia" w:hAnsiTheme="minorHAnsi" w:cstheme="minorHAnsi"/>
          <w:color w:val="000000" w:themeColor="text1"/>
          <w:sz w:val="22"/>
          <w:szCs w:val="22"/>
          <w:lang w:eastAsia="zh-TW"/>
        </w:rPr>
        <w:t xml:space="preserve">, related to the mean </w:t>
      </w:r>
      <w:r w:rsidR="00CA1456" w:rsidRPr="00081CBA">
        <w:rPr>
          <w:rFonts w:asciiTheme="minorHAnsi" w:eastAsiaTheme="minorEastAsia" w:hAnsiTheme="minorHAnsi" w:cstheme="minorHAnsi"/>
          <w:color w:val="000000" w:themeColor="text1"/>
          <w:sz w:val="22"/>
          <w:szCs w:val="22"/>
          <w:lang w:eastAsia="zh-TW"/>
        </w:rPr>
        <w:t xml:space="preserve">choice-related </w:t>
      </w:r>
      <w:r w:rsidR="004C1C60" w:rsidRPr="00081CBA">
        <w:rPr>
          <w:rFonts w:asciiTheme="minorHAnsi" w:eastAsiaTheme="minorEastAsia" w:hAnsiTheme="minorHAnsi" w:cstheme="minorHAnsi"/>
          <w:color w:val="000000" w:themeColor="text1"/>
          <w:sz w:val="22"/>
          <w:szCs w:val="22"/>
          <w:lang w:eastAsia="zh-TW"/>
        </w:rPr>
        <w:t>activity,</w:t>
      </w:r>
      <w:r w:rsidR="00EB0283" w:rsidRPr="00081CBA">
        <w:rPr>
          <w:rFonts w:asciiTheme="minorHAnsi" w:eastAsiaTheme="minorEastAsia" w:hAnsiTheme="minorHAnsi" w:cstheme="minorHAnsi"/>
          <w:color w:val="000000" w:themeColor="text1"/>
          <w:sz w:val="22"/>
          <w:szCs w:val="22"/>
          <w:lang w:eastAsia="zh-TW"/>
        </w:rPr>
        <w:t xml:space="preserve"> </w:t>
      </w:r>
      <w:r w:rsidRPr="00081CBA">
        <w:rPr>
          <w:rFonts w:asciiTheme="minorHAnsi" w:eastAsiaTheme="minorEastAsia" w:hAnsiTheme="minorHAnsi" w:cstheme="minorHAnsi"/>
          <w:color w:val="000000" w:themeColor="text1"/>
          <w:sz w:val="22"/>
          <w:szCs w:val="22"/>
          <w:lang w:eastAsia="zh-TW"/>
        </w:rPr>
        <w:t xml:space="preserve">associated with options </w:t>
      </w:r>
      <w:r w:rsidR="00F5503D" w:rsidRPr="00081CBA">
        <w:rPr>
          <w:rFonts w:asciiTheme="minorHAnsi" w:eastAsiaTheme="minorEastAsia" w:hAnsiTheme="minorHAnsi" w:cstheme="minorHAnsi"/>
          <w:color w:val="000000" w:themeColor="text1"/>
          <w:sz w:val="22"/>
          <w:szCs w:val="22"/>
          <w:lang w:eastAsia="zh-TW"/>
        </w:rPr>
        <w:t xml:space="preserve">that were </w:t>
      </w:r>
      <w:r w:rsidRPr="00081CBA">
        <w:rPr>
          <w:rFonts w:asciiTheme="minorHAnsi" w:eastAsiaTheme="minorEastAsia" w:hAnsiTheme="minorHAnsi" w:cstheme="minorHAnsi"/>
          <w:color w:val="000000" w:themeColor="text1"/>
          <w:sz w:val="22"/>
          <w:szCs w:val="22"/>
          <w:lang w:eastAsia="zh-TW"/>
        </w:rPr>
        <w:t xml:space="preserve">chosen </w:t>
      </w:r>
      <w:r w:rsidR="00CB1271" w:rsidRPr="00081CBA">
        <w:rPr>
          <w:rFonts w:asciiTheme="minorHAnsi" w:eastAsiaTheme="minorEastAsia" w:hAnsiTheme="minorHAnsi" w:cstheme="minorHAnsi"/>
          <w:color w:val="000000" w:themeColor="text1"/>
          <w:sz w:val="22"/>
          <w:szCs w:val="22"/>
          <w:lang w:eastAsia="zh-TW"/>
        </w:rPr>
        <w:t xml:space="preserve">more </w:t>
      </w:r>
      <w:r w:rsidR="00EB0283" w:rsidRPr="00081CBA">
        <w:rPr>
          <w:rFonts w:asciiTheme="minorHAnsi" w:eastAsiaTheme="minorEastAsia" w:hAnsiTheme="minorHAnsi" w:cstheme="minorHAnsi"/>
          <w:color w:val="000000" w:themeColor="text1"/>
          <w:sz w:val="22"/>
          <w:szCs w:val="22"/>
          <w:lang w:eastAsia="zh-TW"/>
        </w:rPr>
        <w:t>consistently</w:t>
      </w:r>
      <w:r w:rsidRPr="00081CBA">
        <w:rPr>
          <w:rFonts w:asciiTheme="minorHAnsi" w:eastAsiaTheme="minorEastAsia" w:hAnsiTheme="minorHAnsi" w:cstheme="minorHAnsi"/>
          <w:color w:val="000000" w:themeColor="text1"/>
          <w:sz w:val="22"/>
          <w:szCs w:val="22"/>
          <w:lang w:eastAsia="zh-TW"/>
        </w:rPr>
        <w:t xml:space="preserve"> was represented farther from the decision boundary.</w:t>
      </w:r>
      <w:r w:rsidR="001E08B8" w:rsidRPr="00081CBA">
        <w:rPr>
          <w:rFonts w:asciiTheme="minorHAnsi" w:eastAsiaTheme="minorEastAsia" w:hAnsiTheme="minorHAnsi" w:cstheme="minorHAnsi"/>
          <w:color w:val="000000" w:themeColor="text1"/>
          <w:sz w:val="22"/>
          <w:szCs w:val="22"/>
          <w:lang w:eastAsia="zh-TW"/>
        </w:rPr>
        <w:t xml:space="preserve">  The fixed-point of the dynamics is given by </w:t>
      </w:r>
      <m:oMath>
        <m:r>
          <w:rPr>
            <w:rFonts w:ascii="Cambria Math" w:eastAsiaTheme="minorEastAsia" w:hAnsi="Cambria Math" w:cstheme="minorHAnsi"/>
            <w:color w:val="000000" w:themeColor="text1"/>
            <w:sz w:val="22"/>
            <w:szCs w:val="22"/>
            <w:lang w:eastAsia="zh-TW"/>
          </w:rPr>
          <m:t>fp=</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b</m:t>
            </m:r>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den>
        </m:f>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oMath>
      <w:r w:rsidR="00B95665" w:rsidRPr="00081CBA">
        <w:rPr>
          <w:rFonts w:asciiTheme="minorHAnsi" w:eastAsiaTheme="minorEastAsia" w:hAnsiTheme="minorHAnsi" w:cstheme="minorHAnsi"/>
          <w:color w:val="000000" w:themeColor="text1"/>
          <w:sz w:val="22"/>
          <w:szCs w:val="22"/>
        </w:rPr>
        <w:t>.</w:t>
      </w:r>
      <w:r w:rsidR="000E6A28" w:rsidRPr="00081CBA">
        <w:rPr>
          <w:rFonts w:asciiTheme="minorHAnsi" w:eastAsiaTheme="minorEastAsia" w:hAnsiTheme="minorHAnsi" w:cstheme="minorHAnsi"/>
          <w:color w:val="000000" w:themeColor="text1"/>
          <w:sz w:val="22"/>
          <w:szCs w:val="22"/>
        </w:rPr>
        <w:t xml:space="preserve">  </w:t>
      </w:r>
      <w:r w:rsidRPr="00081CBA">
        <w:rPr>
          <w:rFonts w:asciiTheme="minorHAnsi" w:eastAsiaTheme="minorEastAsia" w:hAnsiTheme="minorHAnsi" w:cstheme="minorHAnsi"/>
          <w:color w:val="000000" w:themeColor="text1"/>
          <w:sz w:val="22"/>
          <w:szCs w:val="22"/>
          <w:lang w:eastAsia="zh-TW"/>
        </w:rPr>
        <w:t xml:space="preserve">Therefore, </w:t>
      </w:r>
      <w:r w:rsidR="008C0BF0" w:rsidRPr="00081CBA">
        <w:rPr>
          <w:rFonts w:asciiTheme="minorHAnsi" w:eastAsiaTheme="minorEastAsia" w:hAnsiTheme="minorHAnsi" w:cstheme="minorHAnsi"/>
          <w:color w:val="000000" w:themeColor="text1"/>
          <w:sz w:val="22"/>
          <w:szCs w:val="22"/>
          <w:lang w:eastAsia="zh-TW"/>
        </w:rPr>
        <w:t xml:space="preserve">if we know the </w:t>
      </w:r>
      <w:r w:rsidR="008C0BF0" w:rsidRPr="00081CBA">
        <w:rPr>
          <w:rFonts w:asciiTheme="minorHAnsi" w:eastAsiaTheme="minorEastAsia" w:hAnsiTheme="minorHAnsi" w:cstheme="minorHAnsi"/>
          <w:color w:val="000000" w:themeColor="text1"/>
          <w:sz w:val="22"/>
          <w:szCs w:val="22"/>
          <w:lang w:eastAsia="zh-TW"/>
        </w:rPr>
        <w:lastRenderedPageBreak/>
        <w:t>fixed point of the undriven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=0</m:t>
        </m:r>
      </m:oMath>
      <w:r w:rsidR="008C0BF0" w:rsidRPr="00081CBA">
        <w:rPr>
          <w:rFonts w:asciiTheme="minorHAnsi" w:eastAsiaTheme="minorEastAsia" w:hAnsiTheme="minorHAnsi" w:cstheme="minorHAnsi"/>
          <w:color w:val="000000" w:themeColor="text1"/>
          <w:sz w:val="22"/>
          <w:szCs w:val="22"/>
          <w:lang w:eastAsia="zh-TW"/>
        </w:rPr>
        <w:t xml:space="preserve">) dynamics,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oMath>
      <w:r w:rsidR="008C0BF0" w:rsidRPr="00081CBA">
        <w:rPr>
          <w:rFonts w:asciiTheme="minorHAnsi" w:eastAsiaTheme="minorEastAsia" w:hAnsiTheme="minorHAnsi" w:cstheme="minorHAnsi"/>
          <w:color w:val="000000" w:themeColor="text1"/>
          <w:sz w:val="22"/>
          <w:szCs w:val="22"/>
        </w:rPr>
        <w:t xml:space="preserve">, </w:t>
      </w:r>
      <w:r w:rsidR="00B327B8" w:rsidRPr="00081CBA">
        <w:rPr>
          <w:rFonts w:asciiTheme="minorHAnsi" w:eastAsiaTheme="minorEastAsia" w:hAnsiTheme="minorHAnsi" w:cstheme="minorHAnsi"/>
          <w:color w:val="000000" w:themeColor="text1"/>
          <w:sz w:val="22"/>
          <w:szCs w:val="22"/>
        </w:rPr>
        <w:t>decision confidence</w:t>
      </w:r>
      <w:r w:rsidR="008C0BF0" w:rsidRPr="00081CBA">
        <w:rPr>
          <w:rFonts w:asciiTheme="minorHAnsi" w:eastAsiaTheme="minorEastAsia" w:hAnsiTheme="minorHAnsi" w:cstheme="minorHAnsi"/>
          <w:color w:val="000000" w:themeColor="text1"/>
          <w:sz w:val="22"/>
          <w:szCs w:val="22"/>
        </w:rPr>
        <w:t xml:space="preserve"> can be read out by observing the fixed-point into which the system settles</w:t>
      </w:r>
      <w:r w:rsidR="00224140" w:rsidRPr="00081CBA">
        <w:rPr>
          <w:rFonts w:asciiTheme="minorHAnsi" w:eastAsiaTheme="minorEastAsia" w:hAnsiTheme="minorHAnsi" w:cstheme="minorHAnsi"/>
          <w:color w:val="000000" w:themeColor="text1"/>
          <w:sz w:val="22"/>
          <w:szCs w:val="22"/>
        </w:rPr>
        <w:t>, at the decision time</w:t>
      </w:r>
      <w:r w:rsidR="008C0BF0" w:rsidRPr="00081CBA">
        <w:rPr>
          <w:rFonts w:asciiTheme="minorHAnsi" w:eastAsiaTheme="minorEastAsia" w:hAnsiTheme="minorHAnsi" w:cstheme="minorHAnsi"/>
          <w:color w:val="000000" w:themeColor="text1"/>
          <w:sz w:val="22"/>
          <w:szCs w:val="22"/>
        </w:rPr>
        <w:t>.</w:t>
      </w:r>
      <w:r w:rsidR="00CB1271" w:rsidRPr="00081CBA">
        <w:rPr>
          <w:rFonts w:asciiTheme="minorHAnsi" w:eastAsiaTheme="minorEastAsia" w:hAnsiTheme="minorHAnsi" w:cstheme="minorHAnsi"/>
          <w:color w:val="000000" w:themeColor="text1"/>
          <w:sz w:val="22"/>
          <w:szCs w:val="22"/>
        </w:rPr>
        <w:t xml:space="preserve">  (Note that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oMath>
      <w:r w:rsidR="00CB1271" w:rsidRPr="00081CBA">
        <w:rPr>
          <w:rFonts w:asciiTheme="minorHAnsi" w:eastAsiaTheme="minorEastAsia" w:hAnsiTheme="minorHAnsi" w:cstheme="minorHAnsi"/>
          <w:color w:val="000000" w:themeColor="text1"/>
          <w:sz w:val="22"/>
          <w:szCs w:val="22"/>
        </w:rPr>
        <w:t xml:space="preserve"> also scales with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oMath>
      <w:r w:rsidR="00CB1271" w:rsidRPr="00081CBA">
        <w:rPr>
          <w:rFonts w:asciiTheme="minorHAnsi" w:eastAsiaTheme="minorEastAsia" w:hAnsiTheme="minorHAnsi" w:cstheme="minorHAnsi"/>
          <w:color w:val="000000" w:themeColor="text1"/>
          <w:sz w:val="22"/>
          <w:szCs w:val="22"/>
        </w:rPr>
        <w:t xml:space="preserve"> and therefore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oMath>
      <w:r w:rsidR="00CB1271" w:rsidRPr="00081CBA">
        <w:rPr>
          <w:rFonts w:asciiTheme="minorHAnsi" w:eastAsiaTheme="minorEastAsia" w:hAnsiTheme="minorHAnsi" w:cstheme="minorHAnsi"/>
          <w:color w:val="000000" w:themeColor="text1"/>
          <w:sz w:val="22"/>
          <w:szCs w:val="22"/>
        </w:rPr>
        <w:t xml:space="preserve"> has to scale sub-linearly for this to hold.)</w:t>
      </w:r>
      <w:r w:rsidR="00916F75" w:rsidRPr="00081CBA">
        <w:rPr>
          <w:rFonts w:asciiTheme="minorHAnsi" w:eastAsiaTheme="minorEastAsia" w:hAnsiTheme="minorHAnsi" w:cstheme="minorHAnsi"/>
          <w:color w:val="000000" w:themeColor="text1"/>
          <w:sz w:val="22"/>
          <w:szCs w:val="22"/>
        </w:rPr>
        <w:t xml:space="preserve">  </w:t>
      </w:r>
      <w:r w:rsidR="0003756B" w:rsidRPr="00081CBA">
        <w:rPr>
          <w:rFonts w:asciiTheme="minorHAnsi" w:eastAsiaTheme="minorEastAsia" w:hAnsiTheme="minorHAnsi" w:cstheme="minorHAnsi"/>
          <w:color w:val="000000" w:themeColor="text1"/>
          <w:sz w:val="22"/>
          <w:szCs w:val="22"/>
        </w:rPr>
        <w:t>This distinguishes the dynamical representation of evidence</w:t>
      </w:r>
      <w:r w:rsidR="00770BBE" w:rsidRPr="00081CBA">
        <w:rPr>
          <w:rFonts w:asciiTheme="minorHAnsi" w:eastAsiaTheme="minorEastAsia" w:hAnsiTheme="minorHAnsi" w:cstheme="minorHAnsi"/>
          <w:color w:val="000000" w:themeColor="text1"/>
          <w:sz w:val="22"/>
          <w:szCs w:val="22"/>
        </w:rPr>
        <w:t>,</w:t>
      </w:r>
      <w:r w:rsidR="0003756B" w:rsidRPr="00081CBA">
        <w:rPr>
          <w:rFonts w:asciiTheme="minorHAnsi" w:eastAsiaTheme="minorEastAsia" w:hAnsiTheme="minorHAnsi" w:cstheme="minorHAnsi"/>
          <w:color w:val="000000" w:themeColor="text1"/>
          <w:sz w:val="22"/>
          <w:szCs w:val="22"/>
        </w:rPr>
        <w:t xml:space="preserve"> from a </w:t>
      </w:r>
      <w:r w:rsidR="00D0137A" w:rsidRPr="00081CBA">
        <w:rPr>
          <w:rFonts w:asciiTheme="minorHAnsi" w:eastAsiaTheme="minorEastAsia" w:hAnsiTheme="minorHAnsi" w:cstheme="minorHAnsi"/>
          <w:color w:val="000000" w:themeColor="text1"/>
          <w:sz w:val="22"/>
          <w:szCs w:val="22"/>
        </w:rPr>
        <w:t>DDM</w:t>
      </w:r>
      <w:r w:rsidR="007B25BA" w:rsidRPr="00081CBA">
        <w:rPr>
          <w:rFonts w:asciiTheme="minorHAnsi" w:eastAsiaTheme="minorEastAsia" w:hAnsiTheme="minorHAnsi" w:cstheme="minorHAnsi"/>
          <w:color w:val="000000" w:themeColor="text1"/>
          <w:sz w:val="22"/>
          <w:szCs w:val="22"/>
        </w:rPr>
        <w:t xml:space="preserve"> with a bound</w:t>
      </w:r>
      <w:r w:rsidR="0003756B" w:rsidRPr="00081CBA">
        <w:rPr>
          <w:rFonts w:asciiTheme="minorHAnsi" w:eastAsiaTheme="minorEastAsia" w:hAnsiTheme="minorHAnsi" w:cstheme="minorHAnsi"/>
          <w:color w:val="000000" w:themeColor="text1"/>
          <w:sz w:val="22"/>
          <w:szCs w:val="22"/>
        </w:rPr>
        <w:t>, because activity level (the position of the diffusion particle) and time have to be available to estimate the Bayesian posterior</w:t>
      </w:r>
      <w:r w:rsidR="009F612B" w:rsidRPr="00081CBA">
        <w:rPr>
          <w:rFonts w:asciiTheme="minorHAnsi" w:eastAsiaTheme="minorEastAsia" w:hAnsiTheme="minorHAnsi" w:cstheme="minorHAnsi"/>
          <w:color w:val="000000" w:themeColor="text1"/>
          <w:sz w:val="22"/>
          <w:szCs w:val="22"/>
        </w:rPr>
        <w:t xml:space="preserve"> in a DDM</w:t>
      </w:r>
      <w:r w:rsidR="0003756B" w:rsidRPr="00081CBA">
        <w:rPr>
          <w:rFonts w:asciiTheme="minorHAnsi" w:eastAsiaTheme="minorEastAsia" w:hAnsiTheme="minorHAnsi" w:cstheme="minorHAnsi"/>
          <w:color w:val="000000" w:themeColor="text1"/>
          <w:sz w:val="22"/>
          <w:szCs w:val="22"/>
        </w:rPr>
        <w:t>.</w:t>
      </w:r>
      <w:r w:rsidR="00FF67E7" w:rsidRPr="00081CBA">
        <w:rPr>
          <w:rFonts w:asciiTheme="minorHAnsi" w:eastAsiaTheme="minorEastAsia" w:hAnsiTheme="minorHAnsi" w:cstheme="minorHAnsi"/>
          <w:color w:val="000000" w:themeColor="text1"/>
          <w:sz w:val="22"/>
          <w:szCs w:val="22"/>
        </w:rPr>
        <w:t xml:space="preserve">  </w:t>
      </w:r>
      <w:r w:rsidR="00525152" w:rsidRPr="00081CBA">
        <w:rPr>
          <w:rFonts w:asciiTheme="minorHAnsi" w:eastAsiaTheme="minorEastAsia" w:hAnsiTheme="minorHAnsi" w:cstheme="minorHAnsi"/>
          <w:color w:val="000000" w:themeColor="text1"/>
          <w:sz w:val="22"/>
          <w:szCs w:val="22"/>
        </w:rPr>
        <w:t>Furthermore, i</w:t>
      </w:r>
      <w:r w:rsidR="00FF67E7" w:rsidRPr="00081CBA">
        <w:rPr>
          <w:rFonts w:asciiTheme="minorHAnsi" w:eastAsiaTheme="minorEastAsia" w:hAnsiTheme="minorHAnsi" w:cstheme="minorHAnsi"/>
          <w:color w:val="000000" w:themeColor="text1"/>
          <w:sz w:val="22"/>
          <w:szCs w:val="22"/>
        </w:rPr>
        <w:t>n our model activity settles into a fixed point that represents the evidence</w:t>
      </w:r>
      <w:r w:rsidR="00F23A6C" w:rsidRPr="00081CBA">
        <w:rPr>
          <w:rFonts w:asciiTheme="minorHAnsi" w:eastAsiaTheme="minorEastAsia" w:hAnsiTheme="minorHAnsi" w:cstheme="minorHAnsi"/>
          <w:color w:val="000000" w:themeColor="text1"/>
          <w:sz w:val="22"/>
          <w:szCs w:val="22"/>
        </w:rPr>
        <w:t xml:space="preserve"> in a time-independent way</w:t>
      </w:r>
      <w:r w:rsidR="00FF67E7" w:rsidRPr="00081CBA">
        <w:rPr>
          <w:rFonts w:asciiTheme="minorHAnsi" w:eastAsiaTheme="minorEastAsia" w:hAnsiTheme="minorHAnsi" w:cstheme="minorHAnsi"/>
          <w:color w:val="000000" w:themeColor="text1"/>
          <w:sz w:val="22"/>
          <w:szCs w:val="22"/>
        </w:rPr>
        <w:t>.  In a DDM</w:t>
      </w:r>
      <w:r w:rsidR="00F23A6C" w:rsidRPr="00081CBA">
        <w:rPr>
          <w:rFonts w:asciiTheme="minorHAnsi" w:eastAsiaTheme="minorEastAsia" w:hAnsiTheme="minorHAnsi" w:cstheme="minorHAnsi"/>
          <w:color w:val="000000" w:themeColor="text1"/>
          <w:sz w:val="22"/>
          <w:szCs w:val="22"/>
        </w:rPr>
        <w:t>,</w:t>
      </w:r>
      <w:r w:rsidR="00FF67E7" w:rsidRPr="00081CBA">
        <w:rPr>
          <w:rFonts w:asciiTheme="minorHAnsi" w:eastAsiaTheme="minorEastAsia" w:hAnsiTheme="minorHAnsi" w:cstheme="minorHAnsi"/>
          <w:color w:val="000000" w:themeColor="text1"/>
          <w:sz w:val="22"/>
          <w:szCs w:val="22"/>
        </w:rPr>
        <w:t xml:space="preserve"> activity continues to increase over time</w:t>
      </w:r>
      <w:r w:rsidR="00CE18ED" w:rsidRPr="00081CBA">
        <w:rPr>
          <w:rFonts w:asciiTheme="minorHAnsi" w:eastAsiaTheme="minorEastAsia" w:hAnsiTheme="minorHAnsi" w:cstheme="minorHAnsi"/>
          <w:color w:val="000000" w:themeColor="text1"/>
          <w:sz w:val="22"/>
          <w:szCs w:val="22"/>
        </w:rPr>
        <w:t>, unless one assumes a sticky bound,</w:t>
      </w:r>
      <w:r w:rsidR="00FF67E7" w:rsidRPr="00081CBA">
        <w:rPr>
          <w:rFonts w:asciiTheme="minorHAnsi" w:eastAsiaTheme="minorEastAsia" w:hAnsiTheme="minorHAnsi" w:cstheme="minorHAnsi"/>
          <w:color w:val="000000" w:themeColor="text1"/>
          <w:sz w:val="22"/>
          <w:szCs w:val="22"/>
        </w:rPr>
        <w:t xml:space="preserve"> and therefore it never directly represents the evidence.</w:t>
      </w:r>
      <w:r w:rsidR="00B2282E" w:rsidRPr="00081CBA">
        <w:rPr>
          <w:rFonts w:asciiTheme="minorHAnsi" w:eastAsiaTheme="minorEastAsia" w:hAnsiTheme="minorHAnsi" w:cstheme="minorHAnsi"/>
          <w:color w:val="000000" w:themeColor="text1"/>
          <w:sz w:val="22"/>
          <w:szCs w:val="22"/>
        </w:rPr>
        <w:t xml:space="preserve">  Whether perceptual decision</w:t>
      </w:r>
      <w:r w:rsidR="000144FD" w:rsidRPr="00081CBA">
        <w:rPr>
          <w:rFonts w:asciiTheme="minorHAnsi" w:eastAsiaTheme="minorEastAsia" w:hAnsiTheme="minorHAnsi" w:cstheme="minorHAnsi"/>
          <w:color w:val="000000" w:themeColor="text1"/>
          <w:sz w:val="22"/>
          <w:szCs w:val="22"/>
        </w:rPr>
        <w:t>-</w:t>
      </w:r>
      <w:r w:rsidR="00B2282E" w:rsidRPr="00081CBA">
        <w:rPr>
          <w:rFonts w:asciiTheme="minorHAnsi" w:eastAsiaTheme="minorEastAsia" w:hAnsiTheme="minorHAnsi" w:cstheme="minorHAnsi"/>
          <w:color w:val="000000" w:themeColor="text1"/>
          <w:sz w:val="22"/>
          <w:szCs w:val="22"/>
        </w:rPr>
        <w:t xml:space="preserve">making processes would </w:t>
      </w:r>
      <w:r w:rsidR="006974F2" w:rsidRPr="00081CBA">
        <w:rPr>
          <w:rFonts w:asciiTheme="minorHAnsi" w:eastAsiaTheme="minorEastAsia" w:hAnsiTheme="minorHAnsi" w:cstheme="minorHAnsi"/>
          <w:color w:val="000000" w:themeColor="text1"/>
          <w:sz w:val="22"/>
          <w:szCs w:val="22"/>
        </w:rPr>
        <w:t>also show dynamics similar to what we have seen in the context of value-based decision making is an open question.</w:t>
      </w:r>
    </w:p>
    <w:p w14:paraId="7CB0F29C" w14:textId="42DB8870" w:rsidR="003E1232" w:rsidRPr="00081CBA" w:rsidRDefault="00A43F2F" w:rsidP="000E1565">
      <w:pPr>
        <w:pStyle w:val="NormalWeb"/>
        <w:rPr>
          <w:rFonts w:asciiTheme="minorHAnsi" w:eastAsiaTheme="minorEastAsia" w:hAnsiTheme="minorHAnsi" w:cstheme="minorHAnsi"/>
          <w:color w:val="000000" w:themeColor="text1"/>
          <w:sz w:val="22"/>
          <w:szCs w:val="22"/>
          <w:lang w:eastAsia="zh-TW"/>
        </w:rPr>
      </w:pPr>
      <w:r w:rsidRPr="00081CBA">
        <w:rPr>
          <w:rFonts w:asciiTheme="minorHAnsi" w:eastAsiaTheme="minorEastAsia" w:hAnsiTheme="minorHAnsi" w:cstheme="minorHAnsi"/>
          <w:color w:val="000000" w:themeColor="text1"/>
          <w:sz w:val="22"/>
          <w:szCs w:val="22"/>
          <w:lang w:eastAsia="zh-TW"/>
        </w:rPr>
        <w:t xml:space="preserve">Because the fixed point </w:t>
      </w:r>
      <w:r w:rsidR="00FD2D93" w:rsidRPr="00081CBA">
        <w:rPr>
          <w:rFonts w:asciiTheme="minorHAnsi" w:eastAsiaTheme="minorEastAsia" w:hAnsiTheme="minorHAnsi" w:cstheme="minorHAnsi"/>
          <w:color w:val="000000" w:themeColor="text1"/>
          <w:sz w:val="22"/>
          <w:szCs w:val="22"/>
          <w:lang w:eastAsia="zh-TW"/>
        </w:rPr>
        <w:t>reflects</w:t>
      </w:r>
      <w:r w:rsidRPr="00081CBA">
        <w:rPr>
          <w:rFonts w:asciiTheme="minorHAnsi" w:eastAsiaTheme="minorEastAsia" w:hAnsiTheme="minorHAnsi" w:cstheme="minorHAnsi"/>
          <w:color w:val="000000" w:themeColor="text1"/>
          <w:sz w:val="22"/>
          <w:szCs w:val="22"/>
          <w:lang w:eastAsia="zh-TW"/>
        </w:rPr>
        <w:t xml:space="preserve"> the evidence, </w:t>
      </w:r>
      <w:r w:rsidR="0015375C" w:rsidRPr="00081CBA">
        <w:rPr>
          <w:rFonts w:asciiTheme="minorHAnsi" w:eastAsiaTheme="minorEastAsia" w:hAnsiTheme="minorHAnsi" w:cstheme="minorHAnsi"/>
          <w:color w:val="000000" w:themeColor="text1"/>
          <w:sz w:val="22"/>
          <w:szCs w:val="22"/>
          <w:lang w:eastAsia="zh-TW"/>
        </w:rPr>
        <w:t xml:space="preserve">confidence would not have to be estimated from </w:t>
      </w:r>
      <w:r w:rsidR="00C35EF6" w:rsidRPr="00081CBA">
        <w:rPr>
          <w:rFonts w:asciiTheme="minorHAnsi" w:eastAsiaTheme="minorEastAsia" w:hAnsiTheme="minorHAnsi" w:cstheme="minorHAnsi"/>
          <w:color w:val="000000" w:themeColor="text1"/>
          <w:sz w:val="22"/>
          <w:szCs w:val="22"/>
          <w:lang w:eastAsia="zh-TW"/>
        </w:rPr>
        <w:t>the energy landscape</w:t>
      </w:r>
      <w:r w:rsidR="00E263CF" w:rsidRPr="00081CBA">
        <w:rPr>
          <w:rFonts w:asciiTheme="minorHAnsi" w:eastAsiaTheme="minorEastAsia" w:hAnsiTheme="minorHAnsi" w:cstheme="minorHAnsi"/>
          <w:color w:val="000000" w:themeColor="text1"/>
          <w:sz w:val="22"/>
          <w:szCs w:val="22"/>
          <w:lang w:eastAsia="zh-TW"/>
        </w:rPr>
        <w:t xml:space="preserve">, </w:t>
      </w:r>
      <w:r w:rsidR="006D2672" w:rsidRPr="00081CBA">
        <w:rPr>
          <w:rFonts w:asciiTheme="minorHAnsi" w:eastAsiaTheme="minorEastAsia" w:hAnsiTheme="minorHAnsi" w:cstheme="minorHAnsi"/>
          <w:color w:val="000000" w:themeColor="text1"/>
          <w:sz w:val="22"/>
          <w:szCs w:val="22"/>
          <w:lang w:eastAsia="zh-TW"/>
        </w:rPr>
        <w:t>i.e.,</w:t>
      </w:r>
      <w:r w:rsidR="00E263CF" w:rsidRPr="00081CBA">
        <w:rPr>
          <w:rFonts w:asciiTheme="minorHAnsi" w:eastAsiaTheme="minorEastAsia" w:hAnsiTheme="minorHAnsi" w:cstheme="minorHAnsi"/>
          <w:color w:val="000000" w:themeColor="text1"/>
          <w:sz w:val="22"/>
          <w:szCs w:val="22"/>
          <w:lang w:eastAsia="zh-TW"/>
        </w:rPr>
        <w:t xml:space="preserve"> one would not have to compute an estimate of the </w:t>
      </w:r>
      <w:r w:rsidR="003212F7" w:rsidRPr="00081CBA">
        <w:rPr>
          <w:rFonts w:asciiTheme="minorHAnsi" w:eastAsiaTheme="minorEastAsia" w:hAnsiTheme="minorHAnsi" w:cstheme="minorHAnsi"/>
          <w:color w:val="000000" w:themeColor="text1"/>
          <w:sz w:val="22"/>
          <w:szCs w:val="22"/>
          <w:lang w:eastAsia="zh-TW"/>
        </w:rPr>
        <w:t>energy landscape on a single trial</w:t>
      </w:r>
      <w:r w:rsidR="00CA186C" w:rsidRPr="00081CBA">
        <w:rPr>
          <w:rFonts w:asciiTheme="minorHAnsi" w:eastAsiaTheme="minorEastAsia" w:hAnsiTheme="minorHAnsi" w:cstheme="minorHAnsi"/>
          <w:color w:val="000000" w:themeColor="text1"/>
          <w:sz w:val="22"/>
          <w:szCs w:val="22"/>
          <w:lang w:eastAsia="zh-TW"/>
        </w:rPr>
        <w:t xml:space="preserve"> to estimate confidence</w:t>
      </w:r>
      <w:r w:rsidR="00DC4580" w:rsidRPr="00081CBA">
        <w:rPr>
          <w:rFonts w:asciiTheme="minorHAnsi" w:eastAsiaTheme="minorEastAsia" w:hAnsiTheme="minorHAnsi" w:cstheme="minorHAnsi"/>
          <w:color w:val="000000" w:themeColor="text1"/>
          <w:sz w:val="22"/>
          <w:szCs w:val="22"/>
          <w:lang w:eastAsia="zh-TW"/>
        </w:rPr>
        <w:t xml:space="preserve">, even though the dynamics are correlated with </w:t>
      </w:r>
      <w:r w:rsidR="00CA186C" w:rsidRPr="00081CBA">
        <w:rPr>
          <w:rFonts w:asciiTheme="minorHAnsi" w:eastAsiaTheme="minorEastAsia" w:hAnsiTheme="minorHAnsi" w:cstheme="minorHAnsi"/>
          <w:color w:val="000000" w:themeColor="text1"/>
          <w:sz w:val="22"/>
          <w:szCs w:val="22"/>
          <w:lang w:eastAsia="zh-TW"/>
        </w:rPr>
        <w:t>decision confidence</w:t>
      </w:r>
      <w:r w:rsidR="00AE1201" w:rsidRPr="00081CBA">
        <w:rPr>
          <w:rFonts w:asciiTheme="minorHAnsi" w:eastAsiaTheme="minorEastAsia" w:hAnsiTheme="minorHAnsi" w:cstheme="minorHAnsi"/>
          <w:color w:val="000000" w:themeColor="text1"/>
          <w:sz w:val="22"/>
          <w:szCs w:val="22"/>
          <w:lang w:eastAsia="zh-TW"/>
        </w:rPr>
        <w:t>.</w:t>
      </w:r>
      <w:r w:rsidR="005116F5" w:rsidRPr="00081CBA">
        <w:rPr>
          <w:rFonts w:asciiTheme="minorHAnsi" w:eastAsiaTheme="minorEastAsia" w:hAnsiTheme="minorHAnsi" w:cstheme="minorHAnsi"/>
          <w:color w:val="000000" w:themeColor="text1"/>
          <w:sz w:val="22"/>
          <w:szCs w:val="22"/>
          <w:lang w:eastAsia="zh-TW"/>
        </w:rPr>
        <w:t xml:space="preserve">  </w:t>
      </w:r>
      <w:r w:rsidR="0015375C" w:rsidRPr="00081CBA">
        <w:rPr>
          <w:rFonts w:asciiTheme="minorHAnsi" w:eastAsiaTheme="minorEastAsia" w:hAnsiTheme="minorHAnsi" w:cstheme="minorHAnsi"/>
          <w:color w:val="000000" w:themeColor="text1"/>
          <w:sz w:val="22"/>
          <w:szCs w:val="22"/>
          <w:lang w:eastAsia="zh-TW"/>
        </w:rPr>
        <w:t>The dynamics</w:t>
      </w:r>
      <w:r w:rsidR="009A4D21" w:rsidRPr="00081CBA">
        <w:rPr>
          <w:rFonts w:asciiTheme="minorHAnsi" w:eastAsiaTheme="minorEastAsia" w:hAnsiTheme="minorHAnsi" w:cstheme="minorHAnsi"/>
          <w:color w:val="000000" w:themeColor="text1"/>
          <w:sz w:val="22"/>
          <w:szCs w:val="22"/>
          <w:lang w:eastAsia="zh-TW"/>
        </w:rPr>
        <w:t>, however,</w:t>
      </w:r>
      <w:r w:rsidR="0015375C" w:rsidRPr="00081CBA">
        <w:rPr>
          <w:rFonts w:asciiTheme="minorHAnsi" w:eastAsiaTheme="minorEastAsia" w:hAnsiTheme="minorHAnsi" w:cstheme="minorHAnsi"/>
          <w:color w:val="000000" w:themeColor="text1"/>
          <w:sz w:val="22"/>
          <w:szCs w:val="22"/>
          <w:lang w:eastAsia="zh-TW"/>
        </w:rPr>
        <w:t xml:space="preserve"> reflect the energy required to change a decision.  </w:t>
      </w:r>
      <w:r w:rsidR="00463AA6" w:rsidRPr="00081CBA">
        <w:rPr>
          <w:rFonts w:asciiTheme="minorHAnsi" w:eastAsiaTheme="minorEastAsia" w:hAnsiTheme="minorHAnsi" w:cstheme="minorHAnsi"/>
          <w:color w:val="000000" w:themeColor="text1"/>
          <w:sz w:val="22"/>
          <w:szCs w:val="22"/>
          <w:lang w:eastAsia="zh-TW"/>
        </w:rPr>
        <w:t>F</w:t>
      </w:r>
      <w:r w:rsidR="0015375C" w:rsidRPr="00081CBA">
        <w:rPr>
          <w:rFonts w:asciiTheme="minorHAnsi" w:eastAsiaTheme="minorEastAsia" w:hAnsiTheme="minorHAnsi" w:cstheme="minorHAnsi"/>
          <w:color w:val="000000" w:themeColor="text1"/>
          <w:sz w:val="22"/>
          <w:szCs w:val="22"/>
          <w:lang w:eastAsia="zh-TW"/>
        </w:rPr>
        <w:t>latter dynamics reflect the fact that choices are less consistent when they are associated with cues that predict intermediate value offers.  The dynamics we have observed, therefore, likely reflect the changeability of a deliberative choice process when cues represent intermediate value offers, or a commitment to a decision when cues represent very good or very bad offers.</w:t>
      </w:r>
      <w:r w:rsidR="00670FF0" w:rsidRPr="00081CBA">
        <w:rPr>
          <w:rFonts w:asciiTheme="minorHAnsi" w:eastAsiaTheme="minorEastAsia" w:hAnsiTheme="minorHAnsi" w:cstheme="minorHAnsi"/>
          <w:color w:val="000000" w:themeColor="text1"/>
          <w:sz w:val="22"/>
          <w:szCs w:val="22"/>
          <w:lang w:eastAsia="zh-TW"/>
        </w:rPr>
        <w:t xml:space="preserve"> </w:t>
      </w:r>
      <w:r w:rsidR="00237B31" w:rsidRPr="00081CBA">
        <w:rPr>
          <w:rFonts w:asciiTheme="minorHAnsi" w:eastAsiaTheme="minorEastAsia" w:hAnsiTheme="minorHAnsi" w:cstheme="minorHAnsi"/>
          <w:color w:val="000000" w:themeColor="text1"/>
          <w:sz w:val="22"/>
          <w:szCs w:val="22"/>
          <w:lang w:eastAsia="zh-TW"/>
        </w:rPr>
        <w:t>Due to the correlational nature of our analysis, future perturbation studies are required to examine the causal role of attractor dynamics in change-of-mind and decision confidence.</w:t>
      </w:r>
      <w:r w:rsidR="0015375C" w:rsidRPr="00081CBA">
        <w:rPr>
          <w:rFonts w:asciiTheme="minorHAnsi" w:eastAsiaTheme="minorEastAsia" w:hAnsiTheme="minorHAnsi" w:cstheme="minorHAnsi"/>
          <w:color w:val="000000" w:themeColor="text1"/>
          <w:sz w:val="22"/>
          <w:szCs w:val="22"/>
          <w:lang w:eastAsia="zh-TW"/>
        </w:rPr>
        <w:t xml:space="preserve"> Related dynamics may also underlie observed variability in </w:t>
      </w:r>
      <w:r w:rsidR="003C3114" w:rsidRPr="00081CBA">
        <w:rPr>
          <w:rFonts w:asciiTheme="minorHAnsi" w:eastAsiaTheme="minorEastAsia" w:hAnsiTheme="minorHAnsi" w:cstheme="minorHAnsi"/>
          <w:color w:val="000000" w:themeColor="text1"/>
          <w:sz w:val="22"/>
          <w:szCs w:val="22"/>
          <w:lang w:eastAsia="zh-TW"/>
        </w:rPr>
        <w:t xml:space="preserve">population </w:t>
      </w:r>
      <w:r w:rsidR="0015375C" w:rsidRPr="00081CBA">
        <w:rPr>
          <w:rFonts w:asciiTheme="minorHAnsi" w:eastAsiaTheme="minorEastAsia" w:hAnsiTheme="minorHAnsi" w:cstheme="minorHAnsi"/>
          <w:color w:val="000000" w:themeColor="text1"/>
          <w:sz w:val="22"/>
          <w:szCs w:val="22"/>
          <w:lang w:eastAsia="zh-TW"/>
        </w:rPr>
        <w:t>neural choice representations seen in other decision</w:t>
      </w:r>
      <w:r w:rsidR="00594344" w:rsidRPr="00081CBA">
        <w:rPr>
          <w:rFonts w:asciiTheme="minorHAnsi" w:eastAsiaTheme="minorEastAsia" w:hAnsiTheme="minorHAnsi" w:cstheme="minorHAnsi"/>
          <w:color w:val="000000" w:themeColor="text1"/>
          <w:sz w:val="22"/>
          <w:szCs w:val="22"/>
          <w:lang w:eastAsia="zh-TW"/>
        </w:rPr>
        <w:t>-</w:t>
      </w:r>
      <w:r w:rsidR="0015375C" w:rsidRPr="00081CBA">
        <w:rPr>
          <w:rFonts w:asciiTheme="minorHAnsi" w:eastAsiaTheme="minorEastAsia" w:hAnsiTheme="minorHAnsi" w:cstheme="minorHAnsi"/>
          <w:color w:val="000000" w:themeColor="text1"/>
          <w:sz w:val="22"/>
          <w:szCs w:val="22"/>
          <w:lang w:eastAsia="zh-TW"/>
        </w:rPr>
        <w:t xml:space="preserve">making tasks </w:t>
      </w:r>
      <w:r w:rsidR="00502502"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PEVuZE5vdGU+PENpdGU+PEF1dGhvcj5SaWNoPC9BdXRob3I+PFllYXI+MjAxNjwvWWVhcj48UmVj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PEVuZE5vdGU+PENpdGU+PEF1dGhvcj5SaWNoPC9BdXRob3I+PFllYXI+MjAxNjwvWWVhcj48UmVj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502502"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68,69</w:t>
      </w:r>
      <w:r w:rsidR="00502502" w:rsidRPr="00081CBA">
        <w:rPr>
          <w:rFonts w:asciiTheme="minorHAnsi" w:eastAsiaTheme="minorEastAsia" w:hAnsiTheme="minorHAnsi" w:cstheme="minorHAnsi"/>
          <w:color w:val="000000" w:themeColor="text1"/>
          <w:sz w:val="22"/>
          <w:szCs w:val="22"/>
          <w:lang w:eastAsia="zh-TW"/>
        </w:rPr>
        <w:fldChar w:fldCharType="end"/>
      </w:r>
      <w:r w:rsidR="0015375C" w:rsidRPr="00081CBA">
        <w:rPr>
          <w:rFonts w:asciiTheme="minorHAnsi" w:eastAsiaTheme="minorEastAsia" w:hAnsiTheme="minorHAnsi" w:cstheme="minorHAnsi"/>
          <w:color w:val="000000" w:themeColor="text1"/>
          <w:sz w:val="22"/>
          <w:szCs w:val="22"/>
          <w:lang w:eastAsia="zh-TW"/>
        </w:rPr>
        <w:t>.  Because dynamics are also correlated with mean distances in decision space, this also raises the question of whether dynamics and posterior probabilities are linked, in an obligatory way, in biological and artificial networks.</w:t>
      </w:r>
      <w:r w:rsidR="00BF4612" w:rsidRPr="00081CBA">
        <w:rPr>
          <w:rFonts w:asciiTheme="minorHAnsi" w:eastAsiaTheme="minorEastAsia" w:hAnsiTheme="minorHAnsi" w:cstheme="minorHAnsi"/>
          <w:color w:val="000000" w:themeColor="text1"/>
          <w:sz w:val="22"/>
          <w:szCs w:val="22"/>
          <w:lang w:eastAsia="zh-TW"/>
        </w:rPr>
        <w:t xml:space="preserve"> </w:t>
      </w:r>
    </w:p>
    <w:p w14:paraId="1005BAB1" w14:textId="21A61CF0" w:rsidR="00F6338D" w:rsidRPr="00081CBA" w:rsidRDefault="00F6338D" w:rsidP="0015375C">
      <w:pPr>
        <w:pStyle w:val="NormalWeb"/>
        <w:rPr>
          <w:rFonts w:asciiTheme="minorHAnsi" w:eastAsiaTheme="minorEastAsia" w:hAnsiTheme="minorHAnsi" w:cstheme="minorHAnsi"/>
          <w:b/>
          <w:bCs/>
          <w:color w:val="000000" w:themeColor="text1"/>
          <w:sz w:val="22"/>
          <w:szCs w:val="22"/>
          <w:lang w:eastAsia="zh-TW"/>
        </w:rPr>
      </w:pPr>
      <w:r w:rsidRPr="00081CBA">
        <w:rPr>
          <w:rFonts w:asciiTheme="minorHAnsi" w:eastAsiaTheme="minorEastAsia" w:hAnsiTheme="minorHAnsi" w:cstheme="minorHAnsi"/>
          <w:b/>
          <w:bCs/>
          <w:color w:val="000000" w:themeColor="text1"/>
          <w:sz w:val="22"/>
          <w:szCs w:val="22"/>
          <w:lang w:eastAsia="zh-TW"/>
        </w:rPr>
        <w:t>Conclusion</w:t>
      </w:r>
    </w:p>
    <w:p w14:paraId="12C40ED0" w14:textId="06FAB720" w:rsidR="00A4563A" w:rsidRPr="00081CBA" w:rsidRDefault="00885E50" w:rsidP="00081CBA">
      <w:pPr>
        <w:pStyle w:val="NormalWeb"/>
        <w:rPr>
          <w:rFonts w:cstheme="minorHAnsi"/>
          <w:color w:val="000000" w:themeColor="text1"/>
          <w:sz w:val="22"/>
          <w:szCs w:val="22"/>
        </w:rPr>
      </w:pPr>
      <w:r w:rsidRPr="00081CBA">
        <w:rPr>
          <w:rFonts w:asciiTheme="minorHAnsi" w:eastAsiaTheme="minorEastAsia" w:hAnsiTheme="minorHAnsi" w:cstheme="minorHAnsi"/>
          <w:color w:val="000000" w:themeColor="text1"/>
          <w:sz w:val="22"/>
          <w:szCs w:val="22"/>
          <w:lang w:eastAsia="zh-TW"/>
        </w:rPr>
        <w:t>Significant progress</w:t>
      </w:r>
      <w:r w:rsidR="00DB0435" w:rsidRPr="00081CBA">
        <w:rPr>
          <w:rFonts w:asciiTheme="minorHAnsi" w:eastAsiaTheme="minorEastAsia" w:hAnsiTheme="minorHAnsi" w:cstheme="minorHAnsi"/>
          <w:color w:val="000000" w:themeColor="text1"/>
          <w:sz w:val="22"/>
          <w:szCs w:val="22"/>
          <w:lang w:eastAsia="zh-TW"/>
        </w:rPr>
        <w:t>, both theoretical and experimental,</w:t>
      </w:r>
      <w:r w:rsidRPr="00081CBA">
        <w:rPr>
          <w:rFonts w:asciiTheme="minorHAnsi" w:eastAsiaTheme="minorEastAsia" w:hAnsiTheme="minorHAnsi" w:cstheme="minorHAnsi"/>
          <w:color w:val="000000" w:themeColor="text1"/>
          <w:sz w:val="22"/>
          <w:szCs w:val="22"/>
          <w:lang w:eastAsia="zh-TW"/>
        </w:rPr>
        <w:t xml:space="preserve"> has been made </w:t>
      </w:r>
      <w:r w:rsidR="00576996" w:rsidRPr="00081CBA">
        <w:rPr>
          <w:rFonts w:asciiTheme="minorHAnsi" w:eastAsiaTheme="minorEastAsia" w:hAnsiTheme="minorHAnsi" w:cstheme="minorHAnsi"/>
          <w:color w:val="000000" w:themeColor="text1"/>
          <w:sz w:val="22"/>
          <w:szCs w:val="22"/>
          <w:lang w:eastAsia="zh-TW"/>
        </w:rPr>
        <w:t>in our</w:t>
      </w:r>
      <w:r w:rsidRPr="00081CBA">
        <w:rPr>
          <w:rFonts w:asciiTheme="minorHAnsi" w:eastAsiaTheme="minorEastAsia" w:hAnsiTheme="minorHAnsi" w:cstheme="minorHAnsi"/>
          <w:color w:val="000000" w:themeColor="text1"/>
          <w:sz w:val="22"/>
          <w:szCs w:val="22"/>
          <w:lang w:eastAsia="zh-TW"/>
        </w:rPr>
        <w:t xml:space="preserve"> understanding </w:t>
      </w:r>
      <w:r w:rsidR="00576996" w:rsidRPr="00081CBA">
        <w:rPr>
          <w:rFonts w:asciiTheme="minorHAnsi" w:eastAsiaTheme="minorEastAsia" w:hAnsiTheme="minorHAnsi" w:cstheme="minorHAnsi"/>
          <w:color w:val="000000" w:themeColor="text1"/>
          <w:sz w:val="22"/>
          <w:szCs w:val="22"/>
          <w:lang w:eastAsia="zh-TW"/>
        </w:rPr>
        <w:t xml:space="preserve">of </w:t>
      </w:r>
      <w:r w:rsidRPr="00081CBA">
        <w:rPr>
          <w:rFonts w:asciiTheme="minorHAnsi" w:eastAsiaTheme="minorEastAsia" w:hAnsiTheme="minorHAnsi" w:cstheme="minorHAnsi"/>
          <w:color w:val="000000" w:themeColor="text1"/>
          <w:sz w:val="22"/>
          <w:szCs w:val="22"/>
          <w:lang w:eastAsia="zh-TW"/>
        </w:rPr>
        <w:t xml:space="preserve">how populations of neurons code information about </w:t>
      </w:r>
      <w:r w:rsidR="001C47B7" w:rsidRPr="00081CBA">
        <w:rPr>
          <w:rFonts w:asciiTheme="minorHAnsi" w:eastAsiaTheme="minorEastAsia" w:hAnsiTheme="minorHAnsi" w:cstheme="minorHAnsi"/>
          <w:color w:val="000000" w:themeColor="text1"/>
          <w:sz w:val="22"/>
          <w:szCs w:val="22"/>
          <w:lang w:eastAsia="zh-TW"/>
        </w:rPr>
        <w:t>sensory variables, decisions, and behavior</w:t>
      </w:r>
      <w:r w:rsidR="004D4E7D" w:rsidRPr="00081CBA">
        <w:rPr>
          <w:rFonts w:asciiTheme="minorHAnsi" w:eastAsiaTheme="minorEastAsia" w:hAnsiTheme="minorHAnsi" w:cstheme="minorHAnsi"/>
          <w:color w:val="000000" w:themeColor="text1"/>
          <w:sz w:val="22"/>
          <w:szCs w:val="22"/>
          <w:lang w:eastAsia="zh-TW"/>
        </w:rPr>
        <w:t xml:space="preserve"> </w:t>
      </w:r>
      <w:r w:rsidR="00502502"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PEVuZE5vdGU+PENpdGU+PEF1dGhvcj5BdmVyYmVjazwvQXV0aG9yPjxZZWFyPjIwMDY8L1llYXI+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==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PEVuZE5vdGU+PENpdGU+PEF1dGhvcj5BdmVyYmVjazwvQXV0aG9yPjxZZWFyPjIwMDY8L1llYXI+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==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502502"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70,71</w:t>
      </w:r>
      <w:r w:rsidR="00502502" w:rsidRPr="00081CBA">
        <w:rPr>
          <w:rFonts w:asciiTheme="minorHAnsi" w:eastAsiaTheme="minorEastAsia" w:hAnsiTheme="minorHAnsi" w:cstheme="minorHAnsi"/>
          <w:color w:val="000000" w:themeColor="text1"/>
          <w:sz w:val="22"/>
          <w:szCs w:val="22"/>
          <w:lang w:eastAsia="zh-TW"/>
        </w:rPr>
        <w:fldChar w:fldCharType="end"/>
      </w:r>
      <w:r w:rsidR="001C47B7" w:rsidRPr="00081CBA">
        <w:rPr>
          <w:rFonts w:asciiTheme="minorHAnsi" w:eastAsiaTheme="minorEastAsia" w:hAnsiTheme="minorHAnsi" w:cstheme="minorHAnsi"/>
          <w:color w:val="000000" w:themeColor="text1"/>
          <w:sz w:val="22"/>
          <w:szCs w:val="22"/>
          <w:lang w:eastAsia="zh-TW"/>
        </w:rPr>
        <w:t>.</w:t>
      </w:r>
      <w:r w:rsidR="00576996" w:rsidRPr="00081CBA">
        <w:rPr>
          <w:rFonts w:asciiTheme="minorHAnsi" w:eastAsiaTheme="minorEastAsia" w:hAnsiTheme="minorHAnsi" w:cstheme="minorHAnsi"/>
          <w:color w:val="000000" w:themeColor="text1"/>
          <w:sz w:val="22"/>
          <w:szCs w:val="22"/>
          <w:lang w:eastAsia="zh-TW"/>
        </w:rPr>
        <w:t xml:space="preserve"> </w:t>
      </w:r>
      <w:r w:rsidR="00B26621" w:rsidRPr="00081CBA">
        <w:rPr>
          <w:rFonts w:asciiTheme="minorHAnsi" w:eastAsiaTheme="minorEastAsia" w:hAnsiTheme="minorHAnsi" w:cstheme="minorHAnsi"/>
          <w:color w:val="000000" w:themeColor="text1"/>
          <w:sz w:val="22"/>
          <w:szCs w:val="22"/>
          <w:lang w:eastAsia="zh-TW"/>
        </w:rPr>
        <w:t xml:space="preserve">There is also a substantial body of theoretical work </w:t>
      </w:r>
      <w:r w:rsidR="00E63770" w:rsidRPr="00081CBA">
        <w:rPr>
          <w:rFonts w:asciiTheme="minorHAnsi" w:eastAsiaTheme="minorEastAsia" w:hAnsiTheme="minorHAnsi" w:cstheme="minorHAnsi"/>
          <w:color w:val="000000" w:themeColor="text1"/>
          <w:sz w:val="22"/>
          <w:szCs w:val="22"/>
          <w:lang w:eastAsia="zh-TW"/>
        </w:rPr>
        <w:t>that defines how computations in networks can underlie complex behavior</w:t>
      </w:r>
      <w:r w:rsidR="001D63D9" w:rsidRPr="00081CBA">
        <w:rPr>
          <w:rFonts w:asciiTheme="minorHAnsi" w:eastAsiaTheme="minorEastAsia" w:hAnsiTheme="minorHAnsi" w:cstheme="minorHAnsi"/>
          <w:color w:val="000000" w:themeColor="text1"/>
          <w:sz w:val="22"/>
          <w:szCs w:val="22"/>
          <w:lang w:eastAsia="zh-TW"/>
        </w:rPr>
        <w:t xml:space="preserve"> </w:t>
      </w:r>
      <w:r w:rsidR="00502502"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PEVuZE5vdGU+PENpdGU+PEF1dGhvcj5BbWl0PC9BdXRob3I+PFllYXI+MTk4OTwvWWVhcj48UmVj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PEVuZE5vdGU+PENpdGU+PEF1dGhvcj5BbWl0PC9BdXRob3I+PFllYXI+MTk4OTwvWWVhcj48UmVj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502502"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15,20,35,72-77</w:t>
      </w:r>
      <w:r w:rsidR="00502502" w:rsidRPr="00081CBA">
        <w:rPr>
          <w:rFonts w:asciiTheme="minorHAnsi" w:eastAsiaTheme="minorEastAsia" w:hAnsiTheme="minorHAnsi" w:cstheme="minorHAnsi"/>
          <w:color w:val="000000" w:themeColor="text1"/>
          <w:sz w:val="22"/>
          <w:szCs w:val="22"/>
          <w:lang w:eastAsia="zh-TW"/>
        </w:rPr>
        <w:fldChar w:fldCharType="end"/>
      </w:r>
      <w:r w:rsidR="00E63770" w:rsidRPr="00081CBA">
        <w:rPr>
          <w:rFonts w:asciiTheme="minorHAnsi" w:eastAsiaTheme="minorEastAsia" w:hAnsiTheme="minorHAnsi" w:cstheme="minorHAnsi"/>
          <w:color w:val="000000" w:themeColor="text1"/>
          <w:sz w:val="22"/>
          <w:szCs w:val="22"/>
          <w:lang w:eastAsia="zh-TW"/>
        </w:rPr>
        <w:t xml:space="preserve">.  </w:t>
      </w:r>
      <w:r w:rsidR="001C47B7" w:rsidRPr="00081CBA">
        <w:rPr>
          <w:rFonts w:asciiTheme="minorHAnsi" w:eastAsiaTheme="minorEastAsia" w:hAnsiTheme="minorHAnsi" w:cstheme="minorHAnsi"/>
          <w:color w:val="000000" w:themeColor="text1"/>
          <w:sz w:val="22"/>
          <w:szCs w:val="22"/>
          <w:lang w:eastAsia="zh-TW"/>
        </w:rPr>
        <w:t xml:space="preserve">However, there has been </w:t>
      </w:r>
      <w:r w:rsidR="00881A4D" w:rsidRPr="00081CBA">
        <w:rPr>
          <w:rFonts w:asciiTheme="minorHAnsi" w:eastAsiaTheme="minorEastAsia" w:hAnsiTheme="minorHAnsi" w:cstheme="minorHAnsi"/>
          <w:color w:val="000000" w:themeColor="text1"/>
          <w:sz w:val="22"/>
          <w:szCs w:val="22"/>
          <w:lang w:eastAsia="zh-TW"/>
        </w:rPr>
        <w:t>less</w:t>
      </w:r>
      <w:r w:rsidR="001C47B7" w:rsidRPr="00081CBA">
        <w:rPr>
          <w:rFonts w:asciiTheme="minorHAnsi" w:eastAsiaTheme="minorEastAsia" w:hAnsiTheme="minorHAnsi" w:cstheme="minorHAnsi"/>
          <w:color w:val="000000" w:themeColor="text1"/>
          <w:sz w:val="22"/>
          <w:szCs w:val="22"/>
          <w:lang w:eastAsia="zh-TW"/>
        </w:rPr>
        <w:t xml:space="preserve"> </w:t>
      </w:r>
      <w:r w:rsidR="00D17E1C" w:rsidRPr="00081CBA">
        <w:rPr>
          <w:rFonts w:asciiTheme="minorHAnsi" w:eastAsiaTheme="minorEastAsia" w:hAnsiTheme="minorHAnsi" w:cstheme="minorHAnsi"/>
          <w:color w:val="000000" w:themeColor="text1"/>
          <w:sz w:val="22"/>
          <w:szCs w:val="22"/>
          <w:lang w:eastAsia="zh-TW"/>
        </w:rPr>
        <w:t xml:space="preserve">experimental </w:t>
      </w:r>
      <w:r w:rsidR="001C47B7" w:rsidRPr="00081CBA">
        <w:rPr>
          <w:rFonts w:asciiTheme="minorHAnsi" w:eastAsiaTheme="minorEastAsia" w:hAnsiTheme="minorHAnsi" w:cstheme="minorHAnsi"/>
          <w:color w:val="000000" w:themeColor="text1"/>
          <w:sz w:val="22"/>
          <w:szCs w:val="22"/>
          <w:lang w:eastAsia="zh-TW"/>
        </w:rPr>
        <w:t>progress</w:t>
      </w:r>
      <w:r w:rsidR="0008776D" w:rsidRPr="00081CBA">
        <w:rPr>
          <w:rFonts w:asciiTheme="minorHAnsi" w:eastAsiaTheme="minorEastAsia" w:hAnsiTheme="minorHAnsi" w:cstheme="minorHAnsi"/>
          <w:color w:val="000000" w:themeColor="text1"/>
          <w:sz w:val="22"/>
          <w:szCs w:val="22"/>
          <w:lang w:eastAsia="zh-TW"/>
        </w:rPr>
        <w:t xml:space="preserve"> in this area</w:t>
      </w:r>
      <w:r w:rsidR="00881A4D" w:rsidRPr="00081CBA">
        <w:rPr>
          <w:rFonts w:asciiTheme="minorHAnsi" w:eastAsiaTheme="minorEastAsia" w:hAnsiTheme="minorHAnsi" w:cstheme="minorHAnsi"/>
          <w:color w:val="000000" w:themeColor="text1"/>
          <w:sz w:val="22"/>
          <w:szCs w:val="22"/>
          <w:lang w:eastAsia="zh-TW"/>
        </w:rPr>
        <w:t>, except in motor control</w:t>
      </w:r>
      <w:r w:rsidR="00332498" w:rsidRPr="00081CBA">
        <w:rPr>
          <w:rFonts w:asciiTheme="minorHAnsi" w:eastAsiaTheme="minorEastAsia" w:hAnsiTheme="minorHAnsi" w:cstheme="minorHAnsi"/>
          <w:color w:val="000000" w:themeColor="text1"/>
          <w:sz w:val="22"/>
          <w:szCs w:val="22"/>
          <w:lang w:eastAsia="zh-TW"/>
        </w:rPr>
        <w:t xml:space="preserve"> </w:t>
      </w:r>
      <w:r w:rsidR="00502502"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PEVuZE5vdGU+PENpdGU+PEF1dGhvcj5SdXNzbzwvQXV0aG9yPjxZZWFyPjIwMTg8L1llYXI+PFJl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==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PEVuZE5vdGU+PENpdGU+PEF1dGhvcj5SdXNzbzwvQXV0aG9yPjxZZWFyPjIwMTg8L1llYXI+PFJl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==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502502"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78,79</w:t>
      </w:r>
      <w:r w:rsidR="00502502" w:rsidRPr="00081CBA">
        <w:rPr>
          <w:rFonts w:asciiTheme="minorHAnsi" w:eastAsiaTheme="minorEastAsia" w:hAnsiTheme="minorHAnsi" w:cstheme="minorHAnsi"/>
          <w:color w:val="000000" w:themeColor="text1"/>
          <w:sz w:val="22"/>
          <w:szCs w:val="22"/>
          <w:lang w:eastAsia="zh-TW"/>
        </w:rPr>
        <w:fldChar w:fldCharType="end"/>
      </w:r>
      <w:r w:rsidR="00491CAA" w:rsidRPr="00081CBA">
        <w:rPr>
          <w:rFonts w:asciiTheme="minorHAnsi" w:eastAsiaTheme="minorEastAsia" w:hAnsiTheme="minorHAnsi" w:cstheme="minorHAnsi"/>
          <w:color w:val="000000" w:themeColor="text1"/>
          <w:sz w:val="22"/>
          <w:szCs w:val="22"/>
          <w:lang w:eastAsia="zh-TW"/>
        </w:rPr>
        <w:t xml:space="preserve"> and hippocampal circuitry </w:t>
      </w:r>
      <w:r w:rsidR="00DB4613" w:rsidRPr="00081CBA">
        <w:rPr>
          <w:rFonts w:asciiTheme="minorHAnsi" w:eastAsiaTheme="minorEastAsia" w:hAnsiTheme="minorHAnsi" w:cstheme="minorHAnsi"/>
          <w:color w:val="000000" w:themeColor="text1"/>
          <w:sz w:val="22"/>
          <w:szCs w:val="22"/>
          <w:lang w:eastAsia="zh-TW"/>
        </w:rPr>
        <w:fldChar w:fldCharType="begin">
          <w:fldData xml:space="preserve">PEVuZE5vdGU+PENpdGU+PEF1dGhvcj5DaGF1ZGh1cmk8L0F1dGhvcj48WWVhcj4yMDE5PC9ZZWFy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</w:fldData>
        </w:fldChar>
      </w:r>
      <w:r w:rsidR="00966097">
        <w:rPr>
          <w:rFonts w:asciiTheme="minorHAnsi" w:eastAsiaTheme="minorEastAsia" w:hAnsiTheme="minorHAnsi" w:cstheme="minorHAnsi"/>
          <w:color w:val="000000" w:themeColor="text1"/>
          <w:sz w:val="22"/>
          <w:szCs w:val="22"/>
          <w:lang w:eastAsia="zh-TW"/>
        </w:rPr>
        <w:instrText xml:space="preserve"> ADDIN EN.CITE </w:instrText>
      </w:r>
      <w:r w:rsidR="00966097">
        <w:rPr>
          <w:rFonts w:asciiTheme="minorHAnsi" w:eastAsiaTheme="minorEastAsia" w:hAnsiTheme="minorHAnsi" w:cstheme="minorHAnsi"/>
          <w:color w:val="000000" w:themeColor="text1"/>
          <w:sz w:val="22"/>
          <w:szCs w:val="22"/>
          <w:lang w:eastAsia="zh-TW"/>
        </w:rPr>
        <w:fldChar w:fldCharType="begin">
          <w:fldData xml:space="preserve">PEVuZE5vdGU+PENpdGU+PEF1dGhvcj5DaGF1ZGh1cmk8L0F1dGhvcj48WWVhcj4yMDE5PC9ZZWFy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</w:fldData>
        </w:fldChar>
      </w:r>
      <w:r w:rsidR="00966097">
        <w:rPr>
          <w:rFonts w:asciiTheme="minorHAnsi" w:eastAsiaTheme="minorEastAsia" w:hAnsiTheme="minorHAnsi" w:cstheme="minorHAnsi"/>
          <w:color w:val="000000" w:themeColor="text1"/>
          <w:sz w:val="22"/>
          <w:szCs w:val="22"/>
          <w:lang w:eastAsia="zh-TW"/>
        </w:rPr>
        <w:instrText xml:space="preserve"> ADDIN EN.CITE.DATA </w:instrText>
      </w:r>
      <w:r w:rsidR="00966097">
        <w:rPr>
          <w:rFonts w:asciiTheme="minorHAnsi" w:eastAsiaTheme="minorEastAsia" w:hAnsiTheme="minorHAnsi" w:cstheme="minorHAnsi"/>
          <w:color w:val="000000" w:themeColor="text1"/>
          <w:sz w:val="22"/>
          <w:szCs w:val="22"/>
          <w:lang w:eastAsia="zh-TW"/>
        </w:rPr>
      </w:r>
      <w:r w:rsidR="00966097">
        <w:rPr>
          <w:rFonts w:asciiTheme="minorHAnsi" w:eastAsiaTheme="minorEastAsia" w:hAnsiTheme="minorHAnsi" w:cstheme="minorHAnsi"/>
          <w:color w:val="000000" w:themeColor="text1"/>
          <w:sz w:val="22"/>
          <w:szCs w:val="22"/>
          <w:lang w:eastAsia="zh-TW"/>
        </w:rPr>
        <w:fldChar w:fldCharType="end"/>
      </w:r>
      <w:r w:rsidR="00DB4613" w:rsidRPr="00081CBA">
        <w:rPr>
          <w:rFonts w:asciiTheme="minorHAnsi" w:eastAsiaTheme="minorEastAsia" w:hAnsiTheme="minorHAnsi" w:cstheme="minorHAnsi"/>
          <w:color w:val="000000" w:themeColor="text1"/>
          <w:sz w:val="22"/>
          <w:szCs w:val="22"/>
          <w:lang w:eastAsia="zh-TW"/>
        </w:rPr>
        <w:fldChar w:fldCharType="separate"/>
      </w:r>
      <w:r w:rsidR="00966097" w:rsidRPr="00966097">
        <w:rPr>
          <w:rFonts w:asciiTheme="minorHAnsi" w:eastAsiaTheme="minorEastAsia" w:hAnsiTheme="minorHAnsi" w:cstheme="minorHAnsi"/>
          <w:noProof/>
          <w:color w:val="000000" w:themeColor="text1"/>
          <w:sz w:val="22"/>
          <w:szCs w:val="22"/>
          <w:vertAlign w:val="superscript"/>
          <w:lang w:eastAsia="zh-TW"/>
        </w:rPr>
        <w:t>35,77</w:t>
      </w:r>
      <w:r w:rsidR="00DB4613" w:rsidRPr="00081CBA">
        <w:rPr>
          <w:rFonts w:asciiTheme="minorHAnsi" w:eastAsiaTheme="minorEastAsia" w:hAnsiTheme="minorHAnsi" w:cstheme="minorHAnsi"/>
          <w:color w:val="000000" w:themeColor="text1"/>
          <w:sz w:val="22"/>
          <w:szCs w:val="22"/>
          <w:lang w:eastAsia="zh-TW"/>
        </w:rPr>
        <w:fldChar w:fldCharType="end"/>
      </w:r>
      <w:r w:rsidR="00491CAA" w:rsidRPr="00081CBA">
        <w:rPr>
          <w:rFonts w:asciiTheme="minorHAnsi" w:eastAsiaTheme="minorEastAsia" w:hAnsiTheme="minorHAnsi" w:cstheme="minorHAnsi"/>
          <w:color w:val="000000" w:themeColor="text1"/>
          <w:sz w:val="22"/>
          <w:szCs w:val="22"/>
          <w:lang w:eastAsia="zh-TW"/>
        </w:rPr>
        <w:t>.</w:t>
      </w:r>
      <w:r w:rsidR="00255E2C" w:rsidRPr="00081CBA">
        <w:rPr>
          <w:rFonts w:asciiTheme="minorHAnsi" w:eastAsiaTheme="minorEastAsia" w:hAnsiTheme="minorHAnsi" w:cstheme="minorHAnsi"/>
          <w:color w:val="000000" w:themeColor="text1"/>
          <w:sz w:val="22"/>
          <w:szCs w:val="22"/>
          <w:lang w:eastAsia="zh-TW"/>
        </w:rPr>
        <w:t xml:space="preserve">  </w:t>
      </w:r>
      <w:r w:rsidR="004D4E7D" w:rsidRPr="00081CBA">
        <w:rPr>
          <w:rFonts w:asciiTheme="minorHAnsi" w:eastAsiaTheme="minorEastAsia" w:hAnsiTheme="minorHAnsi" w:cstheme="minorHAnsi"/>
          <w:color w:val="000000" w:themeColor="text1"/>
          <w:sz w:val="22"/>
          <w:szCs w:val="22"/>
          <w:lang w:eastAsia="zh-TW"/>
        </w:rPr>
        <w:t xml:space="preserve">In the present study, we have begun to make progress on linking </w:t>
      </w:r>
      <w:r w:rsidR="00D66E34" w:rsidRPr="00081CBA">
        <w:rPr>
          <w:rFonts w:asciiTheme="minorHAnsi" w:eastAsiaTheme="minorEastAsia" w:hAnsiTheme="minorHAnsi" w:cstheme="minorHAnsi"/>
          <w:color w:val="000000" w:themeColor="text1"/>
          <w:sz w:val="22"/>
          <w:szCs w:val="22"/>
          <w:lang w:eastAsia="zh-TW"/>
        </w:rPr>
        <w:t>computation</w:t>
      </w:r>
      <w:r w:rsidR="00BA3D1C" w:rsidRPr="00081CBA">
        <w:rPr>
          <w:rFonts w:asciiTheme="minorHAnsi" w:eastAsiaTheme="minorEastAsia" w:hAnsiTheme="minorHAnsi" w:cstheme="minorHAnsi"/>
          <w:color w:val="000000" w:themeColor="text1"/>
          <w:sz w:val="22"/>
          <w:szCs w:val="22"/>
          <w:lang w:eastAsia="zh-TW"/>
        </w:rPr>
        <w:t>s in networks</w:t>
      </w:r>
      <w:r w:rsidR="00D66E34" w:rsidRPr="00081CBA">
        <w:rPr>
          <w:rFonts w:asciiTheme="minorHAnsi" w:eastAsiaTheme="minorEastAsia" w:hAnsiTheme="minorHAnsi" w:cstheme="minorHAnsi"/>
          <w:color w:val="000000" w:themeColor="text1"/>
          <w:sz w:val="22"/>
          <w:szCs w:val="22"/>
          <w:lang w:eastAsia="zh-TW"/>
        </w:rPr>
        <w:t xml:space="preserve"> to </w:t>
      </w:r>
      <w:r w:rsidR="00BF6E47" w:rsidRPr="00081CBA">
        <w:rPr>
          <w:rFonts w:asciiTheme="minorHAnsi" w:eastAsiaTheme="minorEastAsia" w:hAnsiTheme="minorHAnsi" w:cstheme="minorHAnsi"/>
          <w:color w:val="000000" w:themeColor="text1"/>
          <w:sz w:val="22"/>
          <w:szCs w:val="22"/>
          <w:lang w:eastAsia="zh-TW"/>
        </w:rPr>
        <w:t xml:space="preserve">population </w:t>
      </w:r>
      <w:r w:rsidR="00D66E34" w:rsidRPr="00081CBA">
        <w:rPr>
          <w:rFonts w:asciiTheme="minorHAnsi" w:eastAsiaTheme="minorEastAsia" w:hAnsiTheme="minorHAnsi" w:cstheme="minorHAnsi"/>
          <w:color w:val="000000" w:themeColor="text1"/>
          <w:sz w:val="22"/>
          <w:szCs w:val="22"/>
          <w:lang w:eastAsia="zh-TW"/>
        </w:rPr>
        <w:t>representation</w:t>
      </w:r>
      <w:r w:rsidR="00BA3D1C" w:rsidRPr="00081CBA">
        <w:rPr>
          <w:rFonts w:asciiTheme="minorHAnsi" w:eastAsiaTheme="minorEastAsia" w:hAnsiTheme="minorHAnsi" w:cstheme="minorHAnsi"/>
          <w:color w:val="000000" w:themeColor="text1"/>
          <w:sz w:val="22"/>
          <w:szCs w:val="22"/>
          <w:lang w:eastAsia="zh-TW"/>
        </w:rPr>
        <w:t>s</w:t>
      </w:r>
      <w:r w:rsidR="00881A4D" w:rsidRPr="00081CBA">
        <w:rPr>
          <w:rFonts w:asciiTheme="minorHAnsi" w:eastAsiaTheme="minorEastAsia" w:hAnsiTheme="minorHAnsi" w:cstheme="minorHAnsi"/>
          <w:color w:val="000000" w:themeColor="text1"/>
          <w:sz w:val="22"/>
          <w:szCs w:val="22"/>
          <w:lang w:eastAsia="zh-TW"/>
        </w:rPr>
        <w:t xml:space="preserve"> during decision making</w:t>
      </w:r>
      <w:r w:rsidR="00D66E34" w:rsidRPr="00081CBA">
        <w:rPr>
          <w:rFonts w:asciiTheme="minorHAnsi" w:eastAsiaTheme="minorEastAsia" w:hAnsiTheme="minorHAnsi" w:cstheme="minorHAnsi"/>
          <w:color w:val="000000" w:themeColor="text1"/>
          <w:sz w:val="22"/>
          <w:szCs w:val="22"/>
          <w:lang w:eastAsia="zh-TW"/>
        </w:rPr>
        <w:t>.  W</w:t>
      </w:r>
      <w:r w:rsidR="00F6338D" w:rsidRPr="00081CBA">
        <w:rPr>
          <w:rFonts w:asciiTheme="minorHAnsi" w:eastAsiaTheme="minorEastAsia" w:hAnsiTheme="minorHAnsi" w:cstheme="minorHAnsi"/>
          <w:color w:val="000000" w:themeColor="text1"/>
          <w:sz w:val="22"/>
          <w:szCs w:val="22"/>
          <w:lang w:eastAsia="zh-TW"/>
        </w:rPr>
        <w:t xml:space="preserve">e found that </w:t>
      </w:r>
      <w:r w:rsidR="00735A6A" w:rsidRPr="00081CBA">
        <w:rPr>
          <w:rFonts w:asciiTheme="minorHAnsi" w:eastAsiaTheme="minorEastAsia" w:hAnsiTheme="minorHAnsi" w:cstheme="minorHAnsi"/>
          <w:color w:val="000000" w:themeColor="text1"/>
          <w:sz w:val="22"/>
          <w:szCs w:val="22"/>
          <w:lang w:eastAsia="zh-TW"/>
        </w:rPr>
        <w:t>neural dynamics reflected choice consistency and reaction times, when monkeys accepted and rejected offers with different values.  High and low value offers were accepted or rejected consistently</w:t>
      </w:r>
      <w:r w:rsidR="00FD58D6" w:rsidRPr="00081CBA">
        <w:rPr>
          <w:rFonts w:asciiTheme="minorHAnsi" w:eastAsiaTheme="minorEastAsia" w:hAnsiTheme="minorHAnsi" w:cstheme="minorHAnsi"/>
          <w:color w:val="000000" w:themeColor="text1"/>
          <w:sz w:val="22"/>
          <w:szCs w:val="22"/>
          <w:lang w:eastAsia="zh-TW"/>
        </w:rPr>
        <w:t xml:space="preserve">, with short reaction times.  The neural dynamics in these situations </w:t>
      </w:r>
      <w:r w:rsidR="00107052" w:rsidRPr="00081CBA">
        <w:rPr>
          <w:rFonts w:asciiTheme="minorHAnsi" w:eastAsiaTheme="minorEastAsia" w:hAnsiTheme="minorHAnsi" w:cstheme="minorHAnsi"/>
          <w:color w:val="000000" w:themeColor="text1"/>
          <w:sz w:val="22"/>
          <w:szCs w:val="22"/>
          <w:lang w:eastAsia="zh-TW"/>
        </w:rPr>
        <w:t>were characterized by deep attractor basins and correspondingly large retraction coefficients</w:t>
      </w:r>
      <w:r w:rsidR="00373416" w:rsidRPr="00081CBA">
        <w:rPr>
          <w:rFonts w:asciiTheme="minorHAnsi" w:eastAsiaTheme="minorEastAsia" w:hAnsiTheme="minorHAnsi" w:cstheme="minorHAnsi"/>
          <w:color w:val="000000" w:themeColor="text1"/>
          <w:sz w:val="22"/>
          <w:szCs w:val="22"/>
          <w:lang w:eastAsia="zh-TW"/>
        </w:rPr>
        <w:t xml:space="preserve"> in a dynamical systems model</w:t>
      </w:r>
      <w:r w:rsidR="00107052" w:rsidRPr="00081CBA">
        <w:rPr>
          <w:rFonts w:asciiTheme="minorHAnsi" w:eastAsiaTheme="minorEastAsia" w:hAnsiTheme="minorHAnsi" w:cstheme="minorHAnsi"/>
          <w:color w:val="000000" w:themeColor="text1"/>
          <w:sz w:val="22"/>
          <w:szCs w:val="22"/>
          <w:lang w:eastAsia="zh-TW"/>
        </w:rPr>
        <w:t xml:space="preserve">.  Intermediate value offers, </w:t>
      </w:r>
      <w:r w:rsidR="00931B76" w:rsidRPr="00081CBA">
        <w:rPr>
          <w:rFonts w:asciiTheme="minorHAnsi" w:eastAsiaTheme="minorEastAsia" w:hAnsiTheme="minorHAnsi" w:cstheme="minorHAnsi"/>
          <w:color w:val="000000" w:themeColor="text1"/>
          <w:sz w:val="22"/>
          <w:szCs w:val="22"/>
          <w:lang w:eastAsia="zh-TW"/>
        </w:rPr>
        <w:t xml:space="preserve">on the other hand, were characterized by inconsistent choices, and longer reaction times.  The neural dynamics for these offers had shallower </w:t>
      </w:r>
      <w:r w:rsidR="00155FB4" w:rsidRPr="00081CBA">
        <w:rPr>
          <w:rFonts w:asciiTheme="minorHAnsi" w:eastAsiaTheme="minorEastAsia" w:hAnsiTheme="minorHAnsi" w:cstheme="minorHAnsi"/>
          <w:color w:val="000000" w:themeColor="text1"/>
          <w:sz w:val="22"/>
          <w:szCs w:val="22"/>
          <w:lang w:eastAsia="zh-TW"/>
        </w:rPr>
        <w:t xml:space="preserve">attractor basins and correspondingly smaller retraction coefficients.  </w:t>
      </w:r>
      <w:r w:rsidR="00384913" w:rsidRPr="00081CBA">
        <w:rPr>
          <w:rFonts w:asciiTheme="minorHAnsi" w:eastAsiaTheme="minorEastAsia" w:hAnsiTheme="minorHAnsi" w:cstheme="minorHAnsi"/>
          <w:color w:val="000000" w:themeColor="text1"/>
          <w:sz w:val="22"/>
          <w:szCs w:val="22"/>
          <w:lang w:eastAsia="zh-TW"/>
        </w:rPr>
        <w:t xml:space="preserve">Thus, the dynamic landscape of population neural activity in prefrontal cortex reflects </w:t>
      </w:r>
      <w:r w:rsidR="002F35BB" w:rsidRPr="00081CBA">
        <w:rPr>
          <w:rFonts w:asciiTheme="minorHAnsi" w:eastAsiaTheme="minorEastAsia" w:hAnsiTheme="minorHAnsi" w:cstheme="minorHAnsi"/>
          <w:color w:val="000000" w:themeColor="text1"/>
          <w:sz w:val="22"/>
          <w:szCs w:val="22"/>
          <w:lang w:eastAsia="zh-TW"/>
        </w:rPr>
        <w:t xml:space="preserve">choice commitment during </w:t>
      </w:r>
      <w:r w:rsidR="003D6676" w:rsidRPr="00081CBA">
        <w:rPr>
          <w:rFonts w:asciiTheme="minorHAnsi" w:eastAsiaTheme="minorEastAsia" w:hAnsiTheme="minorHAnsi" w:cstheme="minorHAnsi"/>
          <w:color w:val="000000" w:themeColor="text1"/>
          <w:sz w:val="22"/>
          <w:szCs w:val="22"/>
          <w:lang w:eastAsia="zh-TW"/>
        </w:rPr>
        <w:t>value-based</w:t>
      </w:r>
      <w:r w:rsidR="002F35BB" w:rsidRPr="00081CBA">
        <w:rPr>
          <w:rFonts w:asciiTheme="minorHAnsi" w:eastAsiaTheme="minorEastAsia" w:hAnsiTheme="minorHAnsi" w:cstheme="minorHAnsi"/>
          <w:color w:val="000000" w:themeColor="text1"/>
          <w:sz w:val="22"/>
          <w:szCs w:val="22"/>
          <w:lang w:eastAsia="zh-TW"/>
        </w:rPr>
        <w:t xml:space="preserve"> decision making.  </w:t>
      </w:r>
      <w:r w:rsidR="008167F0" w:rsidRPr="00081CBA">
        <w:rPr>
          <w:rFonts w:asciiTheme="minorHAnsi" w:eastAsiaTheme="minorEastAsia" w:hAnsiTheme="minorHAnsi" w:cstheme="minorHAnsi"/>
          <w:color w:val="000000" w:themeColor="text1"/>
          <w:sz w:val="22"/>
          <w:szCs w:val="22"/>
          <w:lang w:eastAsia="zh-TW"/>
        </w:rPr>
        <w:t xml:space="preserve">These results extend </w:t>
      </w:r>
      <w:r w:rsidR="00852216" w:rsidRPr="00081CBA">
        <w:rPr>
          <w:rFonts w:asciiTheme="minorHAnsi" w:eastAsiaTheme="minorEastAsia" w:hAnsiTheme="minorHAnsi" w:cstheme="minorHAnsi"/>
          <w:color w:val="000000" w:themeColor="text1"/>
          <w:sz w:val="22"/>
          <w:szCs w:val="22"/>
          <w:lang w:eastAsia="zh-TW"/>
        </w:rPr>
        <w:t xml:space="preserve">significantly </w:t>
      </w:r>
      <w:r w:rsidR="008167F0" w:rsidRPr="00081CBA">
        <w:rPr>
          <w:rFonts w:asciiTheme="minorHAnsi" w:eastAsiaTheme="minorEastAsia" w:hAnsiTheme="minorHAnsi" w:cstheme="minorHAnsi"/>
          <w:color w:val="000000" w:themeColor="text1"/>
          <w:sz w:val="22"/>
          <w:szCs w:val="22"/>
          <w:lang w:eastAsia="zh-TW"/>
        </w:rPr>
        <w:t>the insights</w:t>
      </w:r>
      <w:r w:rsidR="00B478C2" w:rsidRPr="00081CBA">
        <w:rPr>
          <w:rFonts w:asciiTheme="minorHAnsi" w:eastAsiaTheme="minorEastAsia" w:hAnsiTheme="minorHAnsi" w:cstheme="minorHAnsi"/>
          <w:color w:val="000000" w:themeColor="text1"/>
          <w:sz w:val="22"/>
          <w:szCs w:val="22"/>
          <w:lang w:eastAsia="zh-TW"/>
        </w:rPr>
        <w:t xml:space="preserve"> into behavior that can be obtained </w:t>
      </w:r>
      <w:r w:rsidR="002F730B" w:rsidRPr="00081CBA">
        <w:rPr>
          <w:rFonts w:asciiTheme="minorHAnsi" w:eastAsiaTheme="minorEastAsia" w:hAnsiTheme="minorHAnsi" w:cstheme="minorHAnsi"/>
          <w:color w:val="000000" w:themeColor="text1"/>
          <w:sz w:val="22"/>
          <w:szCs w:val="22"/>
          <w:lang w:eastAsia="zh-TW"/>
        </w:rPr>
        <w:t>by studying populations of simultaneously recorded neurons</w:t>
      </w:r>
      <w:r w:rsidR="00267B3B" w:rsidRPr="00081CBA">
        <w:rPr>
          <w:rFonts w:asciiTheme="minorHAnsi" w:eastAsiaTheme="minorEastAsia" w:hAnsiTheme="minorHAnsi" w:cstheme="minorHAnsi"/>
          <w:color w:val="000000" w:themeColor="text1"/>
          <w:sz w:val="22"/>
          <w:szCs w:val="22"/>
          <w:lang w:eastAsia="zh-TW"/>
        </w:rPr>
        <w:t xml:space="preserve">, and directly link </w:t>
      </w:r>
      <w:r w:rsidR="002C0FBC" w:rsidRPr="00081CBA">
        <w:rPr>
          <w:rFonts w:asciiTheme="minorHAnsi" w:eastAsiaTheme="minorEastAsia" w:hAnsiTheme="minorHAnsi" w:cstheme="minorHAnsi"/>
          <w:color w:val="000000" w:themeColor="text1"/>
          <w:sz w:val="22"/>
          <w:szCs w:val="22"/>
          <w:lang w:eastAsia="zh-TW"/>
        </w:rPr>
        <w:t>theoretical work on network computations to experimental results</w:t>
      </w:r>
      <w:r w:rsidR="002F730B" w:rsidRPr="00081CBA">
        <w:rPr>
          <w:rFonts w:asciiTheme="minorHAnsi" w:eastAsiaTheme="minorEastAsia" w:hAnsiTheme="minorHAnsi" w:cstheme="minorHAnsi"/>
          <w:color w:val="000000" w:themeColor="text1"/>
          <w:sz w:val="22"/>
          <w:szCs w:val="22"/>
          <w:lang w:eastAsia="zh-TW"/>
        </w:rPr>
        <w:t xml:space="preserve">.  </w:t>
      </w:r>
    </w:p>
    <w:p w14:paraId="77672210" w14:textId="77777777" w:rsidR="00AE1DF9" w:rsidRPr="00081CBA" w:rsidRDefault="00AE1DF9">
      <w:pPr>
        <w:rPr>
          <w:rFonts w:ascii="Times New Roman" w:eastAsia="Times New Roman" w:hAnsi="Times New Roman" w:cstheme="minorHAnsi"/>
          <w:b/>
          <w:bCs/>
          <w:color w:val="000000" w:themeColor="text1"/>
          <w:sz w:val="22"/>
          <w:szCs w:val="22"/>
          <w:lang w:eastAsia="zh-CN"/>
        </w:rPr>
      </w:pPr>
      <w:r w:rsidRPr="00081CBA">
        <w:rPr>
          <w:rFonts w:cstheme="minorHAnsi"/>
          <w:b/>
          <w:bCs/>
          <w:color w:val="000000" w:themeColor="text1"/>
          <w:sz w:val="22"/>
          <w:szCs w:val="22"/>
        </w:rPr>
        <w:br w:type="page"/>
      </w:r>
    </w:p>
    <w:p w14:paraId="3C0749C6" w14:textId="2B830B7F" w:rsidR="00915AD7" w:rsidRPr="00081CBA" w:rsidRDefault="00A4563A" w:rsidP="00A4563A">
      <w:pPr>
        <w:pStyle w:val="NormalWeb"/>
        <w:rPr>
          <w:rFonts w:cstheme="minorHAnsi"/>
          <w:b/>
          <w:bCs/>
          <w:color w:val="000000" w:themeColor="text1"/>
          <w:sz w:val="22"/>
          <w:szCs w:val="22"/>
        </w:rPr>
      </w:pPr>
      <w:r w:rsidRPr="00081CBA">
        <w:rPr>
          <w:rFonts w:cstheme="minorHAnsi"/>
          <w:b/>
          <w:bCs/>
          <w:color w:val="000000" w:themeColor="text1"/>
          <w:sz w:val="22"/>
          <w:szCs w:val="22"/>
        </w:rPr>
        <w:lastRenderedPageBreak/>
        <w:t xml:space="preserve">Acknowledgements  </w:t>
      </w:r>
    </w:p>
    <w:p w14:paraId="3EC74E56" w14:textId="545E92EE" w:rsidR="00A4563A" w:rsidDel="00DB65D9" w:rsidRDefault="00A4563A" w:rsidP="00A4563A">
      <w:pPr>
        <w:pStyle w:val="NormalWeb"/>
        <w:rPr>
          <w:del w:id="11" w:author="Wang Siyu" w:date="2023-08-15T03:38:00Z"/>
          <w:rFonts w:cstheme="minorHAnsi"/>
          <w:b/>
          <w:bCs/>
          <w:sz w:val="22"/>
          <w:szCs w:val="22"/>
        </w:rPr>
      </w:pPr>
      <w:r w:rsidRPr="00081CBA">
        <w:rPr>
          <w:rFonts w:cstheme="minorHAnsi"/>
          <w:color w:val="000000" w:themeColor="text1"/>
          <w:sz w:val="22"/>
          <w:szCs w:val="22"/>
        </w:rPr>
        <w:t>This work was supported by the intramural research program of NIMH (ZIA MH002928</w:t>
      </w:r>
      <w:ins w:id="12" w:author="Wang Siyu" w:date="2023-08-15T03:27:00Z">
        <w:r w:rsidR="00CB1BFD">
          <w:rPr>
            <w:rFonts w:cstheme="minorHAnsi"/>
            <w:color w:val="000000" w:themeColor="text1"/>
            <w:sz w:val="22"/>
            <w:szCs w:val="22"/>
          </w:rPr>
          <w:t xml:space="preserve"> BA</w:t>
        </w:r>
      </w:ins>
      <w:r w:rsidRPr="00081CBA">
        <w:rPr>
          <w:rFonts w:cstheme="minorHAnsi"/>
          <w:color w:val="000000" w:themeColor="text1"/>
          <w:sz w:val="22"/>
          <w:szCs w:val="22"/>
        </w:rPr>
        <w:t>).</w:t>
      </w:r>
      <w:ins w:id="13" w:author="Wang Siyu" w:date="2023-08-15T03:21:00Z">
        <w:r w:rsidR="00CE61CD">
          <w:rPr>
            <w:rFonts w:cstheme="minorHAnsi"/>
            <w:color w:val="000000" w:themeColor="text1"/>
            <w:sz w:val="22"/>
            <w:szCs w:val="22"/>
          </w:rPr>
          <w:t xml:space="preserve"> The authors thank Cary Robinson and Yi Wei for their assistance in spike sorting.</w:t>
        </w:r>
      </w:ins>
    </w:p>
    <w:p w14:paraId="6078DF9A" w14:textId="77777777" w:rsidR="00DB65D9" w:rsidRPr="00081CBA" w:rsidRDefault="00DB65D9" w:rsidP="00A4563A">
      <w:pPr>
        <w:pStyle w:val="NormalWeb"/>
        <w:rPr>
          <w:ins w:id="14" w:author="Wang Siyu" w:date="2023-08-15T03:38:00Z"/>
          <w:rFonts w:cstheme="minorHAnsi"/>
          <w:color w:val="000000" w:themeColor="text1"/>
          <w:sz w:val="22"/>
          <w:szCs w:val="22"/>
        </w:rPr>
      </w:pPr>
    </w:p>
    <w:p w14:paraId="074A7F90" w14:textId="77777777" w:rsidR="00915AD7" w:rsidRDefault="00915AD7" w:rsidP="00A4563A">
      <w:pPr>
        <w:pStyle w:val="NormalWeb"/>
        <w:rPr>
          <w:rFonts w:cstheme="minorHAnsi"/>
          <w:b/>
          <w:bCs/>
          <w:sz w:val="22"/>
          <w:szCs w:val="22"/>
        </w:rPr>
      </w:pPr>
    </w:p>
    <w:p w14:paraId="12CBC33E" w14:textId="492A5D13" w:rsidR="00915AD7" w:rsidRDefault="00915AD7" w:rsidP="00A4563A">
      <w:pPr>
        <w:pStyle w:val="NormalWeb"/>
        <w:rPr>
          <w:ins w:id="15" w:author="Wang Siyu" w:date="2023-08-15T03:30:00Z"/>
          <w:rFonts w:cstheme="minorHAnsi"/>
          <w:b/>
          <w:bCs/>
          <w:sz w:val="22"/>
          <w:szCs w:val="22"/>
        </w:rPr>
      </w:pPr>
      <w:r>
        <w:rPr>
          <w:rFonts w:cstheme="minorHAnsi"/>
          <w:b/>
          <w:bCs/>
          <w:sz w:val="22"/>
          <w:szCs w:val="22"/>
        </w:rPr>
        <w:t xml:space="preserve">Author Contributions </w:t>
      </w:r>
      <w:del w:id="16" w:author="Wang Siyu" w:date="2023-08-15T03:30:00Z">
        <w:r w:rsidDel="00B42DE6">
          <w:rPr>
            <w:rFonts w:cstheme="minorHAnsi"/>
            <w:b/>
            <w:bCs/>
            <w:sz w:val="22"/>
            <w:szCs w:val="22"/>
          </w:rPr>
          <w:delText>Statement</w:delText>
        </w:r>
      </w:del>
    </w:p>
    <w:p w14:paraId="1CB68584" w14:textId="4384F050" w:rsidR="00F732CF" w:rsidDel="00DB65D9" w:rsidRDefault="00F6439F" w:rsidP="00A4563A">
      <w:pPr>
        <w:pStyle w:val="NormalWeb"/>
        <w:rPr>
          <w:del w:id="17" w:author="Wang Siyu" w:date="2023-08-15T03:38:00Z"/>
          <w:rFonts w:cstheme="minorHAnsi"/>
          <w:sz w:val="22"/>
          <w:szCs w:val="22"/>
        </w:rPr>
      </w:pPr>
      <w:ins w:id="18" w:author="Wang Siyu" w:date="2023-08-15T03:33:00Z">
        <w:r>
          <w:rPr>
            <w:rFonts w:cstheme="minorHAnsi"/>
            <w:sz w:val="22"/>
            <w:szCs w:val="22"/>
          </w:rPr>
          <w:t xml:space="preserve">R.F. </w:t>
        </w:r>
      </w:ins>
      <w:ins w:id="19" w:author="Wang Siyu" w:date="2023-08-15T03:47:00Z">
        <w:r w:rsidR="00F62D59">
          <w:rPr>
            <w:rFonts w:cstheme="minorHAnsi"/>
            <w:sz w:val="22"/>
            <w:szCs w:val="22"/>
          </w:rPr>
          <w:t>conducted the experiment and collected</w:t>
        </w:r>
      </w:ins>
      <w:ins w:id="20" w:author="Wang Siyu" w:date="2023-08-15T03:33:00Z">
        <w:r>
          <w:rPr>
            <w:rFonts w:cstheme="minorHAnsi"/>
            <w:sz w:val="22"/>
            <w:szCs w:val="22"/>
          </w:rPr>
          <w:t xml:space="preserve"> data</w:t>
        </w:r>
      </w:ins>
      <w:ins w:id="21" w:author="Wang Siyu" w:date="2023-08-15T03:37:00Z">
        <w:r w:rsidR="00976747">
          <w:rPr>
            <w:rFonts w:cstheme="minorHAnsi"/>
            <w:sz w:val="22"/>
            <w:szCs w:val="22"/>
          </w:rPr>
          <w:t>.</w:t>
        </w:r>
      </w:ins>
      <w:ins w:id="22" w:author="Wang Siyu" w:date="2023-08-15T03:33:00Z">
        <w:r>
          <w:rPr>
            <w:rFonts w:cstheme="minorHAnsi"/>
            <w:sz w:val="22"/>
            <w:szCs w:val="22"/>
          </w:rPr>
          <w:t xml:space="preserve"> S.W. </w:t>
        </w:r>
      </w:ins>
      <w:ins w:id="23" w:author="Wang Siyu" w:date="2023-08-15T03:48:00Z">
        <w:r w:rsidR="00AD0D5E">
          <w:rPr>
            <w:rFonts w:cstheme="minorHAnsi"/>
            <w:sz w:val="22"/>
            <w:szCs w:val="22"/>
          </w:rPr>
          <w:t>analyzed the data</w:t>
        </w:r>
      </w:ins>
      <w:ins w:id="24" w:author="Wang Siyu" w:date="2023-08-15T03:37:00Z">
        <w:r w:rsidR="00976747">
          <w:rPr>
            <w:rFonts w:cstheme="minorHAnsi"/>
            <w:sz w:val="22"/>
            <w:szCs w:val="22"/>
          </w:rPr>
          <w:t>.</w:t>
        </w:r>
      </w:ins>
      <w:ins w:id="25" w:author="Wang Siyu" w:date="2023-08-15T03:33:00Z">
        <w:r>
          <w:rPr>
            <w:rFonts w:cstheme="minorHAnsi"/>
            <w:sz w:val="22"/>
            <w:szCs w:val="22"/>
          </w:rPr>
          <w:t xml:space="preserve"> </w:t>
        </w:r>
      </w:ins>
      <w:ins w:id="26" w:author="Wang Siyu" w:date="2023-08-15T03:34:00Z">
        <w:r>
          <w:rPr>
            <w:rFonts w:cstheme="minorHAnsi"/>
            <w:sz w:val="22"/>
            <w:szCs w:val="22"/>
          </w:rPr>
          <w:t>S.W. and B.A. wrote the manuscript</w:t>
        </w:r>
      </w:ins>
      <w:ins w:id="27" w:author="Wang Siyu" w:date="2023-08-15T03:37:00Z">
        <w:r w:rsidR="00976747">
          <w:rPr>
            <w:rFonts w:cstheme="minorHAnsi"/>
            <w:sz w:val="22"/>
            <w:szCs w:val="22"/>
          </w:rPr>
          <w:t>,</w:t>
        </w:r>
      </w:ins>
      <w:ins w:id="28" w:author="Wang Siyu" w:date="2023-08-15T03:35:00Z">
        <w:r>
          <w:rPr>
            <w:rFonts w:cstheme="minorHAnsi"/>
            <w:sz w:val="22"/>
            <w:szCs w:val="22"/>
          </w:rPr>
          <w:t xml:space="preserve"> with </w:t>
        </w:r>
      </w:ins>
      <w:ins w:id="29" w:author="Wang Siyu" w:date="2023-08-15T03:36:00Z">
        <w:r w:rsidR="006D23DA">
          <w:rPr>
            <w:rFonts w:cstheme="minorHAnsi"/>
            <w:sz w:val="22"/>
            <w:szCs w:val="22"/>
          </w:rPr>
          <w:t>input</w:t>
        </w:r>
      </w:ins>
      <w:ins w:id="30" w:author="Wang Siyu" w:date="2023-08-15T03:35:00Z">
        <w:r>
          <w:rPr>
            <w:rFonts w:cstheme="minorHAnsi"/>
            <w:sz w:val="22"/>
            <w:szCs w:val="22"/>
          </w:rPr>
          <w:t xml:space="preserve"> from R.F. and B.R.</w:t>
        </w:r>
      </w:ins>
    </w:p>
    <w:p w14:paraId="13E1E2F2" w14:textId="77777777" w:rsidR="00DB65D9" w:rsidRPr="00AE19A0" w:rsidRDefault="00DB65D9" w:rsidP="00A4563A">
      <w:pPr>
        <w:pStyle w:val="NormalWeb"/>
        <w:rPr>
          <w:ins w:id="31" w:author="Wang Siyu" w:date="2023-08-15T03:38:00Z"/>
          <w:rFonts w:cstheme="minorHAnsi"/>
          <w:sz w:val="22"/>
          <w:szCs w:val="22"/>
          <w:rPrChange w:id="32" w:author="Wang Siyu" w:date="2023-08-15T03:30:00Z">
            <w:rPr>
              <w:ins w:id="33" w:author="Wang Siyu" w:date="2023-08-15T03:38:00Z"/>
              <w:rFonts w:cstheme="minorHAnsi"/>
              <w:b/>
              <w:bCs/>
              <w:sz w:val="22"/>
              <w:szCs w:val="22"/>
            </w:rPr>
          </w:rPrChange>
        </w:rPr>
      </w:pPr>
    </w:p>
    <w:p w14:paraId="02C151AF" w14:textId="77777777" w:rsidR="00915AD7" w:rsidRDefault="00915AD7" w:rsidP="00A4563A">
      <w:pPr>
        <w:pStyle w:val="NormalWeb"/>
        <w:rPr>
          <w:rFonts w:cstheme="minorHAnsi"/>
          <w:b/>
          <w:bCs/>
          <w:sz w:val="22"/>
          <w:szCs w:val="22"/>
        </w:rPr>
      </w:pPr>
    </w:p>
    <w:p w14:paraId="074E14AD" w14:textId="7C495674" w:rsidR="008E1D75" w:rsidRDefault="00915AD7" w:rsidP="00A4563A">
      <w:pPr>
        <w:pStyle w:val="NormalWeb"/>
        <w:rPr>
          <w:ins w:id="34" w:author="Wang Siyu" w:date="2023-08-15T03:29:00Z"/>
          <w:rFonts w:cstheme="minorHAnsi"/>
          <w:b/>
          <w:bCs/>
          <w:sz w:val="22"/>
          <w:szCs w:val="22"/>
        </w:rPr>
      </w:pPr>
      <w:r>
        <w:rPr>
          <w:rFonts w:cstheme="minorHAnsi"/>
          <w:b/>
          <w:bCs/>
          <w:sz w:val="22"/>
          <w:szCs w:val="22"/>
        </w:rPr>
        <w:t xml:space="preserve">Competing Interests </w:t>
      </w:r>
      <w:del w:id="35" w:author="Wang Siyu" w:date="2023-08-15T03:30:00Z">
        <w:r w:rsidDel="00B42DE6">
          <w:rPr>
            <w:rFonts w:cstheme="minorHAnsi"/>
            <w:b/>
            <w:bCs/>
            <w:sz w:val="22"/>
            <w:szCs w:val="22"/>
          </w:rPr>
          <w:delText>Statement</w:delText>
        </w:r>
      </w:del>
    </w:p>
    <w:p w14:paraId="1946FF9B" w14:textId="12913E23" w:rsidR="00D661AE" w:rsidRPr="008E1D75" w:rsidRDefault="008E1D75" w:rsidP="00A4563A">
      <w:pPr>
        <w:pStyle w:val="NormalWeb"/>
        <w:rPr>
          <w:rFonts w:cstheme="minorHAnsi"/>
          <w:sz w:val="22"/>
          <w:szCs w:val="22"/>
        </w:rPr>
      </w:pPr>
      <w:ins w:id="36" w:author="Wang Siyu" w:date="2023-08-15T03:29:00Z">
        <w:r w:rsidRPr="008E1D75">
          <w:rPr>
            <w:rFonts w:cstheme="minorHAnsi"/>
            <w:sz w:val="22"/>
            <w:szCs w:val="22"/>
            <w:rPrChange w:id="37" w:author="Wang Siyu" w:date="2023-08-15T03:29:00Z">
              <w:rPr>
                <w:rFonts w:cstheme="minorHAnsi"/>
                <w:b/>
                <w:bCs/>
                <w:sz w:val="22"/>
                <w:szCs w:val="22"/>
              </w:rPr>
            </w:rPrChange>
          </w:rPr>
          <w:t>The authors declare no competing interests</w:t>
        </w:r>
        <w:r w:rsidR="00382403">
          <w:rPr>
            <w:rFonts w:cstheme="minorHAnsi"/>
            <w:sz w:val="22"/>
            <w:szCs w:val="22"/>
          </w:rPr>
          <w:t>.</w:t>
        </w:r>
        <w:r w:rsidRPr="008E1D75">
          <w:rPr>
            <w:rFonts w:cstheme="minorHAnsi"/>
            <w:sz w:val="22"/>
            <w:szCs w:val="22"/>
            <w:rPrChange w:id="38" w:author="Wang Siyu" w:date="2023-08-15T03:29:00Z">
              <w:rPr>
                <w:rFonts w:cstheme="minorHAnsi"/>
                <w:b/>
                <w:bCs/>
                <w:sz w:val="22"/>
                <w:szCs w:val="22"/>
              </w:rPr>
            </w:rPrChange>
          </w:rPr>
          <w:t xml:space="preserve"> </w:t>
        </w:r>
      </w:ins>
      <w:r w:rsidR="00D661AE" w:rsidRPr="008E1D75">
        <w:rPr>
          <w:rFonts w:cstheme="minorHAnsi"/>
          <w:sz w:val="22"/>
          <w:szCs w:val="22"/>
          <w:rPrChange w:id="39" w:author="Wang Siyu" w:date="2023-08-15T03:29:00Z">
            <w:rPr>
              <w:rFonts w:cstheme="minorHAnsi"/>
              <w:b/>
              <w:bCs/>
              <w:sz w:val="22"/>
              <w:szCs w:val="22"/>
            </w:rPr>
          </w:rPrChange>
        </w:rPr>
        <w:br w:type="page"/>
      </w:r>
    </w:p>
    <w:p w14:paraId="6D668A91" w14:textId="05969AEE" w:rsidR="00695299" w:rsidRDefault="009F066E">
      <w:pPr>
        <w:rPr>
          <w:rFonts w:eastAsia="Times New Roman" w:cstheme="minorHAnsi"/>
          <w:b/>
          <w:bCs/>
          <w:sz w:val="22"/>
          <w:szCs w:val="22"/>
          <w:lang w:eastAsia="zh-CN"/>
        </w:rPr>
      </w:pPr>
      <w:r w:rsidRPr="009F066E">
        <w:rPr>
          <w:rFonts w:cstheme="minorHAnsi"/>
          <w:b/>
          <w:bCs/>
          <w:sz w:val="22"/>
          <w:szCs w:val="22"/>
        </w:rPr>
        <w:lastRenderedPageBreak/>
        <w:t xml:space="preserve">Figure </w:t>
      </w:r>
      <w:r w:rsidR="007B2103">
        <w:rPr>
          <w:rFonts w:cstheme="minorHAnsi"/>
          <w:b/>
          <w:bCs/>
          <w:sz w:val="22"/>
          <w:szCs w:val="22"/>
        </w:rPr>
        <w:t>Legends/</w:t>
      </w:r>
      <w:r w:rsidRPr="009F066E">
        <w:rPr>
          <w:rFonts w:cstheme="minorHAnsi"/>
          <w:b/>
          <w:bCs/>
          <w:sz w:val="22"/>
          <w:szCs w:val="22"/>
        </w:rPr>
        <w:t>Captions</w:t>
      </w:r>
    </w:p>
    <w:p w14:paraId="0E8C4820" w14:textId="37186A64" w:rsidR="00E462AF" w:rsidRPr="00D7372B" w:rsidRDefault="00E462AF" w:rsidP="00E462AF">
      <w:pPr>
        <w:rPr>
          <w:rFonts w:cstheme="minorHAnsi"/>
          <w:sz w:val="22"/>
          <w:szCs w:val="22"/>
        </w:rPr>
      </w:pPr>
      <w:r w:rsidRPr="00971ABF">
        <w:rPr>
          <w:rFonts w:cstheme="minorHAnsi"/>
          <w:b/>
          <w:bCs/>
          <w:sz w:val="22"/>
          <w:szCs w:val="22"/>
        </w:rPr>
        <w:t>Figure 1</w:t>
      </w:r>
      <w:r w:rsidRPr="00D7372B">
        <w:rPr>
          <w:rFonts w:cstheme="minorHAnsi"/>
          <w:sz w:val="22"/>
          <w:szCs w:val="22"/>
        </w:rPr>
        <w:t xml:space="preserve"> – Behavioral task, behavior</w:t>
      </w:r>
      <w:r>
        <w:rPr>
          <w:rFonts w:cstheme="minorHAnsi"/>
          <w:sz w:val="22"/>
          <w:szCs w:val="22"/>
        </w:rPr>
        <w:t>,</w:t>
      </w:r>
      <w:r w:rsidRPr="00D7372B">
        <w:rPr>
          <w:rFonts w:cstheme="minorHAnsi"/>
          <w:sz w:val="22"/>
          <w:szCs w:val="22"/>
        </w:rPr>
        <w:t xml:space="preserve"> and recording sites.  A.  </w:t>
      </w:r>
      <w:r>
        <w:rPr>
          <w:rFonts w:cstheme="minorHAnsi"/>
          <w:sz w:val="22"/>
          <w:szCs w:val="22"/>
        </w:rPr>
        <w:t>T</w:t>
      </w:r>
      <w:r w:rsidRPr="00D7372B">
        <w:rPr>
          <w:rFonts w:cstheme="minorHAnsi"/>
          <w:sz w:val="22"/>
          <w:szCs w:val="22"/>
        </w:rPr>
        <w:t>emporal-discounting task</w:t>
      </w:r>
      <w:r>
        <w:rPr>
          <w:rFonts w:cstheme="minorHAnsi"/>
          <w:sz w:val="22"/>
          <w:szCs w:val="22"/>
        </w:rPr>
        <w:t xml:space="preserve"> </w:t>
      </w:r>
      <w:r>
        <w:rPr>
          <w:rFonts w:cstheme="minorHAnsi"/>
          <w:sz w:val="22"/>
          <w:szCs w:val="22"/>
        </w:rPr>
        <w:fldChar w:fldCharType="begin">
          <w:fldData xml:space="preserve">PEVuZE5vdGU+PENpdGU+PEF1dGhvcj5GYWxjb25lPC9BdXRob3I+PFllYXI+MjAxOTwvWWVhcj48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</w:fldData>
        </w:fldChar>
      </w:r>
      <w:r w:rsidR="00966097">
        <w:rPr>
          <w:rFonts w:cstheme="minorHAnsi"/>
          <w:sz w:val="22"/>
          <w:szCs w:val="22"/>
        </w:rPr>
        <w:instrText xml:space="preserve"> ADDIN EN.CITE </w:instrText>
      </w:r>
      <w:r w:rsidR="00966097">
        <w:rPr>
          <w:rFonts w:cstheme="minorHAnsi"/>
          <w:sz w:val="22"/>
          <w:szCs w:val="22"/>
        </w:rPr>
        <w:fldChar w:fldCharType="begin">
          <w:fldData xml:space="preserve">PEVuZE5vdGU+PENpdGU+PEF1dGhvcj5GYWxjb25lPC9BdXRob3I+PFllYXI+MjAxOTwvWWVhcj48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</w:fldData>
        </w:fldChar>
      </w:r>
      <w:r w:rsidR="00966097">
        <w:rPr>
          <w:rFonts w:cstheme="minorHAnsi"/>
          <w:sz w:val="22"/>
          <w:szCs w:val="22"/>
        </w:rPr>
        <w:instrText xml:space="preserve"> ADDIN EN.CITE.DATA </w:instrText>
      </w:r>
      <w:r w:rsidR="00966097">
        <w:rPr>
          <w:rFonts w:cstheme="minorHAnsi"/>
          <w:sz w:val="22"/>
          <w:szCs w:val="22"/>
        </w:rPr>
      </w:r>
      <w:r w:rsidR="00966097">
        <w:rPr>
          <w:rFonts w:cstheme="minorHAnsi"/>
          <w:sz w:val="22"/>
          <w:szCs w:val="22"/>
        </w:rPr>
        <w:fldChar w:fldCharType="end"/>
      </w:r>
      <w:r>
        <w:rPr>
          <w:rFonts w:cstheme="minorHAnsi"/>
          <w:sz w:val="22"/>
          <w:szCs w:val="22"/>
        </w:rPr>
        <w:fldChar w:fldCharType="separate"/>
      </w:r>
      <w:r w:rsidR="00966097" w:rsidRPr="00966097">
        <w:rPr>
          <w:rFonts w:cstheme="minorHAnsi"/>
          <w:noProof/>
          <w:sz w:val="22"/>
          <w:szCs w:val="22"/>
          <w:vertAlign w:val="superscript"/>
        </w:rPr>
        <w:t>44</w:t>
      </w:r>
      <w:r>
        <w:rPr>
          <w:rFonts w:cstheme="minorHAnsi"/>
          <w:sz w:val="22"/>
          <w:szCs w:val="22"/>
        </w:rPr>
        <w:fldChar w:fldCharType="end"/>
      </w:r>
      <w:r w:rsidRPr="00D7372B">
        <w:rPr>
          <w:rFonts w:cstheme="minorHAnsi"/>
          <w:sz w:val="22"/>
          <w:szCs w:val="22"/>
        </w:rPr>
        <w:t>.  In each trial, the animals first touch</w:t>
      </w:r>
      <w:r>
        <w:rPr>
          <w:rFonts w:cstheme="minorHAnsi"/>
          <w:sz w:val="22"/>
          <w:szCs w:val="22"/>
        </w:rPr>
        <w:t>ed</w:t>
      </w:r>
      <w:r w:rsidRPr="00D7372B">
        <w:rPr>
          <w:rFonts w:cstheme="minorHAnsi"/>
          <w:sz w:val="22"/>
          <w:szCs w:val="22"/>
        </w:rPr>
        <w:t xml:space="preserve"> a bar, after which a red</w:t>
      </w:r>
      <w:r>
        <w:rPr>
          <w:rFonts w:cstheme="minorHAnsi"/>
          <w:sz w:val="22"/>
          <w:szCs w:val="22"/>
        </w:rPr>
        <w:t xml:space="preserve"> </w:t>
      </w:r>
      <w:r w:rsidRPr="00D7372B">
        <w:rPr>
          <w:rFonts w:cstheme="minorHAnsi"/>
          <w:sz w:val="22"/>
          <w:szCs w:val="22"/>
        </w:rPr>
        <w:t xml:space="preserve">dot </w:t>
      </w:r>
      <w:r>
        <w:rPr>
          <w:rFonts w:cstheme="minorHAnsi"/>
          <w:sz w:val="22"/>
          <w:szCs w:val="22"/>
        </w:rPr>
        <w:t>wa</w:t>
      </w:r>
      <w:r w:rsidRPr="00D7372B">
        <w:rPr>
          <w:rFonts w:cstheme="minorHAnsi"/>
          <w:sz w:val="22"/>
          <w:szCs w:val="22"/>
        </w:rPr>
        <w:t>s presented.</w:t>
      </w:r>
      <w:r>
        <w:rPr>
          <w:rFonts w:cstheme="minorHAnsi"/>
          <w:sz w:val="22"/>
          <w:szCs w:val="22"/>
        </w:rPr>
        <w:t xml:space="preserve">  Next</w:t>
      </w:r>
      <w:r w:rsidRPr="00D7372B">
        <w:rPr>
          <w:rFonts w:cstheme="minorHAnsi"/>
          <w:sz w:val="22"/>
          <w:szCs w:val="22"/>
        </w:rPr>
        <w:t>, a cue, which indicate</w:t>
      </w:r>
      <w:r>
        <w:rPr>
          <w:rFonts w:cstheme="minorHAnsi"/>
          <w:sz w:val="22"/>
          <w:szCs w:val="22"/>
        </w:rPr>
        <w:t>d</w:t>
      </w:r>
      <w:r w:rsidRPr="00D7372B">
        <w:rPr>
          <w:rFonts w:cstheme="minorHAnsi"/>
          <w:sz w:val="22"/>
          <w:szCs w:val="22"/>
        </w:rPr>
        <w:t xml:space="preserve"> the reward size</w:t>
      </w:r>
      <w:r>
        <w:rPr>
          <w:rFonts w:cstheme="minorHAnsi"/>
          <w:sz w:val="22"/>
          <w:szCs w:val="22"/>
        </w:rPr>
        <w:t xml:space="preserve"> (drops)</w:t>
      </w:r>
      <w:r w:rsidRPr="00D7372B">
        <w:rPr>
          <w:rFonts w:cstheme="minorHAnsi"/>
          <w:sz w:val="22"/>
          <w:szCs w:val="22"/>
        </w:rPr>
        <w:t xml:space="preserve"> and delay</w:t>
      </w:r>
      <w:r>
        <w:rPr>
          <w:rFonts w:cstheme="minorHAnsi"/>
          <w:sz w:val="22"/>
          <w:szCs w:val="22"/>
        </w:rPr>
        <w:t>,</w:t>
      </w:r>
      <w:r w:rsidRPr="00D7372B">
        <w:rPr>
          <w:rFonts w:cstheme="minorHAnsi"/>
          <w:sz w:val="22"/>
          <w:szCs w:val="22"/>
        </w:rPr>
        <w:t xml:space="preserve"> </w:t>
      </w:r>
      <w:r>
        <w:rPr>
          <w:rFonts w:cstheme="minorHAnsi"/>
          <w:sz w:val="22"/>
          <w:szCs w:val="22"/>
        </w:rPr>
        <w:t>wa</w:t>
      </w:r>
      <w:r w:rsidRPr="00D7372B">
        <w:rPr>
          <w:rFonts w:cstheme="minorHAnsi"/>
          <w:sz w:val="22"/>
          <w:szCs w:val="22"/>
        </w:rPr>
        <w:t>s shown.  If the animals release</w:t>
      </w:r>
      <w:r>
        <w:rPr>
          <w:rFonts w:cstheme="minorHAnsi"/>
          <w:sz w:val="22"/>
          <w:szCs w:val="22"/>
        </w:rPr>
        <w:t>d</w:t>
      </w:r>
      <w:r w:rsidRPr="00D7372B">
        <w:rPr>
          <w:rFonts w:cstheme="minorHAnsi"/>
          <w:sz w:val="22"/>
          <w:szCs w:val="22"/>
        </w:rPr>
        <w:t xml:space="preserve"> the bar before the red dot turn</w:t>
      </w:r>
      <w:r>
        <w:rPr>
          <w:rFonts w:cstheme="minorHAnsi"/>
          <w:sz w:val="22"/>
          <w:szCs w:val="22"/>
        </w:rPr>
        <w:t>ed</w:t>
      </w:r>
      <w:r w:rsidRPr="00D7372B">
        <w:rPr>
          <w:rFonts w:cstheme="minorHAnsi"/>
          <w:sz w:val="22"/>
          <w:szCs w:val="22"/>
        </w:rPr>
        <w:t xml:space="preserve"> purple, the trial </w:t>
      </w:r>
      <w:r>
        <w:rPr>
          <w:rFonts w:cstheme="minorHAnsi"/>
          <w:sz w:val="22"/>
          <w:szCs w:val="22"/>
        </w:rPr>
        <w:t>was considered rejected and</w:t>
      </w:r>
      <w:r w:rsidRPr="00D7372B">
        <w:rPr>
          <w:rFonts w:cstheme="minorHAnsi"/>
          <w:sz w:val="22"/>
          <w:szCs w:val="22"/>
        </w:rPr>
        <w:t xml:space="preserve">, </w:t>
      </w:r>
      <w:r>
        <w:rPr>
          <w:rFonts w:cstheme="minorHAnsi"/>
          <w:sz w:val="22"/>
          <w:szCs w:val="22"/>
        </w:rPr>
        <w:t xml:space="preserve">in the next trial, </w:t>
      </w:r>
      <w:r w:rsidRPr="00D7372B">
        <w:rPr>
          <w:rFonts w:cstheme="minorHAnsi"/>
          <w:sz w:val="22"/>
          <w:szCs w:val="22"/>
        </w:rPr>
        <w:t xml:space="preserve">a new randomly selected </w:t>
      </w:r>
      <w:r>
        <w:rPr>
          <w:rFonts w:cstheme="minorHAnsi"/>
          <w:sz w:val="22"/>
          <w:szCs w:val="22"/>
        </w:rPr>
        <w:t>cue</w:t>
      </w:r>
      <w:r w:rsidRPr="00D7372B">
        <w:rPr>
          <w:rFonts w:cstheme="minorHAnsi"/>
          <w:sz w:val="22"/>
          <w:szCs w:val="22"/>
        </w:rPr>
        <w:t xml:space="preserve"> </w:t>
      </w:r>
      <w:r>
        <w:rPr>
          <w:rFonts w:cstheme="minorHAnsi"/>
          <w:sz w:val="22"/>
          <w:szCs w:val="22"/>
        </w:rPr>
        <w:t>wa</w:t>
      </w:r>
      <w:r w:rsidRPr="00D7372B">
        <w:rPr>
          <w:rFonts w:cstheme="minorHAnsi"/>
          <w:sz w:val="22"/>
          <w:szCs w:val="22"/>
        </w:rPr>
        <w:t xml:space="preserve">s </w:t>
      </w:r>
      <w:r>
        <w:rPr>
          <w:rFonts w:cstheme="minorHAnsi"/>
          <w:sz w:val="22"/>
          <w:szCs w:val="22"/>
        </w:rPr>
        <w:t>presented</w:t>
      </w:r>
      <w:r w:rsidRPr="00D7372B">
        <w:rPr>
          <w:rFonts w:cstheme="minorHAnsi"/>
          <w:sz w:val="22"/>
          <w:szCs w:val="22"/>
        </w:rPr>
        <w:t>.  If they h</w:t>
      </w:r>
      <w:r>
        <w:rPr>
          <w:rFonts w:cstheme="minorHAnsi"/>
          <w:sz w:val="22"/>
          <w:szCs w:val="22"/>
        </w:rPr>
        <w:t>e</w:t>
      </w:r>
      <w:r w:rsidRPr="00D7372B">
        <w:rPr>
          <w:rFonts w:cstheme="minorHAnsi"/>
          <w:sz w:val="22"/>
          <w:szCs w:val="22"/>
        </w:rPr>
        <w:t>ld the bar until the red dot turn</w:t>
      </w:r>
      <w:r>
        <w:rPr>
          <w:rFonts w:cstheme="minorHAnsi"/>
          <w:sz w:val="22"/>
          <w:szCs w:val="22"/>
        </w:rPr>
        <w:t>ed</w:t>
      </w:r>
      <w:r w:rsidRPr="00D7372B">
        <w:rPr>
          <w:rFonts w:cstheme="minorHAnsi"/>
          <w:sz w:val="22"/>
          <w:szCs w:val="22"/>
        </w:rPr>
        <w:t xml:space="preserve"> purple, and then release</w:t>
      </w:r>
      <w:r>
        <w:rPr>
          <w:rFonts w:cstheme="minorHAnsi"/>
          <w:sz w:val="22"/>
          <w:szCs w:val="22"/>
        </w:rPr>
        <w:t>d</w:t>
      </w:r>
      <w:r w:rsidRPr="00D7372B">
        <w:rPr>
          <w:rFonts w:cstheme="minorHAnsi"/>
          <w:sz w:val="22"/>
          <w:szCs w:val="22"/>
        </w:rPr>
        <w:t xml:space="preserve"> the bar </w:t>
      </w:r>
      <w:r>
        <w:rPr>
          <w:rFonts w:cstheme="minorHAnsi"/>
          <w:sz w:val="22"/>
          <w:szCs w:val="22"/>
        </w:rPr>
        <w:t>between 200 and</w:t>
      </w:r>
      <w:r w:rsidRPr="00D7372B">
        <w:rPr>
          <w:rFonts w:cstheme="minorHAnsi"/>
          <w:sz w:val="22"/>
          <w:szCs w:val="22"/>
        </w:rPr>
        <w:t xml:space="preserve"> 1200</w:t>
      </w:r>
      <w:r>
        <w:rPr>
          <w:rFonts w:cstheme="minorHAnsi"/>
          <w:sz w:val="22"/>
          <w:szCs w:val="22"/>
        </w:rPr>
        <w:t xml:space="preserve"> </w:t>
      </w:r>
      <w:r w:rsidRPr="00D7372B">
        <w:rPr>
          <w:rFonts w:cstheme="minorHAnsi"/>
          <w:sz w:val="22"/>
          <w:szCs w:val="22"/>
        </w:rPr>
        <w:t>ms</w:t>
      </w:r>
      <w:r>
        <w:rPr>
          <w:rFonts w:cstheme="minorHAnsi"/>
          <w:sz w:val="22"/>
          <w:szCs w:val="22"/>
        </w:rPr>
        <w:t>, the trial was considered accepted, and</w:t>
      </w:r>
      <w:r w:rsidRPr="00D7372B">
        <w:rPr>
          <w:rFonts w:cstheme="minorHAnsi"/>
          <w:sz w:val="22"/>
          <w:szCs w:val="22"/>
        </w:rPr>
        <w:t xml:space="preserve"> the indicated </w:t>
      </w:r>
      <w:r>
        <w:rPr>
          <w:rFonts w:cstheme="minorHAnsi"/>
          <w:sz w:val="22"/>
          <w:szCs w:val="22"/>
        </w:rPr>
        <w:t xml:space="preserve">drops of liquid </w:t>
      </w:r>
      <w:r w:rsidRPr="00D7372B">
        <w:rPr>
          <w:rFonts w:cstheme="minorHAnsi"/>
          <w:sz w:val="22"/>
          <w:szCs w:val="22"/>
        </w:rPr>
        <w:t xml:space="preserve">reward </w:t>
      </w:r>
      <w:r>
        <w:rPr>
          <w:rFonts w:cstheme="minorHAnsi"/>
          <w:sz w:val="22"/>
          <w:szCs w:val="22"/>
        </w:rPr>
        <w:t xml:space="preserve">were delivered </w:t>
      </w:r>
      <w:r w:rsidRPr="00D7372B">
        <w:rPr>
          <w:rFonts w:cstheme="minorHAnsi"/>
          <w:sz w:val="22"/>
          <w:szCs w:val="22"/>
        </w:rPr>
        <w:t>a</w:t>
      </w:r>
      <w:r>
        <w:rPr>
          <w:rFonts w:cstheme="minorHAnsi"/>
          <w:sz w:val="22"/>
          <w:szCs w:val="22"/>
        </w:rPr>
        <w:t>fter</w:t>
      </w:r>
      <w:r w:rsidRPr="00D7372B">
        <w:rPr>
          <w:rFonts w:cstheme="minorHAnsi"/>
          <w:sz w:val="22"/>
          <w:szCs w:val="22"/>
        </w:rPr>
        <w:t xml:space="preserve"> the indicated delay.  B. </w:t>
      </w:r>
      <w:r>
        <w:rPr>
          <w:rFonts w:cstheme="minorHAnsi"/>
          <w:sz w:val="22"/>
          <w:szCs w:val="22"/>
        </w:rPr>
        <w:t>The nine visual c</w:t>
      </w:r>
      <w:r w:rsidRPr="00D7372B">
        <w:rPr>
          <w:rFonts w:cstheme="minorHAnsi"/>
          <w:sz w:val="22"/>
          <w:szCs w:val="22"/>
        </w:rPr>
        <w:t xml:space="preserve">ues used to indicate reward size and reward delay.  C. Probability of accepting the given offer as a function of </w:t>
      </w:r>
      <w:r>
        <w:rPr>
          <w:rFonts w:cstheme="minorHAnsi"/>
          <w:sz w:val="22"/>
          <w:szCs w:val="22"/>
        </w:rPr>
        <w:t xml:space="preserve">each offer of </w:t>
      </w:r>
      <w:r w:rsidRPr="00D7372B">
        <w:rPr>
          <w:rFonts w:cstheme="minorHAnsi"/>
          <w:sz w:val="22"/>
          <w:szCs w:val="22"/>
        </w:rPr>
        <w:t xml:space="preserve">reward size and delay for the two monkeys. </w:t>
      </w:r>
      <w:ins w:id="40" w:author="Wang Siyu" w:date="2023-08-15T03:05:00Z">
        <w:r w:rsidR="00654DA5">
          <w:rPr>
            <w:rFonts w:cstheme="minorHAnsi"/>
            <w:sz w:val="22"/>
            <w:szCs w:val="22"/>
          </w:rPr>
          <w:t xml:space="preserve">N = 8 for each animal. </w:t>
        </w:r>
      </w:ins>
      <w:ins w:id="41" w:author="Wang Siyu" w:date="2023-08-15T03:11:00Z">
        <w:r w:rsidR="00365EB4" w:rsidRPr="00365EB4">
          <w:rPr>
            <w:rFonts w:cstheme="minorHAnsi"/>
            <w:sz w:val="22"/>
            <w:szCs w:val="22"/>
          </w:rPr>
          <w:t>Data are presented as mean values +/- SEM</w:t>
        </w:r>
        <w:r w:rsidR="00365EB4">
          <w:rPr>
            <w:rFonts w:cstheme="minorHAnsi"/>
            <w:sz w:val="22"/>
            <w:szCs w:val="22"/>
          </w:rPr>
          <w:t xml:space="preserve">. </w:t>
        </w:r>
      </w:ins>
      <w:del w:id="42" w:author="Wang Siyu" w:date="2023-08-15T03:05:00Z">
        <w:r w:rsidRPr="00D7372B" w:rsidDel="00654DA5">
          <w:rPr>
            <w:rFonts w:cstheme="minorHAnsi"/>
            <w:sz w:val="22"/>
            <w:szCs w:val="22"/>
          </w:rPr>
          <w:delText xml:space="preserve"> </w:delText>
        </w:r>
      </w:del>
      <w:r w:rsidRPr="00D7372B">
        <w:rPr>
          <w:rFonts w:cstheme="minorHAnsi"/>
          <w:sz w:val="22"/>
          <w:szCs w:val="22"/>
        </w:rPr>
        <w:t xml:space="preserve">D. Entropy of p(accept) for each offer. </w:t>
      </w:r>
      <w:ins w:id="43" w:author="Wang Siyu" w:date="2023-08-15T03:05:00Z">
        <w:r w:rsidR="009F1990">
          <w:rPr>
            <w:rFonts w:cstheme="minorHAnsi"/>
            <w:sz w:val="22"/>
            <w:szCs w:val="22"/>
          </w:rPr>
          <w:t>N = 8 for each animal.</w:t>
        </w:r>
      </w:ins>
      <w:ins w:id="44" w:author="Wang Siyu" w:date="2023-08-15T03:11:00Z">
        <w:r w:rsidR="00365EB4">
          <w:rPr>
            <w:rFonts w:cstheme="minorHAnsi"/>
            <w:sz w:val="22"/>
            <w:szCs w:val="22"/>
          </w:rPr>
          <w:t xml:space="preserve"> </w:t>
        </w:r>
        <w:r w:rsidR="00365EB4" w:rsidRPr="00365EB4">
          <w:rPr>
            <w:rFonts w:cstheme="minorHAnsi"/>
            <w:sz w:val="22"/>
            <w:szCs w:val="22"/>
          </w:rPr>
          <w:t>Data are presented as mean values +/- SEM</w:t>
        </w:r>
        <w:r w:rsidR="00365EB4">
          <w:rPr>
            <w:rFonts w:cstheme="minorHAnsi"/>
            <w:sz w:val="22"/>
            <w:szCs w:val="22"/>
          </w:rPr>
          <w:t xml:space="preserve">. </w:t>
        </w:r>
      </w:ins>
      <w:ins w:id="45" w:author="Wang Siyu" w:date="2023-08-15T03:05:00Z">
        <w:r w:rsidR="009F1990">
          <w:rPr>
            <w:rFonts w:cstheme="minorHAnsi"/>
            <w:sz w:val="22"/>
            <w:szCs w:val="22"/>
          </w:rPr>
          <w:t xml:space="preserve"> </w:t>
        </w:r>
      </w:ins>
      <w:del w:id="46" w:author="Wang Siyu" w:date="2023-08-15T03:05:00Z">
        <w:r w:rsidRPr="00D7372B" w:rsidDel="009F1990">
          <w:rPr>
            <w:rFonts w:cstheme="minorHAnsi"/>
            <w:sz w:val="22"/>
            <w:szCs w:val="22"/>
          </w:rPr>
          <w:delText xml:space="preserve"> </w:delText>
        </w:r>
      </w:del>
      <w:r w:rsidRPr="00D7372B">
        <w:rPr>
          <w:rFonts w:cstheme="minorHAnsi"/>
          <w:sz w:val="22"/>
          <w:szCs w:val="22"/>
        </w:rPr>
        <w:t>Note entropy is high when offers are not consistently accepted</w:t>
      </w:r>
      <w:r>
        <w:rPr>
          <w:rFonts w:cstheme="minorHAnsi"/>
          <w:sz w:val="22"/>
          <w:szCs w:val="22"/>
        </w:rPr>
        <w:t xml:space="preserve"> or rejected</w:t>
      </w:r>
      <w:r w:rsidRPr="00D7372B">
        <w:rPr>
          <w:rFonts w:cstheme="minorHAnsi"/>
          <w:sz w:val="22"/>
          <w:szCs w:val="22"/>
        </w:rPr>
        <w:t>, and low when offers are consistently accepted or rejected.  E. Reaction time distributions for the two monkeys for reject trials</w:t>
      </w:r>
      <w:r>
        <w:rPr>
          <w:rFonts w:cstheme="minorHAnsi"/>
          <w:sz w:val="22"/>
          <w:szCs w:val="22"/>
        </w:rPr>
        <w:t xml:space="preserve"> only</w:t>
      </w:r>
      <w:r w:rsidRPr="00D7372B">
        <w:rPr>
          <w:rFonts w:cstheme="minorHAnsi"/>
          <w:sz w:val="22"/>
          <w:szCs w:val="22"/>
        </w:rPr>
        <w:t>.</w:t>
      </w:r>
      <w:r>
        <w:rPr>
          <w:rFonts w:cstheme="minorHAnsi"/>
          <w:sz w:val="22"/>
          <w:szCs w:val="22"/>
        </w:rPr>
        <w:t xml:space="preserve"> </w:t>
      </w:r>
      <w:r w:rsidRPr="00D7372B">
        <w:rPr>
          <w:rFonts w:cstheme="minorHAnsi"/>
          <w:sz w:val="22"/>
          <w:szCs w:val="22"/>
        </w:rPr>
        <w:t xml:space="preserve"> F. Reaction time vs. decision entropy</w:t>
      </w:r>
      <w:r>
        <w:rPr>
          <w:rFonts w:cstheme="minorHAnsi"/>
          <w:sz w:val="22"/>
          <w:szCs w:val="22"/>
        </w:rPr>
        <w:t xml:space="preserve"> for reject trials</w:t>
      </w:r>
      <w:r w:rsidRPr="00D7372B">
        <w:rPr>
          <w:rFonts w:cstheme="minorHAnsi"/>
          <w:sz w:val="22"/>
          <w:szCs w:val="22"/>
        </w:rPr>
        <w:t>.</w:t>
      </w:r>
      <w:r>
        <w:rPr>
          <w:rFonts w:cstheme="minorHAnsi"/>
          <w:sz w:val="22"/>
          <w:szCs w:val="22"/>
        </w:rPr>
        <w:t xml:space="preserve">  Note that individual points correspond to individual sessions.</w:t>
      </w:r>
      <w:r w:rsidRPr="00D7372B">
        <w:rPr>
          <w:rFonts w:cstheme="minorHAnsi"/>
          <w:sz w:val="22"/>
          <w:szCs w:val="22"/>
        </w:rPr>
        <w:t xml:space="preserve"> </w:t>
      </w:r>
      <w:r>
        <w:rPr>
          <w:rFonts w:cstheme="minorHAnsi"/>
          <w:sz w:val="22"/>
          <w:szCs w:val="22"/>
        </w:rPr>
        <w:t>For monkey V, r = 0.82, p &lt; 0.001; for monkey W, r = 0.82, p &lt; 0.001.</w:t>
      </w:r>
      <w:r w:rsidRPr="00D7372B">
        <w:rPr>
          <w:rFonts w:cstheme="minorHAnsi"/>
          <w:sz w:val="22"/>
          <w:szCs w:val="22"/>
        </w:rPr>
        <w:t xml:space="preserve">  G. Recording locations </w:t>
      </w:r>
      <w:r>
        <w:rPr>
          <w:rFonts w:cstheme="minorHAnsi"/>
          <w:sz w:val="22"/>
          <w:szCs w:val="22"/>
        </w:rPr>
        <w:t xml:space="preserve">in left and right hemispheres </w:t>
      </w:r>
      <w:r w:rsidRPr="00D7372B">
        <w:rPr>
          <w:rFonts w:cstheme="minorHAnsi"/>
          <w:sz w:val="22"/>
          <w:szCs w:val="22"/>
        </w:rPr>
        <w:t xml:space="preserve">in </w:t>
      </w:r>
      <w:r>
        <w:rPr>
          <w:rFonts w:cstheme="minorHAnsi"/>
          <w:sz w:val="22"/>
          <w:szCs w:val="22"/>
        </w:rPr>
        <w:t>each</w:t>
      </w:r>
      <w:r w:rsidRPr="00D7372B">
        <w:rPr>
          <w:rFonts w:cstheme="minorHAnsi"/>
          <w:sz w:val="22"/>
          <w:szCs w:val="22"/>
        </w:rPr>
        <w:t xml:space="preserve"> animal </w:t>
      </w:r>
      <w:r w:rsidRPr="00D7372B">
        <w:rPr>
          <w:rFonts w:cstheme="minorHAnsi"/>
          <w:sz w:val="22"/>
          <w:szCs w:val="22"/>
        </w:rPr>
        <w:fldChar w:fldCharType="begin">
          <w:fldData xml:space="preserve">PEVuZE5vdGU+PENpdGU+PEF1dGhvcj5CYXJ0b2xvPC9BdXRob3I+PFllYXI+MjAyMDwvWWVhcj48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</w:fldData>
        </w:fldChar>
      </w:r>
      <w:r w:rsidR="00966097">
        <w:rPr>
          <w:rFonts w:cstheme="minorHAnsi"/>
          <w:sz w:val="22"/>
          <w:szCs w:val="22"/>
        </w:rPr>
        <w:instrText xml:space="preserve"> ADDIN EN.CITE </w:instrText>
      </w:r>
      <w:r w:rsidR="00966097">
        <w:rPr>
          <w:rFonts w:cstheme="minorHAnsi"/>
          <w:sz w:val="22"/>
          <w:szCs w:val="22"/>
        </w:rPr>
        <w:fldChar w:fldCharType="begin">
          <w:fldData xml:space="preserve">PEVuZE5vdGU+PENpdGU+PEF1dGhvcj5CYXJ0b2xvPC9BdXRob3I+PFllYXI+MjAyMDwvWWVhcj48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</w:fldData>
        </w:fldChar>
      </w:r>
      <w:r w:rsidR="00966097">
        <w:rPr>
          <w:rFonts w:cstheme="minorHAnsi"/>
          <w:sz w:val="22"/>
          <w:szCs w:val="22"/>
        </w:rPr>
        <w:instrText xml:space="preserve"> ADDIN EN.CITE.DATA </w:instrText>
      </w:r>
      <w:r w:rsidR="00966097">
        <w:rPr>
          <w:rFonts w:cstheme="minorHAnsi"/>
          <w:sz w:val="22"/>
          <w:szCs w:val="22"/>
        </w:rPr>
      </w:r>
      <w:r w:rsidR="00966097">
        <w:rPr>
          <w:rFonts w:cstheme="minorHAnsi"/>
          <w:sz w:val="22"/>
          <w:szCs w:val="22"/>
        </w:rPr>
        <w:fldChar w:fldCharType="end"/>
      </w:r>
      <w:r w:rsidRPr="00D7372B">
        <w:rPr>
          <w:rFonts w:cstheme="minorHAnsi"/>
          <w:sz w:val="22"/>
          <w:szCs w:val="22"/>
        </w:rPr>
        <w:fldChar w:fldCharType="separate"/>
      </w:r>
      <w:r w:rsidR="00966097" w:rsidRPr="00966097">
        <w:rPr>
          <w:rFonts w:cstheme="minorHAnsi"/>
          <w:noProof/>
          <w:sz w:val="22"/>
          <w:szCs w:val="22"/>
          <w:vertAlign w:val="superscript"/>
        </w:rPr>
        <w:t>80</w:t>
      </w:r>
      <w:r w:rsidRPr="00D7372B">
        <w:rPr>
          <w:rFonts w:cstheme="minorHAnsi"/>
          <w:sz w:val="22"/>
          <w:szCs w:val="22"/>
        </w:rPr>
        <w:fldChar w:fldCharType="end"/>
      </w:r>
      <w:r w:rsidRPr="00D7372B">
        <w:rPr>
          <w:rFonts w:cstheme="minorHAnsi"/>
          <w:sz w:val="22"/>
          <w:szCs w:val="22"/>
        </w:rPr>
        <w:t>.</w:t>
      </w:r>
      <w:r>
        <w:rPr>
          <w:rFonts w:cstheme="minorHAnsi"/>
          <w:sz w:val="22"/>
          <w:szCs w:val="22"/>
        </w:rPr>
        <w:t xml:space="preserve"> PS: Principal Sulcus; Arc: Arcuate Sulcus; CS: Central Sulcus. </w:t>
      </w:r>
    </w:p>
    <w:p w14:paraId="144DDE8F" w14:textId="77777777" w:rsidR="00AB2A38" w:rsidRPr="00D7372B" w:rsidRDefault="00AB2A38" w:rsidP="00AB2A38">
      <w:pPr>
        <w:spacing w:before="100" w:beforeAutospacing="1" w:after="100" w:afterAutospacing="1"/>
        <w:rPr>
          <w:rFonts w:cstheme="minorHAnsi"/>
          <w:sz w:val="22"/>
          <w:szCs w:val="22"/>
        </w:rPr>
      </w:pPr>
      <w:r w:rsidRPr="00971ABF">
        <w:rPr>
          <w:rFonts w:cstheme="minorHAnsi"/>
          <w:b/>
          <w:bCs/>
          <w:sz w:val="22"/>
          <w:szCs w:val="22"/>
        </w:rPr>
        <w:t>Figure 2</w:t>
      </w:r>
      <w:r w:rsidRPr="00D7372B">
        <w:rPr>
          <w:rFonts w:cstheme="minorHAnsi"/>
          <w:sz w:val="22"/>
          <w:szCs w:val="22"/>
        </w:rPr>
        <w:t xml:space="preserve"> – Neuron populations in PFC encode choice, and the offer value</w:t>
      </w:r>
      <w:r>
        <w:rPr>
          <w:rFonts w:cstheme="minorHAnsi"/>
          <w:sz w:val="22"/>
          <w:szCs w:val="22"/>
        </w:rPr>
        <w:t>.  Error bar indicates +/- 1 s.e.m.  n = 16 for both animals or n = 8 for each animal.</w:t>
      </w:r>
      <w:r w:rsidRPr="00D7372B">
        <w:rPr>
          <w:rFonts w:cstheme="minorHAnsi"/>
          <w:sz w:val="22"/>
          <w:szCs w:val="22"/>
        </w:rPr>
        <w:t xml:space="preserve">  A. Fraction of single neurons across </w:t>
      </w:r>
      <w:r>
        <w:rPr>
          <w:rFonts w:cstheme="minorHAnsi"/>
          <w:sz w:val="22"/>
          <w:szCs w:val="22"/>
        </w:rPr>
        <w:t xml:space="preserve">both </w:t>
      </w:r>
      <w:r w:rsidRPr="00D7372B">
        <w:rPr>
          <w:rFonts w:cstheme="minorHAnsi"/>
          <w:sz w:val="22"/>
          <w:szCs w:val="22"/>
        </w:rPr>
        <w:t>monkeys and recording sessions that significantly encoded each indicated task factor assessed with a multivariate ANOVA (p &lt; 0.05).</w:t>
      </w:r>
      <w:r>
        <w:rPr>
          <w:rFonts w:cstheme="minorHAnsi"/>
          <w:sz w:val="22"/>
          <w:szCs w:val="22"/>
        </w:rPr>
        <w:t xml:space="preserve">  </w:t>
      </w:r>
      <w:r w:rsidRPr="00D7372B">
        <w:rPr>
          <w:rFonts w:cstheme="minorHAnsi"/>
          <w:sz w:val="22"/>
          <w:szCs w:val="22"/>
        </w:rPr>
        <w:t>B. Decoding accuracy for accept vs. reject decisions from the 20</w:t>
      </w:r>
      <w:r>
        <w:rPr>
          <w:rFonts w:cstheme="minorHAnsi"/>
          <w:sz w:val="22"/>
          <w:szCs w:val="22"/>
        </w:rPr>
        <w:t>-</w:t>
      </w:r>
      <w:r w:rsidRPr="00D7372B">
        <w:rPr>
          <w:rFonts w:cstheme="minorHAnsi"/>
          <w:sz w:val="22"/>
          <w:szCs w:val="22"/>
        </w:rPr>
        <w:t xml:space="preserve">D PCA space defined for each session, as a function of time relative to cue onset.  </w:t>
      </w:r>
    </w:p>
    <w:p w14:paraId="1F8EB314" w14:textId="77777777" w:rsidR="000248D8" w:rsidRDefault="000248D8" w:rsidP="000248D8">
      <w:pPr>
        <w:pStyle w:val="NormalWeb"/>
        <w:rPr>
          <w:rFonts w:asciiTheme="minorHAnsi" w:eastAsiaTheme="minorEastAsia" w:hAnsiTheme="minorHAnsi" w:cstheme="minorHAnsi"/>
          <w:sz w:val="22"/>
          <w:szCs w:val="22"/>
          <w:lang w:eastAsia="zh-TW"/>
        </w:rPr>
      </w:pPr>
      <w:bookmarkStart w:id="47" w:name="_Hlk138673783"/>
      <w:r w:rsidRPr="00971ABF">
        <w:rPr>
          <w:rFonts w:asciiTheme="minorHAnsi" w:eastAsiaTheme="minorEastAsia" w:hAnsiTheme="minorHAnsi" w:cstheme="minorHAnsi"/>
          <w:b/>
          <w:bCs/>
          <w:sz w:val="22"/>
          <w:szCs w:val="22"/>
          <w:lang w:eastAsia="zh-TW"/>
        </w:rPr>
        <w:t>Figure 3</w:t>
      </w:r>
      <w:r w:rsidRPr="00D7372B">
        <w:rPr>
          <w:rFonts w:asciiTheme="minorHAnsi" w:eastAsiaTheme="minorEastAsia" w:hAnsiTheme="minorHAnsi" w:cstheme="minorHAnsi"/>
          <w:sz w:val="22"/>
          <w:szCs w:val="22"/>
          <w:lang w:eastAsia="zh-TW"/>
        </w:rPr>
        <w:t xml:space="preserve">.  Reconstruction of energy landscape.  A. The choice dimension defined by the SVM classifier, i.e., the dimension that is orthogonal to the separating hyperplane in the high-dimensional neural space (20-D PCA space). B. (cartoon) Activity, </w:t>
      </w:r>
      <m:oMath>
        <m:sSub>
          <m:sSubPr>
            <m:ctrlPr>
              <w:rPr>
                <w:rFonts w:ascii="Cambria Math" w:eastAsiaTheme="minorEastAsia" w:hAnsi="Cambria Math" w:cstheme="minorHAnsi"/>
                <w:i/>
                <w:sz w:val="22"/>
                <w:szCs w:val="22"/>
                <w:lang w:eastAsia="zh-TW"/>
              </w:rPr>
            </m:ctrlPr>
          </m:sSubPr>
          <m:e>
            <m:r>
              <w:rPr>
                <w:rFonts w:ascii="Cambria Math" w:eastAsiaTheme="minorEastAsia" w:hAnsi="Cambria Math" w:cstheme="minorHAnsi"/>
                <w:sz w:val="22"/>
                <w:szCs w:val="22"/>
                <w:lang w:eastAsia="zh-TW"/>
              </w:rPr>
              <m:t>P</m:t>
            </m:r>
          </m:e>
          <m:sub>
            <m:r>
              <w:rPr>
                <w:rFonts w:ascii="Cambria Math" w:eastAsiaTheme="minorEastAsia" w:hAnsi="Cambria Math" w:cstheme="minorHAnsi"/>
                <w:sz w:val="22"/>
                <w:szCs w:val="22"/>
                <w:lang w:eastAsia="zh-TW"/>
              </w:rPr>
              <m:t>t</m:t>
            </m:r>
          </m:sub>
        </m:sSub>
      </m:oMath>
      <w:r>
        <w:rPr>
          <w:rFonts w:asciiTheme="minorHAnsi" w:eastAsiaTheme="minorEastAsia" w:hAnsiTheme="minorHAnsi" w:cstheme="minorHAnsi"/>
          <w:sz w:val="22"/>
          <w:szCs w:val="22"/>
          <w:lang w:eastAsia="zh-TW"/>
        </w:rPr>
        <w:t xml:space="preserve">, </w:t>
      </w:r>
      <w:r w:rsidRPr="00D7372B">
        <w:rPr>
          <w:rFonts w:asciiTheme="minorHAnsi" w:eastAsiaTheme="minorEastAsia" w:hAnsiTheme="minorHAnsi" w:cstheme="minorHAnsi"/>
          <w:sz w:val="22"/>
          <w:szCs w:val="22"/>
          <w:lang w:eastAsia="zh-TW"/>
        </w:rPr>
        <w:t xml:space="preserve">in </w:t>
      </w:r>
      <w:r>
        <w:rPr>
          <w:rFonts w:asciiTheme="minorHAnsi" w:eastAsiaTheme="minorEastAsia" w:hAnsiTheme="minorHAnsi" w:cstheme="minorHAnsi"/>
          <w:sz w:val="22"/>
          <w:szCs w:val="22"/>
          <w:lang w:eastAsia="zh-TW"/>
        </w:rPr>
        <w:t>50</w:t>
      </w:r>
      <w:r w:rsidRPr="00D7372B">
        <w:rPr>
          <w:rFonts w:asciiTheme="minorHAnsi" w:eastAsiaTheme="minorEastAsia" w:hAnsiTheme="minorHAnsi" w:cstheme="minorHAnsi"/>
          <w:sz w:val="22"/>
          <w:szCs w:val="22"/>
          <w:lang w:eastAsia="zh-TW"/>
        </w:rPr>
        <w:t xml:space="preserve"> ms time bins, in high-dimensional neural space is projected onto the 1-D choice dimension.  This results in a time series of projected activity, </w:t>
      </w:r>
      <m:oMath>
        <m:sSub>
          <m:sSubPr>
            <m:ctrlPr>
              <w:rPr>
                <w:rFonts w:ascii="Cambria Math" w:eastAsiaTheme="minorEastAsia" w:hAnsi="Cambria Math" w:cstheme="minorHAnsi"/>
                <w:i/>
                <w:sz w:val="22"/>
                <w:szCs w:val="22"/>
                <w:lang w:eastAsia="zh-TW"/>
              </w:rPr>
            </m:ctrlPr>
          </m:sSubPr>
          <m:e>
            <m:r>
              <w:rPr>
                <w:rFonts w:ascii="Cambria Math" w:eastAsiaTheme="minorEastAsia" w:hAnsi="Cambria Math" w:cstheme="minorHAnsi"/>
                <w:sz w:val="22"/>
                <w:szCs w:val="22"/>
                <w:lang w:eastAsia="zh-TW"/>
              </w:rPr>
              <m:t>X</m:t>
            </m:r>
          </m:e>
          <m:sub>
            <m:r>
              <w:rPr>
                <w:rFonts w:ascii="Cambria Math" w:eastAsiaTheme="minorEastAsia" w:hAnsi="Cambria Math" w:cstheme="minorHAnsi"/>
                <w:sz w:val="22"/>
                <w:szCs w:val="22"/>
                <w:lang w:eastAsia="zh-TW"/>
              </w:rPr>
              <m:t>t</m:t>
            </m:r>
          </m:sub>
        </m:sSub>
      </m:oMath>
      <w:r w:rsidRPr="00D7372B">
        <w:rPr>
          <w:rFonts w:asciiTheme="minorHAnsi" w:eastAsiaTheme="minorEastAsia" w:hAnsiTheme="minorHAnsi" w:cstheme="minorHAnsi"/>
          <w:sz w:val="22"/>
          <w:szCs w:val="22"/>
          <w:lang w:eastAsia="zh-TW"/>
        </w:rPr>
        <w:t>.</w:t>
      </w:r>
      <w:r>
        <w:rPr>
          <w:rFonts w:asciiTheme="minorHAnsi" w:eastAsiaTheme="minorEastAsia" w:hAnsiTheme="minorHAnsi" w:cstheme="minorHAnsi"/>
          <w:sz w:val="22"/>
          <w:szCs w:val="22"/>
          <w:lang w:eastAsia="zh-TW"/>
        </w:rPr>
        <w:t xml:space="preserve">  Activity was analyzed in 50 ms bins, so </w:t>
      </w:r>
      <m:oMath>
        <m:r>
          <w:rPr>
            <w:rFonts w:ascii="Cambria Math" w:eastAsiaTheme="minorEastAsia" w:hAnsi="Cambria Math" w:cstheme="minorHAnsi"/>
            <w:sz w:val="22"/>
            <w:szCs w:val="22"/>
            <w:lang w:eastAsia="zh-TW"/>
          </w:rPr>
          <m:t>∆t=50</m:t>
        </m:r>
      </m:oMath>
      <w:r>
        <w:rPr>
          <w:rFonts w:asciiTheme="minorHAnsi" w:eastAsiaTheme="minorEastAsia" w:hAnsiTheme="minorHAnsi" w:cstheme="minorHAnsi"/>
          <w:sz w:val="22"/>
          <w:szCs w:val="22"/>
          <w:lang w:eastAsia="zh-TW"/>
        </w:rPr>
        <w:t xml:space="preserve"> ms.</w:t>
      </w:r>
      <w:r w:rsidRPr="00D7372B">
        <w:rPr>
          <w:rFonts w:asciiTheme="minorHAnsi" w:eastAsiaTheme="minorEastAsia" w:hAnsiTheme="minorHAnsi" w:cstheme="minorHAnsi"/>
          <w:sz w:val="22"/>
          <w:szCs w:val="22"/>
          <w:lang w:eastAsia="zh-TW"/>
        </w:rPr>
        <w:t xml:space="preserve"> </w:t>
      </w:r>
      <w:r>
        <w:rPr>
          <w:rFonts w:asciiTheme="minorHAnsi" w:eastAsiaTheme="minorEastAsia" w:hAnsiTheme="minorHAnsi" w:cstheme="minorHAnsi"/>
          <w:sz w:val="22"/>
          <w:szCs w:val="22"/>
          <w:lang w:eastAsia="zh-TW"/>
        </w:rPr>
        <w:t>Panel B illustrates the</w:t>
      </w:r>
      <w:r w:rsidRPr="00D7372B">
        <w:rPr>
          <w:rFonts w:asciiTheme="minorHAnsi" w:eastAsiaTheme="minorEastAsia" w:hAnsiTheme="minorHAnsi" w:cstheme="minorHAnsi"/>
          <w:sz w:val="22"/>
          <w:szCs w:val="22"/>
          <w:lang w:eastAsia="zh-TW"/>
        </w:rPr>
        <w:t xml:space="preserve"> projected temporal trajectory of a single trial. </w:t>
      </w:r>
      <w:r>
        <w:rPr>
          <w:rFonts w:asciiTheme="minorHAnsi" w:eastAsiaTheme="minorEastAsia" w:hAnsiTheme="minorHAnsi" w:cstheme="minorHAnsi"/>
          <w:sz w:val="22"/>
          <w:szCs w:val="22"/>
          <w:lang w:eastAsia="zh-TW"/>
        </w:rPr>
        <w:t>C</w:t>
      </w:r>
      <w:r w:rsidRPr="00D7372B">
        <w:rPr>
          <w:rFonts w:asciiTheme="minorHAnsi" w:eastAsiaTheme="minorEastAsia" w:hAnsiTheme="minorHAnsi" w:cstheme="minorHAnsi"/>
          <w:sz w:val="22"/>
          <w:szCs w:val="22"/>
          <w:lang w:eastAsia="zh-TW"/>
        </w:rPr>
        <w:t xml:space="preserve">. (cartoon) Illustration of the temporal derivatives for 3 trials and the computation of mean derivatives in each spatial bin in the choice dimension. </w:t>
      </w:r>
      <w:r>
        <w:rPr>
          <w:rFonts w:asciiTheme="minorHAnsi" w:eastAsiaTheme="minorEastAsia" w:hAnsiTheme="minorHAnsi" w:cstheme="minorHAnsi"/>
          <w:sz w:val="22"/>
          <w:szCs w:val="22"/>
          <w:lang w:eastAsia="zh-TW"/>
        </w:rPr>
        <w:t>D</w:t>
      </w:r>
      <w:r w:rsidRPr="00D7372B">
        <w:rPr>
          <w:rFonts w:asciiTheme="minorHAnsi" w:eastAsiaTheme="minorEastAsia" w:hAnsiTheme="minorHAnsi" w:cstheme="minorHAnsi"/>
          <w:sz w:val="22"/>
          <w:szCs w:val="22"/>
          <w:lang w:eastAsia="zh-TW"/>
        </w:rPr>
        <w:t>. (cartoon) Integration over the mean derivatives in each spatial bin gives us the energy landscape</w:t>
      </w:r>
      <w:r>
        <w:rPr>
          <w:rFonts w:asciiTheme="minorHAnsi" w:eastAsiaTheme="minorEastAsia" w:hAnsiTheme="minorHAnsi" w:cstheme="minorHAnsi"/>
          <w:sz w:val="22"/>
          <w:szCs w:val="22"/>
          <w:lang w:eastAsia="zh-TW"/>
        </w:rPr>
        <w:t xml:space="preserve"> or potential function</w:t>
      </w:r>
      <w:r w:rsidRPr="00D7372B">
        <w:rPr>
          <w:rFonts w:asciiTheme="minorHAnsi" w:eastAsiaTheme="minorEastAsia" w:hAnsiTheme="minorHAnsi" w:cstheme="minorHAnsi"/>
          <w:sz w:val="22"/>
          <w:szCs w:val="22"/>
          <w:lang w:eastAsia="zh-TW"/>
        </w:rPr>
        <w:t xml:space="preserve">.  At each spatial location, the derivative of the energy landscape equals the mean derivative derived in </w:t>
      </w:r>
      <w:r>
        <w:rPr>
          <w:rFonts w:asciiTheme="minorHAnsi" w:eastAsiaTheme="minorEastAsia" w:hAnsiTheme="minorHAnsi" w:cstheme="minorHAnsi"/>
          <w:sz w:val="22"/>
          <w:szCs w:val="22"/>
          <w:lang w:eastAsia="zh-TW"/>
        </w:rPr>
        <w:t>C</w:t>
      </w:r>
      <w:r w:rsidRPr="00D7372B">
        <w:rPr>
          <w:rFonts w:asciiTheme="minorHAnsi" w:eastAsiaTheme="minorEastAsia" w:hAnsiTheme="minorHAnsi" w:cstheme="minorHAnsi"/>
          <w:sz w:val="22"/>
          <w:szCs w:val="22"/>
          <w:lang w:eastAsia="zh-TW"/>
        </w:rPr>
        <w:t>.</w:t>
      </w:r>
      <w:r>
        <w:rPr>
          <w:rFonts w:asciiTheme="minorHAnsi" w:eastAsiaTheme="minorEastAsia" w:hAnsiTheme="minorHAnsi" w:cstheme="minorHAnsi"/>
          <w:sz w:val="22"/>
          <w:szCs w:val="22"/>
          <w:lang w:eastAsia="zh-TW"/>
        </w:rPr>
        <w:t xml:space="preserve"> </w:t>
      </w:r>
      <w:r w:rsidRPr="00D7372B">
        <w:rPr>
          <w:rFonts w:asciiTheme="minorHAnsi" w:eastAsiaTheme="minorEastAsia" w:hAnsiTheme="minorHAnsi" w:cstheme="minorHAnsi"/>
          <w:sz w:val="22"/>
          <w:szCs w:val="22"/>
          <w:lang w:eastAsia="zh-TW"/>
        </w:rPr>
        <w:t xml:space="preserve"> </w:t>
      </w:r>
      <w:r>
        <w:rPr>
          <w:rFonts w:asciiTheme="minorHAnsi" w:eastAsiaTheme="minorEastAsia" w:hAnsiTheme="minorHAnsi" w:cstheme="minorHAnsi"/>
          <w:sz w:val="22"/>
          <w:szCs w:val="22"/>
          <w:lang w:eastAsia="zh-TW"/>
        </w:rPr>
        <w:t>E</w:t>
      </w:r>
      <w:r w:rsidRPr="00D7372B">
        <w:rPr>
          <w:rFonts w:asciiTheme="minorHAnsi" w:eastAsiaTheme="minorEastAsia" w:hAnsiTheme="minorHAnsi" w:cstheme="minorHAnsi"/>
          <w:sz w:val="22"/>
          <w:szCs w:val="22"/>
          <w:lang w:eastAsia="zh-TW"/>
        </w:rPr>
        <w:t>. The computed energy landscape for reject decisions</w:t>
      </w:r>
      <w:r>
        <w:rPr>
          <w:rFonts w:asciiTheme="minorHAnsi" w:eastAsiaTheme="minorEastAsia" w:hAnsiTheme="minorHAnsi" w:cstheme="minorHAnsi"/>
          <w:sz w:val="22"/>
          <w:szCs w:val="22"/>
          <w:lang w:eastAsia="zh-TW"/>
        </w:rPr>
        <w:t xml:space="preserve"> at an example time point</w:t>
      </w:r>
      <w:r w:rsidRPr="00D7372B">
        <w:rPr>
          <w:rFonts w:asciiTheme="minorHAnsi" w:eastAsiaTheme="minorEastAsia" w:hAnsiTheme="minorHAnsi" w:cstheme="minorHAnsi"/>
          <w:sz w:val="22"/>
          <w:szCs w:val="22"/>
          <w:lang w:eastAsia="zh-TW"/>
        </w:rPr>
        <w:t xml:space="preserve">. </w:t>
      </w:r>
      <w:r>
        <w:rPr>
          <w:rFonts w:asciiTheme="minorHAnsi" w:eastAsiaTheme="minorEastAsia" w:hAnsiTheme="minorHAnsi" w:cstheme="minorHAnsi"/>
          <w:sz w:val="22"/>
          <w:szCs w:val="22"/>
          <w:lang w:eastAsia="zh-TW"/>
        </w:rPr>
        <w:t>F</w:t>
      </w:r>
      <w:r w:rsidRPr="00D7372B">
        <w:rPr>
          <w:rFonts w:asciiTheme="minorHAnsi" w:eastAsiaTheme="minorEastAsia" w:hAnsiTheme="minorHAnsi" w:cstheme="minorHAnsi"/>
          <w:sz w:val="22"/>
          <w:szCs w:val="22"/>
          <w:lang w:eastAsia="zh-TW"/>
        </w:rPr>
        <w:t>. The evolution of the energy landscapes</w:t>
      </w:r>
      <w:r>
        <w:rPr>
          <w:rFonts w:asciiTheme="minorHAnsi" w:eastAsiaTheme="minorEastAsia" w:hAnsiTheme="minorHAnsi" w:cstheme="minorHAnsi"/>
          <w:sz w:val="22"/>
          <w:szCs w:val="22"/>
          <w:lang w:eastAsia="zh-TW"/>
        </w:rPr>
        <w:t>, within the 1-D choice dimension,</w:t>
      </w:r>
      <w:r w:rsidRPr="00D7372B">
        <w:rPr>
          <w:rFonts w:asciiTheme="minorHAnsi" w:eastAsiaTheme="minorEastAsia" w:hAnsiTheme="minorHAnsi" w:cstheme="minorHAnsi"/>
          <w:sz w:val="22"/>
          <w:szCs w:val="22"/>
          <w:lang w:eastAsia="zh-TW"/>
        </w:rPr>
        <w:t xml:space="preserve"> over time for both monkeys for accept and reject decisions.  Position 0 is the SVM decision boundary</w:t>
      </w:r>
      <w:r>
        <w:rPr>
          <w:rFonts w:asciiTheme="minorHAnsi" w:eastAsiaTheme="minorEastAsia" w:hAnsiTheme="minorHAnsi" w:cstheme="minorHAnsi"/>
          <w:sz w:val="22"/>
          <w:szCs w:val="22"/>
          <w:lang w:eastAsia="zh-TW"/>
        </w:rPr>
        <w:t xml:space="preserve"> and time 0 is cue onset</w:t>
      </w:r>
      <w:r w:rsidRPr="00D7372B">
        <w:rPr>
          <w:rFonts w:asciiTheme="minorHAnsi" w:eastAsiaTheme="minorEastAsia" w:hAnsiTheme="minorHAnsi" w:cstheme="minorHAnsi"/>
          <w:sz w:val="22"/>
          <w:szCs w:val="22"/>
          <w:lang w:eastAsia="zh-TW"/>
        </w:rPr>
        <w:t xml:space="preserve">. The </w:t>
      </w:r>
      <w:r>
        <w:rPr>
          <w:rFonts w:asciiTheme="minorHAnsi" w:eastAsiaTheme="minorEastAsia" w:hAnsiTheme="minorHAnsi" w:cstheme="minorHAnsi"/>
          <w:sz w:val="22"/>
          <w:szCs w:val="22"/>
          <w:lang w:eastAsia="zh-TW"/>
        </w:rPr>
        <w:t>light green</w:t>
      </w:r>
      <w:r w:rsidRPr="00D7372B">
        <w:rPr>
          <w:rFonts w:asciiTheme="minorHAnsi" w:eastAsiaTheme="minorEastAsia" w:hAnsiTheme="minorHAnsi" w:cstheme="minorHAnsi"/>
          <w:sz w:val="22"/>
          <w:szCs w:val="22"/>
          <w:lang w:eastAsia="zh-TW"/>
        </w:rPr>
        <w:t xml:space="preserve"> line indicates the average activity for reject trials, and the red line indicates the average activity for </w:t>
      </w:r>
      <w:r w:rsidRPr="00C7415F">
        <w:rPr>
          <w:rFonts w:asciiTheme="minorHAnsi" w:eastAsiaTheme="minorEastAsia" w:hAnsiTheme="minorHAnsi" w:cstheme="minorHAnsi"/>
          <w:color w:val="000000" w:themeColor="text1"/>
          <w:sz w:val="22"/>
          <w:szCs w:val="22"/>
          <w:lang w:eastAsia="zh-TW"/>
          <w:rPrChange w:id="48" w:author="Wang Siyu" w:date="2023-08-15T03:12:00Z">
            <w:rPr>
              <w:rFonts w:asciiTheme="minorHAnsi" w:eastAsiaTheme="minorEastAsia" w:hAnsiTheme="minorHAnsi" w:cstheme="minorHAnsi"/>
              <w:sz w:val="22"/>
              <w:szCs w:val="22"/>
              <w:lang w:eastAsia="zh-TW"/>
            </w:rPr>
          </w:rPrChange>
        </w:rPr>
        <w:t xml:space="preserve">accept trials. </w:t>
      </w:r>
      <w:r w:rsidRPr="00C7415F">
        <w:rPr>
          <w:rFonts w:asciiTheme="minorHAnsi" w:eastAsiaTheme="minorEastAsia" w:hAnsiTheme="minorHAnsi" w:cstheme="minorHAnsi"/>
          <w:color w:val="000000" w:themeColor="text1"/>
          <w:sz w:val="22"/>
          <w:szCs w:val="22"/>
          <w:lang w:eastAsia="zh-TW"/>
          <w:rPrChange w:id="49" w:author="Wang Siyu" w:date="2023-08-15T03:12:00Z">
            <w:rPr>
              <w:rFonts w:asciiTheme="minorHAnsi" w:eastAsiaTheme="minorEastAsia" w:hAnsiTheme="minorHAnsi" w:cstheme="minorHAnsi"/>
              <w:color w:val="0070C0"/>
              <w:sz w:val="22"/>
              <w:szCs w:val="22"/>
              <w:lang w:eastAsia="zh-TW"/>
            </w:rPr>
          </w:rPrChange>
        </w:rPr>
        <w:t xml:space="preserve">For the portion of the state space that was unvisited, there is no gradient or potential estimate, and it is left blank. </w:t>
      </w:r>
      <w:r w:rsidRPr="00C7415F">
        <w:rPr>
          <w:rFonts w:asciiTheme="minorHAnsi" w:eastAsiaTheme="minorEastAsia" w:hAnsiTheme="minorHAnsi" w:cstheme="minorHAnsi"/>
          <w:color w:val="000000" w:themeColor="text1"/>
          <w:sz w:val="22"/>
          <w:szCs w:val="22"/>
          <w:lang w:eastAsia="zh-TW"/>
          <w:rPrChange w:id="50" w:author="Wang Siyu" w:date="2023-08-15T03:12:00Z">
            <w:rPr>
              <w:rFonts w:asciiTheme="minorHAnsi" w:eastAsiaTheme="minorEastAsia" w:hAnsiTheme="minorHAnsi" w:cstheme="minorHAnsi"/>
              <w:sz w:val="22"/>
              <w:szCs w:val="22"/>
              <w:lang w:eastAsia="zh-TW"/>
            </w:rPr>
          </w:rPrChange>
        </w:rPr>
        <w:t>The choice-dimension for all bins was the same and defined at the mean reaction</w:t>
      </w:r>
      <w:r>
        <w:rPr>
          <w:rFonts w:asciiTheme="minorHAnsi" w:eastAsiaTheme="minorEastAsia" w:hAnsiTheme="minorHAnsi" w:cstheme="minorHAnsi"/>
          <w:sz w:val="22"/>
          <w:szCs w:val="22"/>
          <w:lang w:eastAsia="zh-TW"/>
        </w:rPr>
        <w:t xml:space="preserve"> time in each session.</w:t>
      </w:r>
    </w:p>
    <w:bookmarkEnd w:id="47"/>
    <w:p w14:paraId="3C957BB7" w14:textId="5372AE66" w:rsidR="00C957B0" w:rsidRDefault="00BF3801">
      <w:pPr>
        <w:rPr>
          <w:rFonts w:cstheme="minorHAnsi"/>
          <w:sz w:val="22"/>
          <w:szCs w:val="22"/>
        </w:rPr>
      </w:pPr>
      <w:r w:rsidRPr="00971ABF">
        <w:rPr>
          <w:rFonts w:cstheme="minorHAnsi"/>
          <w:b/>
          <w:bCs/>
          <w:sz w:val="22"/>
          <w:szCs w:val="22"/>
        </w:rPr>
        <w:t>Figure 4</w:t>
      </w:r>
      <w:r w:rsidRPr="00D7372B">
        <w:rPr>
          <w:rFonts w:cstheme="minorHAnsi"/>
          <w:sz w:val="22"/>
          <w:szCs w:val="22"/>
        </w:rPr>
        <w:t xml:space="preserve"> – </w:t>
      </w:r>
      <w:r>
        <w:rPr>
          <w:rFonts w:cstheme="minorHAnsi"/>
          <w:sz w:val="22"/>
          <w:szCs w:val="22"/>
        </w:rPr>
        <w:t xml:space="preserve">Numerical estimate of energy landscapes for each cue. </w:t>
      </w:r>
      <w:ins w:id="51" w:author="Wang Siyu" w:date="2023-08-15T03:18:00Z">
        <w:r w:rsidR="0050394B" w:rsidRPr="00365EB4">
          <w:rPr>
            <w:rFonts w:cstheme="minorHAnsi"/>
            <w:sz w:val="22"/>
            <w:szCs w:val="22"/>
          </w:rPr>
          <w:t>Data are presented as mean values +/- SEM</w:t>
        </w:r>
        <w:r w:rsidR="0050394B">
          <w:rPr>
            <w:rFonts w:cstheme="minorHAnsi"/>
            <w:sz w:val="22"/>
            <w:szCs w:val="22"/>
          </w:rPr>
          <w:t>.</w:t>
        </w:r>
      </w:ins>
      <w:r>
        <w:rPr>
          <w:rFonts w:cstheme="minorHAnsi"/>
          <w:sz w:val="22"/>
          <w:szCs w:val="22"/>
        </w:rPr>
        <w:t xml:space="preserve"> </w:t>
      </w:r>
      <w:r w:rsidRPr="00D7372B">
        <w:rPr>
          <w:rFonts w:cstheme="minorHAnsi"/>
          <w:sz w:val="22"/>
          <w:szCs w:val="22"/>
        </w:rPr>
        <w:t>A</w:t>
      </w:r>
      <w:r>
        <w:rPr>
          <w:rFonts w:cstheme="minorHAnsi"/>
          <w:sz w:val="22"/>
          <w:szCs w:val="22"/>
        </w:rPr>
        <w:t>-B</w:t>
      </w:r>
      <w:r w:rsidRPr="00D7372B">
        <w:rPr>
          <w:rFonts w:cstheme="minorHAnsi"/>
          <w:sz w:val="22"/>
          <w:szCs w:val="22"/>
        </w:rPr>
        <w:t xml:space="preserve">. The </w:t>
      </w:r>
      <w:r>
        <w:rPr>
          <w:rFonts w:cstheme="minorHAnsi"/>
          <w:sz w:val="22"/>
          <w:szCs w:val="22"/>
        </w:rPr>
        <w:t>landscapes</w:t>
      </w:r>
      <w:r w:rsidRPr="00D7372B">
        <w:rPr>
          <w:rFonts w:cstheme="minorHAnsi"/>
          <w:sz w:val="22"/>
          <w:szCs w:val="22"/>
        </w:rPr>
        <w:t xml:space="preserve"> have qualitatively shallower attractor basins following presentation of cues that had low decision consistency for the two monkeys.  The lines are separated by the probability of accepting the offer, and correspondingly, positive values in the choice dimensions reflect accept choices.</w:t>
      </w:r>
      <w:r>
        <w:rPr>
          <w:rFonts w:cstheme="minorHAnsi"/>
          <w:sz w:val="22"/>
          <w:szCs w:val="22"/>
        </w:rPr>
        <w:t xml:space="preserve"> We also examined landscapes separated by accept and reject decisions for the uncertain decisions (Supplementary Fig. S6).  </w:t>
      </w:r>
      <w:r w:rsidRPr="00D7372B">
        <w:rPr>
          <w:rFonts w:cstheme="minorHAnsi"/>
          <w:sz w:val="22"/>
          <w:szCs w:val="22"/>
        </w:rPr>
        <w:t xml:space="preserve"> </w:t>
      </w:r>
    </w:p>
    <w:p w14:paraId="3FEE72F3" w14:textId="77777777" w:rsidR="00C957B0" w:rsidRDefault="00C957B0">
      <w:pPr>
        <w:rPr>
          <w:rFonts w:cstheme="minorHAnsi"/>
          <w:sz w:val="22"/>
          <w:szCs w:val="22"/>
        </w:rPr>
      </w:pPr>
    </w:p>
    <w:p w14:paraId="5974304F" w14:textId="77777777" w:rsidR="00C957B0" w:rsidRPr="00D7372B" w:rsidRDefault="00C957B0" w:rsidP="00C957B0">
      <w:pPr>
        <w:pStyle w:val="NormalWeb"/>
        <w:rPr>
          <w:rFonts w:asciiTheme="minorHAnsi" w:eastAsiaTheme="minorEastAsia" w:hAnsiTheme="minorHAnsi" w:cstheme="minorHAnsi"/>
          <w:sz w:val="22"/>
          <w:szCs w:val="22"/>
          <w:lang w:eastAsia="zh-TW"/>
        </w:rPr>
      </w:pPr>
      <w:bookmarkStart w:id="52" w:name="_Hlk135961864"/>
      <w:r w:rsidRPr="00971ABF">
        <w:rPr>
          <w:rFonts w:asciiTheme="minorHAnsi" w:hAnsiTheme="minorHAnsi" w:cstheme="minorHAnsi"/>
          <w:b/>
          <w:bCs/>
          <w:sz w:val="22"/>
          <w:szCs w:val="22"/>
        </w:rPr>
        <w:lastRenderedPageBreak/>
        <w:t>Figure 5</w:t>
      </w:r>
      <w:r w:rsidRPr="00D7372B">
        <w:rPr>
          <w:rFonts w:asciiTheme="minorHAnsi" w:hAnsiTheme="minorHAnsi" w:cstheme="minorHAnsi"/>
          <w:sz w:val="22"/>
          <w:szCs w:val="22"/>
        </w:rPr>
        <w:t xml:space="preserve"> – </w:t>
      </w:r>
      <w:r>
        <w:rPr>
          <w:rFonts w:asciiTheme="minorHAnsi" w:hAnsiTheme="minorHAnsi" w:cstheme="minorHAnsi"/>
          <w:sz w:val="22"/>
          <w:szCs w:val="22"/>
        </w:rPr>
        <w:t>Neural activity reflects evidence accumulation and fixed-</w:t>
      </w:r>
      <w:r w:rsidRPr="00C7415F">
        <w:rPr>
          <w:rFonts w:asciiTheme="minorHAnsi" w:hAnsiTheme="minorHAnsi" w:cstheme="minorHAnsi"/>
          <w:color w:val="000000" w:themeColor="text1"/>
          <w:sz w:val="22"/>
          <w:szCs w:val="22"/>
          <w:rPrChange w:id="53" w:author="Wang Siyu" w:date="2023-08-15T03:12:00Z">
            <w:rPr>
              <w:rFonts w:asciiTheme="minorHAnsi" w:hAnsiTheme="minorHAnsi" w:cstheme="minorHAnsi"/>
              <w:sz w:val="22"/>
              <w:szCs w:val="22"/>
            </w:rPr>
          </w:rPrChange>
        </w:rPr>
        <w:t xml:space="preserve">point dynamics.  Error bars represent standard error of the mean.  For plots that show data separately for each monkey, N = 8 as SEM was computed across sessions for each animal. A. Choice related activity, characterized as the undriven fixed points,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Change w:id="54" w:author="Wang Siyu" w:date="2023-08-15T03:12:00Z">
                  <w:rPr>
                    <w:rFonts w:ascii="Cambria Math" w:hAnsi="Cambria Math" w:cstheme="minorHAnsi"/>
                    <w:sz w:val="22"/>
                    <w:szCs w:val="22"/>
                  </w:rPr>
                </w:rPrChange>
              </w:rPr>
              <m:t>x</m:t>
            </m:r>
          </m:e>
          <m:sub>
            <m:r>
              <w:rPr>
                <w:rFonts w:ascii="Cambria Math" w:hAnsi="Cambria Math" w:cstheme="minorHAnsi"/>
                <w:color w:val="000000" w:themeColor="text1"/>
                <w:sz w:val="22"/>
                <w:szCs w:val="22"/>
                <w:rPrChange w:id="55" w:author="Wang Siyu" w:date="2023-08-15T03:12:00Z">
                  <w:rPr>
                    <w:rFonts w:ascii="Cambria Math" w:hAnsi="Cambria Math" w:cstheme="minorHAnsi"/>
                    <w:sz w:val="22"/>
                    <w:szCs w:val="22"/>
                  </w:rPr>
                </w:rPrChange>
              </w:rPr>
              <m:t>0,j</m:t>
            </m:r>
          </m:sub>
        </m:sSub>
        <m:r>
          <w:rPr>
            <w:rFonts w:ascii="Cambria Math" w:hAnsi="Cambria Math" w:cstheme="minorHAnsi"/>
            <w:color w:val="000000" w:themeColor="text1"/>
            <w:sz w:val="22"/>
            <w:szCs w:val="22"/>
            <w:rPrChange w:id="56" w:author="Wang Siyu" w:date="2023-08-15T03:12:00Z">
              <w:rPr>
                <w:rFonts w:ascii="Cambria Math" w:hAnsi="Cambria Math" w:cstheme="minorHAnsi"/>
                <w:sz w:val="22"/>
                <w:szCs w:val="22"/>
              </w:rPr>
            </w:rPrChange>
          </w:rPr>
          <m:t>,</m:t>
        </m:r>
      </m:oMath>
      <w:r w:rsidRPr="00C7415F">
        <w:rPr>
          <w:rFonts w:asciiTheme="minorHAnsi" w:hAnsiTheme="minorHAnsi" w:cstheme="minorHAnsi"/>
          <w:color w:val="000000" w:themeColor="text1"/>
          <w:sz w:val="22"/>
          <w:szCs w:val="22"/>
          <w:rPrChange w:id="57" w:author="Wang Siyu" w:date="2023-08-15T03:12:00Z">
            <w:rPr>
              <w:rFonts w:asciiTheme="minorHAnsi" w:hAnsiTheme="minorHAnsi" w:cstheme="minorHAnsi"/>
              <w:sz w:val="22"/>
              <w:szCs w:val="22"/>
            </w:rPr>
          </w:rPrChange>
        </w:rPr>
        <w:t xml:space="preserve"> over time.  </w:t>
      </w:r>
      <w:r w:rsidRPr="00C7415F">
        <w:rPr>
          <w:rFonts w:asciiTheme="minorHAnsi" w:hAnsiTheme="minorHAnsi" w:cstheme="minorHAnsi"/>
          <w:color w:val="000000" w:themeColor="text1"/>
          <w:sz w:val="22"/>
          <w:szCs w:val="22"/>
          <w:rPrChange w:id="58" w:author="Wang Siyu" w:date="2023-08-15T03:12:00Z">
            <w:rPr>
              <w:rFonts w:asciiTheme="minorHAnsi" w:hAnsiTheme="minorHAnsi" w:cstheme="minorHAnsi"/>
              <w:color w:val="0070C0"/>
              <w:sz w:val="22"/>
              <w:szCs w:val="22"/>
            </w:rPr>
          </w:rPrChange>
        </w:rPr>
        <w:t>Note the darker color curve is accept decision and lighter color curve is reject decision, for each monkey.</w:t>
      </w:r>
      <w:r w:rsidRPr="00C7415F">
        <w:rPr>
          <w:rFonts w:asciiTheme="minorHAnsi" w:hAnsiTheme="minorHAnsi" w:cstheme="minorHAnsi"/>
          <w:color w:val="000000" w:themeColor="text1"/>
          <w:sz w:val="22"/>
          <w:szCs w:val="22"/>
          <w:rPrChange w:id="59" w:author="Wang Siyu" w:date="2023-08-15T03:12:00Z">
            <w:rPr>
              <w:rFonts w:asciiTheme="minorHAnsi" w:hAnsiTheme="minorHAnsi" w:cstheme="minorHAnsi"/>
              <w:sz w:val="22"/>
              <w:szCs w:val="22"/>
            </w:rPr>
          </w:rPrChange>
        </w:rPr>
        <w:t xml:space="preserve">  B. Strength of evidence-driven neural activit</w:t>
      </w:r>
      <w:r>
        <w:rPr>
          <w:rFonts w:asciiTheme="minorHAnsi" w:hAnsiTheme="minorHAnsi" w:cstheme="minorHAnsi"/>
          <w:sz w:val="22"/>
          <w:szCs w:val="22"/>
        </w:rPr>
        <w:t xml:space="preserve">y over time, coefficient </w:t>
      </w:r>
      <w:r>
        <w:rPr>
          <w:rFonts w:asciiTheme="minorHAnsi" w:hAnsiTheme="minorHAnsi" w:cstheme="minorHAnsi"/>
          <w:i/>
          <w:iCs/>
          <w:sz w:val="22"/>
          <w:szCs w:val="22"/>
        </w:rPr>
        <w:t>b</w:t>
      </w:r>
      <w:r>
        <w:rPr>
          <w:rFonts w:asciiTheme="minorHAnsi" w:hAnsiTheme="minorHAnsi" w:cstheme="minorHAnsi"/>
          <w:sz w:val="22"/>
          <w:szCs w:val="22"/>
        </w:rPr>
        <w:t>.  The curve peaks at 375 ms for monkey V and 325 ms for monkey W.  C</w:t>
      </w:r>
      <w:r w:rsidRPr="00D7372B">
        <w:rPr>
          <w:rFonts w:asciiTheme="minorHAnsi" w:hAnsiTheme="minorHAnsi" w:cstheme="minorHAnsi"/>
          <w:sz w:val="22"/>
          <w:szCs w:val="22"/>
        </w:rPr>
        <w:t>. Retraction coefficients are higher for more certain decisions for both reject and accept choices.</w:t>
      </w:r>
      <w:r>
        <w:rPr>
          <w:rFonts w:asciiTheme="minorHAnsi" w:hAnsiTheme="minorHAnsi" w:cstheme="minorHAnsi"/>
          <w:sz w:val="22"/>
          <w:szCs w:val="22"/>
        </w:rPr>
        <w:t xml:space="preserve">  Certain accept = 90%+ vs. uncertain 50-90%.  And certain reject 0-10% vs. uncertain 10-50% accept choices.  Further, coefficients differ from both 0 and 1 and therefore there are fixed-point dynamics, and the system is not a perfect integrator.  D</w:t>
      </w:r>
      <w:r w:rsidRPr="00D7372B">
        <w:rPr>
          <w:rFonts w:asciiTheme="minorHAnsi" w:hAnsiTheme="minorHAnsi" w:cstheme="minorHAnsi"/>
          <w:sz w:val="22"/>
          <w:szCs w:val="22"/>
        </w:rPr>
        <w:t xml:space="preserve">. </w:t>
      </w:r>
      <w:r>
        <w:rPr>
          <w:rFonts w:asciiTheme="minorHAnsi" w:hAnsiTheme="minorHAnsi" w:cstheme="minorHAnsi"/>
          <w:sz w:val="22"/>
          <w:szCs w:val="22"/>
        </w:rPr>
        <w:t>Correlation between retraction coefficient for each cue, and the behavioral entropy of that cue.  A</w:t>
      </w:r>
      <w:r w:rsidRPr="00D7372B">
        <w:rPr>
          <w:rFonts w:asciiTheme="minorHAnsi" w:hAnsiTheme="minorHAnsi" w:cstheme="minorHAnsi"/>
          <w:sz w:val="22"/>
          <w:szCs w:val="22"/>
        </w:rPr>
        <w:t xml:space="preserve"> high retraction coefficient parameter corresponds to a steeper basin. </w:t>
      </w:r>
      <w:r>
        <w:rPr>
          <w:rFonts w:asciiTheme="minorHAnsi" w:hAnsiTheme="minorHAnsi" w:cstheme="minorHAnsi"/>
          <w:sz w:val="22"/>
          <w:szCs w:val="22"/>
        </w:rPr>
        <w:t xml:space="preserve"> E. </w:t>
      </w:r>
      <w:r w:rsidRPr="00D7372B">
        <w:rPr>
          <w:rFonts w:asciiTheme="minorHAnsi" w:hAnsiTheme="minorHAnsi" w:cstheme="minorHAnsi"/>
          <w:sz w:val="22"/>
          <w:szCs w:val="22"/>
        </w:rPr>
        <w:t>The retraction coefficients correlated significantly with decision consistency at the time of decision (i.e.</w:t>
      </w:r>
      <w:r>
        <w:rPr>
          <w:rFonts w:asciiTheme="minorHAnsi" w:hAnsiTheme="minorHAnsi" w:cstheme="minorHAnsi"/>
          <w:sz w:val="22"/>
          <w:szCs w:val="22"/>
        </w:rPr>
        <w:t>,</w:t>
      </w:r>
      <w:r w:rsidRPr="00D7372B">
        <w:rPr>
          <w:rFonts w:asciiTheme="minorHAnsi" w:hAnsiTheme="minorHAnsi" w:cstheme="minorHAnsi"/>
          <w:sz w:val="22"/>
          <w:szCs w:val="22"/>
        </w:rPr>
        <w:t xml:space="preserve"> </w:t>
      </w:r>
      <w:r>
        <w:rPr>
          <w:rFonts w:asciiTheme="minorHAnsi" w:hAnsiTheme="minorHAnsi" w:cstheme="minorHAnsi"/>
          <w:sz w:val="22"/>
          <w:szCs w:val="22"/>
        </w:rPr>
        <w:t>mean</w:t>
      </w:r>
      <w:r w:rsidRPr="00D7372B">
        <w:rPr>
          <w:rFonts w:asciiTheme="minorHAnsi" w:hAnsiTheme="minorHAnsi" w:cstheme="minorHAnsi"/>
          <w:sz w:val="22"/>
          <w:szCs w:val="22"/>
        </w:rPr>
        <w:t xml:space="preserve"> reaction time in each session for each monkey).</w:t>
      </w:r>
      <w:r>
        <w:rPr>
          <w:rFonts w:asciiTheme="minorHAnsi" w:hAnsiTheme="minorHAnsi" w:cstheme="minorHAnsi"/>
          <w:sz w:val="22"/>
          <w:szCs w:val="22"/>
        </w:rPr>
        <w:t xml:space="preserve">  For monkey V, r = -0.56, p &lt; 0.001; for monkey W, r = -0.64, p &lt; 0.001.</w:t>
      </w:r>
      <w:r w:rsidRPr="00D7372B">
        <w:rPr>
          <w:rFonts w:asciiTheme="minorHAnsi" w:hAnsiTheme="minorHAnsi" w:cstheme="minorHAnsi"/>
          <w:sz w:val="22"/>
          <w:szCs w:val="22"/>
        </w:rPr>
        <w:t xml:space="preserve"> </w:t>
      </w:r>
      <w:r w:rsidRPr="00D7372B">
        <w:rPr>
          <w:rFonts w:asciiTheme="minorHAnsi" w:hAnsiTheme="minorHAnsi" w:cstheme="minorHAnsi"/>
          <w:sz w:val="22"/>
          <w:szCs w:val="22"/>
        </w:rPr>
        <w:br/>
        <w:t>* = 0.05, ** = 0.01, *** = 0.001</w:t>
      </w:r>
    </w:p>
    <w:bookmarkEnd w:id="52"/>
    <w:p w14:paraId="5153401D" w14:textId="175766C9" w:rsidR="00C84053" w:rsidRPr="00CB1719" w:rsidRDefault="008E5B85">
      <w:pPr>
        <w:rPr>
          <w:rFonts w:cstheme="minorHAnsi"/>
          <w:b/>
          <w:bCs/>
          <w:sz w:val="22"/>
          <w:szCs w:val="22"/>
        </w:rPr>
      </w:pPr>
      <w:r w:rsidRPr="00D601D7">
        <w:rPr>
          <w:rFonts w:cstheme="minorHAnsi"/>
          <w:b/>
          <w:bCs/>
          <w:sz w:val="22"/>
          <w:szCs w:val="22"/>
        </w:rPr>
        <w:t>Figure 6</w:t>
      </w:r>
      <w:r w:rsidRPr="00D7372B">
        <w:rPr>
          <w:rFonts w:cstheme="minorHAnsi"/>
          <w:sz w:val="22"/>
          <w:szCs w:val="22"/>
        </w:rPr>
        <w:t xml:space="preserve"> – Retraction coefficients vs reaction time. </w:t>
      </w:r>
      <w:ins w:id="60" w:author="Wang Siyu" w:date="2023-08-15T03:03:00Z">
        <w:r w:rsidR="00073EBC">
          <w:rPr>
            <w:rFonts w:cstheme="minorHAnsi"/>
            <w:sz w:val="22"/>
            <w:szCs w:val="22"/>
          </w:rPr>
          <w:t xml:space="preserve">For plots that show data separately for each monkey, N = 8 as SEM was computed across sessions for each animal. </w:t>
        </w:r>
      </w:ins>
      <w:r w:rsidRPr="00D7372B">
        <w:rPr>
          <w:rFonts w:cstheme="minorHAnsi"/>
          <w:sz w:val="22"/>
          <w:szCs w:val="22"/>
        </w:rPr>
        <w:t xml:space="preserve">A. The correlations between retraction coefficients and reaction time for reject decisions over time. </w:t>
      </w:r>
      <w:r>
        <w:rPr>
          <w:rFonts w:cstheme="minorHAnsi"/>
          <w:sz w:val="22"/>
          <w:szCs w:val="22"/>
        </w:rPr>
        <w:t>B.</w:t>
      </w:r>
      <w:r w:rsidRPr="00D7372B">
        <w:rPr>
          <w:rFonts w:cstheme="minorHAnsi"/>
          <w:sz w:val="22"/>
          <w:szCs w:val="22"/>
        </w:rPr>
        <w:t xml:space="preserve"> The correlations between retraction coefficients at </w:t>
      </w:r>
      <w:r>
        <w:rPr>
          <w:rFonts w:cstheme="minorHAnsi"/>
          <w:sz w:val="22"/>
          <w:szCs w:val="22"/>
        </w:rPr>
        <w:t>median</w:t>
      </w:r>
      <w:r w:rsidRPr="00D7372B">
        <w:rPr>
          <w:rFonts w:cstheme="minorHAnsi"/>
          <w:sz w:val="22"/>
          <w:szCs w:val="22"/>
        </w:rPr>
        <w:t xml:space="preserve"> time of reject </w:t>
      </w:r>
      <w:r w:rsidRPr="0006383C">
        <w:rPr>
          <w:rFonts w:cstheme="minorHAnsi"/>
          <w:color w:val="000000" w:themeColor="text1"/>
          <w:sz w:val="22"/>
          <w:szCs w:val="22"/>
        </w:rPr>
        <w:t>decision time and reaction time for reject decisions (monkey V, r = -0.</w:t>
      </w:r>
      <w:r>
        <w:rPr>
          <w:rFonts w:cstheme="minorHAnsi"/>
          <w:color w:val="000000" w:themeColor="text1"/>
          <w:sz w:val="22"/>
          <w:szCs w:val="22"/>
        </w:rPr>
        <w:t>82</w:t>
      </w:r>
      <w:r w:rsidRPr="0006383C">
        <w:rPr>
          <w:rFonts w:cstheme="minorHAnsi"/>
          <w:color w:val="000000" w:themeColor="text1"/>
          <w:sz w:val="22"/>
          <w:szCs w:val="22"/>
        </w:rPr>
        <w:t xml:space="preserve">, p </w:t>
      </w:r>
      <w:r>
        <w:rPr>
          <w:rFonts w:cstheme="minorHAnsi"/>
          <w:color w:val="000000" w:themeColor="text1"/>
          <w:sz w:val="22"/>
          <w:szCs w:val="22"/>
        </w:rPr>
        <w:t>&lt;</w:t>
      </w:r>
      <w:r w:rsidRPr="0006383C">
        <w:rPr>
          <w:rFonts w:cstheme="minorHAnsi"/>
          <w:color w:val="000000" w:themeColor="text1"/>
          <w:sz w:val="22"/>
          <w:szCs w:val="22"/>
        </w:rPr>
        <w:t xml:space="preserve"> 0.001). C.  Same as B for monkey </w:t>
      </w:r>
      <w:r>
        <w:rPr>
          <w:rFonts w:cstheme="minorHAnsi"/>
          <w:color w:val="000000" w:themeColor="text1"/>
          <w:sz w:val="22"/>
          <w:szCs w:val="22"/>
        </w:rPr>
        <w:t>W</w:t>
      </w:r>
      <w:r w:rsidRPr="0006383C">
        <w:rPr>
          <w:rFonts w:cstheme="minorHAnsi"/>
          <w:color w:val="000000" w:themeColor="text1"/>
          <w:sz w:val="22"/>
          <w:szCs w:val="22"/>
        </w:rPr>
        <w:t xml:space="preserve"> (monkey </w:t>
      </w:r>
      <w:r>
        <w:rPr>
          <w:rFonts w:cstheme="minorHAnsi"/>
          <w:color w:val="000000" w:themeColor="text1"/>
          <w:sz w:val="22"/>
          <w:szCs w:val="22"/>
        </w:rPr>
        <w:t>W</w:t>
      </w:r>
      <w:r w:rsidRPr="0006383C">
        <w:rPr>
          <w:rFonts w:cstheme="minorHAnsi"/>
          <w:color w:val="000000" w:themeColor="text1"/>
          <w:sz w:val="22"/>
          <w:szCs w:val="22"/>
        </w:rPr>
        <w:t>, r = -0.</w:t>
      </w:r>
      <w:r>
        <w:rPr>
          <w:rFonts w:cstheme="minorHAnsi"/>
          <w:color w:val="000000" w:themeColor="text1"/>
          <w:sz w:val="22"/>
          <w:szCs w:val="22"/>
        </w:rPr>
        <w:t>59</w:t>
      </w:r>
      <w:r w:rsidRPr="0006383C">
        <w:rPr>
          <w:rFonts w:cstheme="minorHAnsi"/>
          <w:color w:val="000000" w:themeColor="text1"/>
          <w:sz w:val="22"/>
          <w:szCs w:val="22"/>
        </w:rPr>
        <w:t xml:space="preserve">, p </w:t>
      </w:r>
      <w:r>
        <w:rPr>
          <w:rFonts w:cstheme="minorHAnsi"/>
          <w:color w:val="000000" w:themeColor="text1"/>
          <w:sz w:val="22"/>
          <w:szCs w:val="22"/>
        </w:rPr>
        <w:t>&lt; 0.001</w:t>
      </w:r>
      <w:r w:rsidRPr="0006383C">
        <w:rPr>
          <w:rFonts w:cstheme="minorHAnsi"/>
          <w:color w:val="000000" w:themeColor="text1"/>
          <w:sz w:val="22"/>
          <w:szCs w:val="22"/>
        </w:rPr>
        <w:t>).</w:t>
      </w:r>
      <w:r w:rsidR="00AE1DF9" w:rsidRPr="00081CBA">
        <w:rPr>
          <w:rFonts w:eastAsia="Times New Roman" w:cstheme="minorHAnsi"/>
          <w:b/>
          <w:bCs/>
          <w:sz w:val="22"/>
          <w:szCs w:val="22"/>
          <w:lang w:eastAsia="zh-CN"/>
        </w:rPr>
        <w:br w:type="page"/>
      </w:r>
      <w:r w:rsidR="00C87EB9" w:rsidRPr="00CB1719">
        <w:rPr>
          <w:rFonts w:cstheme="minorHAnsi"/>
          <w:b/>
          <w:bCs/>
          <w:sz w:val="22"/>
          <w:szCs w:val="22"/>
        </w:rPr>
        <w:lastRenderedPageBreak/>
        <w:t>References</w:t>
      </w:r>
    </w:p>
    <w:p w14:paraId="10B3C3E9" w14:textId="77777777" w:rsidR="00C84053" w:rsidRPr="00D7372B" w:rsidRDefault="00C84053">
      <w:pPr>
        <w:rPr>
          <w:rFonts w:cstheme="minorHAnsi"/>
          <w:sz w:val="22"/>
          <w:szCs w:val="22"/>
        </w:rPr>
      </w:pPr>
    </w:p>
    <w:p w14:paraId="3447D15C" w14:textId="002F436C" w:rsidR="00966097" w:rsidRPr="00966097" w:rsidRDefault="00C84053" w:rsidP="00966097">
      <w:pPr>
        <w:pStyle w:val="EndNoteBibliography"/>
        <w:ind w:left="720" w:hanging="720"/>
        <w:rPr>
          <w:noProof/>
        </w:rPr>
      </w:pPr>
      <w:r w:rsidRPr="00D7372B">
        <w:rPr>
          <w:rFonts w:asciiTheme="minorHAnsi" w:hAnsiTheme="minorHAnsi" w:cstheme="minorHAnsi"/>
          <w:sz w:val="22"/>
          <w:szCs w:val="22"/>
        </w:rPr>
        <w:fldChar w:fldCharType="begin"/>
      </w:r>
      <w:r w:rsidRPr="00D7372B">
        <w:rPr>
          <w:rFonts w:asciiTheme="minorHAnsi" w:hAnsiTheme="minorHAnsi" w:cstheme="minorHAnsi"/>
          <w:sz w:val="22"/>
          <w:szCs w:val="22"/>
        </w:rPr>
        <w:instrText xml:space="preserve"> ADDIN EN.REFLIST </w:instrText>
      </w:r>
      <w:r w:rsidRPr="00D7372B">
        <w:rPr>
          <w:rFonts w:asciiTheme="minorHAnsi" w:hAnsiTheme="minorHAnsi" w:cstheme="minorHAnsi"/>
          <w:sz w:val="22"/>
          <w:szCs w:val="22"/>
        </w:rPr>
        <w:fldChar w:fldCharType="separate"/>
      </w:r>
      <w:r w:rsidR="00966097" w:rsidRPr="00966097">
        <w:rPr>
          <w:noProof/>
        </w:rPr>
        <w:t>1</w:t>
      </w:r>
      <w:r w:rsidR="00966097" w:rsidRPr="00966097">
        <w:rPr>
          <w:noProof/>
        </w:rPr>
        <w:tab/>
        <w:t xml:space="preserve">Resulaj, A., Kiani, R., Wolpert, D. M. &amp; Shadlen, M. N. Changes of mind in decision-making. </w:t>
      </w:r>
      <w:r w:rsidR="00966097" w:rsidRPr="00966097">
        <w:rPr>
          <w:i/>
          <w:noProof/>
        </w:rPr>
        <w:t>Nature</w:t>
      </w:r>
      <w:r w:rsidR="00966097" w:rsidRPr="00966097">
        <w:rPr>
          <w:noProof/>
        </w:rPr>
        <w:t xml:space="preserve"> </w:t>
      </w:r>
      <w:r w:rsidR="00966097" w:rsidRPr="00966097">
        <w:rPr>
          <w:b/>
          <w:noProof/>
        </w:rPr>
        <w:t>461</w:t>
      </w:r>
      <w:r w:rsidR="00966097" w:rsidRPr="00966097">
        <w:rPr>
          <w:noProof/>
        </w:rPr>
        <w:t xml:space="preserve">, 263-266 (2009). </w:t>
      </w:r>
      <w:hyperlink r:id="rId8" w:history="1">
        <w:r w:rsidR="00966097" w:rsidRPr="00966097">
          <w:rPr>
            <w:rStyle w:val="Hyperlink"/>
            <w:noProof/>
          </w:rPr>
          <w:t>https://doi.org:10.1038/nature08275</w:t>
        </w:r>
      </w:hyperlink>
    </w:p>
    <w:p w14:paraId="64C9587F" w14:textId="77777777" w:rsidR="00966097" w:rsidRPr="00966097" w:rsidRDefault="00966097" w:rsidP="00966097">
      <w:pPr>
        <w:pStyle w:val="EndNoteBibliography"/>
        <w:ind w:left="720" w:hanging="720"/>
        <w:rPr>
          <w:noProof/>
        </w:rPr>
      </w:pPr>
      <w:r w:rsidRPr="00966097">
        <w:rPr>
          <w:noProof/>
        </w:rPr>
        <w:t>2</w:t>
      </w:r>
      <w:r w:rsidRPr="00966097">
        <w:rPr>
          <w:noProof/>
        </w:rPr>
        <w:tab/>
        <w:t xml:space="preserve">Fleming, S. M. &amp; Frith, C. D. </w:t>
      </w:r>
      <w:r w:rsidRPr="00966097">
        <w:rPr>
          <w:i/>
          <w:noProof/>
        </w:rPr>
        <w:t>The cognitive neuroscience of metacognition</w:t>
      </w:r>
      <w:r w:rsidRPr="00966097">
        <w:rPr>
          <w:noProof/>
        </w:rPr>
        <w:t>.  (Springer, 2014).</w:t>
      </w:r>
    </w:p>
    <w:p w14:paraId="147AA377" w14:textId="2ACE3EEC" w:rsidR="00966097" w:rsidRPr="00966097" w:rsidRDefault="00966097" w:rsidP="00966097">
      <w:pPr>
        <w:pStyle w:val="EndNoteBibliography"/>
        <w:ind w:left="720" w:hanging="720"/>
        <w:rPr>
          <w:noProof/>
        </w:rPr>
      </w:pPr>
      <w:r w:rsidRPr="00966097">
        <w:rPr>
          <w:noProof/>
        </w:rPr>
        <w:t>3</w:t>
      </w:r>
      <w:r w:rsidRPr="00966097">
        <w:rPr>
          <w:noProof/>
        </w:rPr>
        <w:tab/>
        <w:t xml:space="preserve">Kepecs, A. &amp; Mainen, Z. F. A computational framework for the study of confidence in humans and animals. </w:t>
      </w:r>
      <w:r w:rsidRPr="00966097">
        <w:rPr>
          <w:i/>
          <w:noProof/>
        </w:rPr>
        <w:t>Philos Trans R Soc Lond B Biol Sci</w:t>
      </w:r>
      <w:r w:rsidRPr="00966097">
        <w:rPr>
          <w:noProof/>
        </w:rPr>
        <w:t xml:space="preserve"> </w:t>
      </w:r>
      <w:r w:rsidRPr="00966097">
        <w:rPr>
          <w:b/>
          <w:noProof/>
        </w:rPr>
        <w:t>367</w:t>
      </w:r>
      <w:r w:rsidRPr="00966097">
        <w:rPr>
          <w:noProof/>
        </w:rPr>
        <w:t xml:space="preserve">, 1322-1337 (2012). </w:t>
      </w:r>
      <w:hyperlink r:id="rId9" w:history="1">
        <w:r w:rsidRPr="00966097">
          <w:rPr>
            <w:rStyle w:val="Hyperlink"/>
            <w:noProof/>
          </w:rPr>
          <w:t>https://doi.org:10.1098/rstb.2012.0037</w:t>
        </w:r>
      </w:hyperlink>
    </w:p>
    <w:p w14:paraId="6D73525A" w14:textId="34D85ECF" w:rsidR="00966097" w:rsidRPr="00966097" w:rsidRDefault="00966097" w:rsidP="00966097">
      <w:pPr>
        <w:pStyle w:val="EndNoteBibliography"/>
        <w:ind w:left="720" w:hanging="720"/>
        <w:rPr>
          <w:noProof/>
        </w:rPr>
      </w:pPr>
      <w:r w:rsidRPr="00966097">
        <w:rPr>
          <w:noProof/>
        </w:rPr>
        <w:t>4</w:t>
      </w:r>
      <w:r w:rsidRPr="00966097">
        <w:rPr>
          <w:noProof/>
        </w:rPr>
        <w:tab/>
        <w:t xml:space="preserve">Pouget, A., Drugowitsch, J. &amp; Kepecs, A. Confidence and certainty: distinct probabilistic quantities for different goals. </w:t>
      </w:r>
      <w:r w:rsidRPr="00966097">
        <w:rPr>
          <w:i/>
          <w:noProof/>
        </w:rPr>
        <w:t>Nat Neurosci</w:t>
      </w:r>
      <w:r w:rsidRPr="00966097">
        <w:rPr>
          <w:noProof/>
        </w:rPr>
        <w:t xml:space="preserve"> </w:t>
      </w:r>
      <w:r w:rsidRPr="00966097">
        <w:rPr>
          <w:b/>
          <w:noProof/>
        </w:rPr>
        <w:t>19</w:t>
      </w:r>
      <w:r w:rsidRPr="00966097">
        <w:rPr>
          <w:noProof/>
        </w:rPr>
        <w:t xml:space="preserve">, 366-374 (2016). </w:t>
      </w:r>
      <w:hyperlink r:id="rId10" w:history="1">
        <w:r w:rsidRPr="00966097">
          <w:rPr>
            <w:rStyle w:val="Hyperlink"/>
            <w:noProof/>
          </w:rPr>
          <w:t>https://doi.org:10.1038/nn.4240</w:t>
        </w:r>
      </w:hyperlink>
    </w:p>
    <w:p w14:paraId="23285527" w14:textId="4151019C" w:rsidR="00966097" w:rsidRPr="00966097" w:rsidRDefault="00966097" w:rsidP="00966097">
      <w:pPr>
        <w:pStyle w:val="EndNoteBibliography"/>
        <w:ind w:left="720" w:hanging="720"/>
        <w:rPr>
          <w:noProof/>
        </w:rPr>
      </w:pPr>
      <w:r w:rsidRPr="00966097">
        <w:rPr>
          <w:noProof/>
        </w:rPr>
        <w:t>5</w:t>
      </w:r>
      <w:r w:rsidRPr="00966097">
        <w:rPr>
          <w:noProof/>
        </w:rPr>
        <w:tab/>
        <w:t xml:space="preserve">Kiani, R. &amp; Shadlen, M. N. Representation of confidence associated with a decision by neurons in the parietal cortex. </w:t>
      </w:r>
      <w:r w:rsidRPr="00966097">
        <w:rPr>
          <w:i/>
          <w:noProof/>
        </w:rPr>
        <w:t>Science</w:t>
      </w:r>
      <w:r w:rsidRPr="00966097">
        <w:rPr>
          <w:noProof/>
        </w:rPr>
        <w:t xml:space="preserve"> </w:t>
      </w:r>
      <w:r w:rsidRPr="00966097">
        <w:rPr>
          <w:b/>
          <w:noProof/>
        </w:rPr>
        <w:t>324</w:t>
      </w:r>
      <w:r w:rsidRPr="00966097">
        <w:rPr>
          <w:noProof/>
        </w:rPr>
        <w:t xml:space="preserve">, 759-764 (2009). </w:t>
      </w:r>
      <w:hyperlink r:id="rId11" w:history="1">
        <w:r w:rsidRPr="00966097">
          <w:rPr>
            <w:rStyle w:val="Hyperlink"/>
            <w:noProof/>
          </w:rPr>
          <w:t>https://doi.org:10.1126/science.1169405</w:t>
        </w:r>
      </w:hyperlink>
    </w:p>
    <w:p w14:paraId="003904FC" w14:textId="56126FF0" w:rsidR="00966097" w:rsidRPr="00966097" w:rsidRDefault="00966097" w:rsidP="00966097">
      <w:pPr>
        <w:pStyle w:val="EndNoteBibliography"/>
        <w:ind w:left="720" w:hanging="720"/>
        <w:rPr>
          <w:noProof/>
        </w:rPr>
      </w:pPr>
      <w:r w:rsidRPr="00966097">
        <w:rPr>
          <w:noProof/>
        </w:rPr>
        <w:t>6</w:t>
      </w:r>
      <w:r w:rsidRPr="00966097">
        <w:rPr>
          <w:noProof/>
        </w:rPr>
        <w:tab/>
        <w:t xml:space="preserve">Fleming, S. M., Huijgen, J. &amp; Dolan, R. J. Prefrontal contributions to metacognition in perceptual decision making. </w:t>
      </w:r>
      <w:r w:rsidRPr="00966097">
        <w:rPr>
          <w:i/>
          <w:noProof/>
        </w:rPr>
        <w:t>J Neurosci</w:t>
      </w:r>
      <w:r w:rsidRPr="00966097">
        <w:rPr>
          <w:noProof/>
        </w:rPr>
        <w:t xml:space="preserve"> </w:t>
      </w:r>
      <w:r w:rsidRPr="00966097">
        <w:rPr>
          <w:b/>
          <w:noProof/>
        </w:rPr>
        <w:t>32</w:t>
      </w:r>
      <w:r w:rsidRPr="00966097">
        <w:rPr>
          <w:noProof/>
        </w:rPr>
        <w:t xml:space="preserve">, 6117-6125 (2012). </w:t>
      </w:r>
      <w:hyperlink r:id="rId12" w:history="1">
        <w:r w:rsidRPr="00966097">
          <w:rPr>
            <w:rStyle w:val="Hyperlink"/>
            <w:noProof/>
          </w:rPr>
          <w:t>https://doi.org:10.1523/JNEUROSCI.6489-11.2012</w:t>
        </w:r>
      </w:hyperlink>
    </w:p>
    <w:p w14:paraId="3807C410" w14:textId="4CCF647D" w:rsidR="00966097" w:rsidRPr="00966097" w:rsidRDefault="00966097" w:rsidP="00966097">
      <w:pPr>
        <w:pStyle w:val="EndNoteBibliography"/>
        <w:ind w:left="720" w:hanging="720"/>
        <w:rPr>
          <w:noProof/>
        </w:rPr>
      </w:pPr>
      <w:r w:rsidRPr="00966097">
        <w:rPr>
          <w:noProof/>
        </w:rPr>
        <w:t>7</w:t>
      </w:r>
      <w:r w:rsidRPr="00966097">
        <w:rPr>
          <w:noProof/>
        </w:rPr>
        <w:tab/>
        <w:t xml:space="preserve">Fleming, S. M., Weil, R. S., Nagy, Z., Dolan, R. J. &amp; Rees, G. Relating introspective accuracy to individual differences in brain structure. </w:t>
      </w:r>
      <w:r w:rsidRPr="00966097">
        <w:rPr>
          <w:i/>
          <w:noProof/>
        </w:rPr>
        <w:t>Science</w:t>
      </w:r>
      <w:r w:rsidRPr="00966097">
        <w:rPr>
          <w:noProof/>
        </w:rPr>
        <w:t xml:space="preserve"> </w:t>
      </w:r>
      <w:r w:rsidRPr="00966097">
        <w:rPr>
          <w:b/>
          <w:noProof/>
        </w:rPr>
        <w:t>329</w:t>
      </w:r>
      <w:r w:rsidRPr="00966097">
        <w:rPr>
          <w:noProof/>
        </w:rPr>
        <w:t xml:space="preserve">, 1541-1543 (2010). </w:t>
      </w:r>
      <w:hyperlink r:id="rId13" w:history="1">
        <w:r w:rsidRPr="00966097">
          <w:rPr>
            <w:rStyle w:val="Hyperlink"/>
            <w:noProof/>
          </w:rPr>
          <w:t>https://doi.org:10.1126/science.1191883</w:t>
        </w:r>
      </w:hyperlink>
    </w:p>
    <w:p w14:paraId="0FA51933" w14:textId="201712C1" w:rsidR="00966097" w:rsidRPr="00966097" w:rsidRDefault="00966097" w:rsidP="00966097">
      <w:pPr>
        <w:pStyle w:val="EndNoteBibliography"/>
        <w:ind w:left="720" w:hanging="720"/>
        <w:rPr>
          <w:noProof/>
        </w:rPr>
      </w:pPr>
      <w:r w:rsidRPr="00966097">
        <w:rPr>
          <w:noProof/>
        </w:rPr>
        <w:t>8</w:t>
      </w:r>
      <w:r w:rsidRPr="00966097">
        <w:rPr>
          <w:noProof/>
        </w:rPr>
        <w:tab/>
        <w:t xml:space="preserve">De Martino, B., Fleming, S. M., Garrett, N. &amp; Dolan, R. J. Confidence in value-based choice. </w:t>
      </w:r>
      <w:r w:rsidRPr="00966097">
        <w:rPr>
          <w:i/>
          <w:noProof/>
        </w:rPr>
        <w:t>Nat Neurosci</w:t>
      </w:r>
      <w:r w:rsidRPr="00966097">
        <w:rPr>
          <w:noProof/>
        </w:rPr>
        <w:t xml:space="preserve"> </w:t>
      </w:r>
      <w:r w:rsidRPr="00966097">
        <w:rPr>
          <w:b/>
          <w:noProof/>
        </w:rPr>
        <w:t>16</w:t>
      </w:r>
      <w:r w:rsidRPr="00966097">
        <w:rPr>
          <w:noProof/>
        </w:rPr>
        <w:t xml:space="preserve">, 105-110 (2013). </w:t>
      </w:r>
      <w:hyperlink r:id="rId14" w:history="1">
        <w:r w:rsidRPr="00966097">
          <w:rPr>
            <w:rStyle w:val="Hyperlink"/>
            <w:noProof/>
          </w:rPr>
          <w:t>https://doi.org:10.1038/nn.3279</w:t>
        </w:r>
      </w:hyperlink>
    </w:p>
    <w:p w14:paraId="4757CAA4" w14:textId="4E67F302" w:rsidR="00966097" w:rsidRPr="00966097" w:rsidRDefault="00966097" w:rsidP="00966097">
      <w:pPr>
        <w:pStyle w:val="EndNoteBibliography"/>
        <w:ind w:left="720" w:hanging="720"/>
        <w:rPr>
          <w:noProof/>
        </w:rPr>
      </w:pPr>
      <w:r w:rsidRPr="00966097">
        <w:rPr>
          <w:noProof/>
        </w:rPr>
        <w:t>9</w:t>
      </w:r>
      <w:r w:rsidRPr="00966097">
        <w:rPr>
          <w:noProof/>
        </w:rPr>
        <w:tab/>
        <w:t xml:space="preserve">Lebreton, M., Abitbol, R., Daunizeau, J. &amp; Pessiglione, M. Automatic integration of confidence in the brain valuation signal. </w:t>
      </w:r>
      <w:r w:rsidRPr="00966097">
        <w:rPr>
          <w:i/>
          <w:noProof/>
        </w:rPr>
        <w:t>Nat Neurosci</w:t>
      </w:r>
      <w:r w:rsidRPr="00966097">
        <w:rPr>
          <w:noProof/>
        </w:rPr>
        <w:t xml:space="preserve"> </w:t>
      </w:r>
      <w:r w:rsidRPr="00966097">
        <w:rPr>
          <w:b/>
          <w:noProof/>
        </w:rPr>
        <w:t>18</w:t>
      </w:r>
      <w:r w:rsidRPr="00966097">
        <w:rPr>
          <w:noProof/>
        </w:rPr>
        <w:t xml:space="preserve">, 1159-1167 (2015). </w:t>
      </w:r>
      <w:hyperlink r:id="rId15" w:history="1">
        <w:r w:rsidRPr="00966097">
          <w:rPr>
            <w:rStyle w:val="Hyperlink"/>
            <w:noProof/>
          </w:rPr>
          <w:t>https://doi.org:10.1038/nn.4064</w:t>
        </w:r>
      </w:hyperlink>
    </w:p>
    <w:p w14:paraId="029288AE" w14:textId="449E018D" w:rsidR="00966097" w:rsidRPr="00966097" w:rsidRDefault="00966097" w:rsidP="00966097">
      <w:pPr>
        <w:pStyle w:val="EndNoteBibliography"/>
        <w:ind w:left="720" w:hanging="720"/>
        <w:rPr>
          <w:noProof/>
        </w:rPr>
      </w:pPr>
      <w:r w:rsidRPr="00966097">
        <w:rPr>
          <w:noProof/>
        </w:rPr>
        <w:t>10</w:t>
      </w:r>
      <w:r w:rsidRPr="00966097">
        <w:rPr>
          <w:noProof/>
        </w:rPr>
        <w:tab/>
        <w:t xml:space="preserve">Masset, P., Ott, T., Lak, A., Hirokawa, J. &amp; Kepecs, A. Behavior- and Modality-General Representation of Confidence in Orbitofrontal Cortex. </w:t>
      </w:r>
      <w:r w:rsidRPr="00966097">
        <w:rPr>
          <w:i/>
          <w:noProof/>
        </w:rPr>
        <w:t>Cell</w:t>
      </w:r>
      <w:r w:rsidRPr="00966097">
        <w:rPr>
          <w:noProof/>
        </w:rPr>
        <w:t xml:space="preserve"> </w:t>
      </w:r>
      <w:r w:rsidRPr="00966097">
        <w:rPr>
          <w:b/>
          <w:noProof/>
        </w:rPr>
        <w:t>182</w:t>
      </w:r>
      <w:r w:rsidRPr="00966097">
        <w:rPr>
          <w:noProof/>
        </w:rPr>
        <w:t xml:space="preserve">, 112-126 e118 (2020). </w:t>
      </w:r>
      <w:hyperlink r:id="rId16" w:history="1">
        <w:r w:rsidRPr="00966097">
          <w:rPr>
            <w:rStyle w:val="Hyperlink"/>
            <w:noProof/>
          </w:rPr>
          <w:t>https://doi.org:10.1016/j.cell.2020.05.022</w:t>
        </w:r>
      </w:hyperlink>
    </w:p>
    <w:p w14:paraId="64AE6C44" w14:textId="12AF9BD7" w:rsidR="00966097" w:rsidRPr="00966097" w:rsidRDefault="00966097" w:rsidP="00966097">
      <w:pPr>
        <w:pStyle w:val="EndNoteBibliography"/>
        <w:ind w:left="720" w:hanging="720"/>
        <w:rPr>
          <w:noProof/>
        </w:rPr>
      </w:pPr>
      <w:r w:rsidRPr="00966097">
        <w:rPr>
          <w:noProof/>
        </w:rPr>
        <w:t>11</w:t>
      </w:r>
      <w:r w:rsidRPr="00966097">
        <w:rPr>
          <w:noProof/>
        </w:rPr>
        <w:tab/>
        <w:t xml:space="preserve">Kepecs, A., Uchida, N., Zariwala, H. A. &amp; Mainen, Z. F. Neural correlates, computation and behavioural impact of decision confidence. </w:t>
      </w:r>
      <w:r w:rsidRPr="00966097">
        <w:rPr>
          <w:i/>
          <w:noProof/>
        </w:rPr>
        <w:t>Nature</w:t>
      </w:r>
      <w:r w:rsidRPr="00966097">
        <w:rPr>
          <w:noProof/>
        </w:rPr>
        <w:t xml:space="preserve"> </w:t>
      </w:r>
      <w:r w:rsidRPr="00966097">
        <w:rPr>
          <w:b/>
          <w:noProof/>
        </w:rPr>
        <w:t>455</w:t>
      </w:r>
      <w:r w:rsidRPr="00966097">
        <w:rPr>
          <w:noProof/>
        </w:rPr>
        <w:t xml:space="preserve">, 227-231 (2008). </w:t>
      </w:r>
      <w:hyperlink r:id="rId17" w:history="1">
        <w:r w:rsidRPr="00966097">
          <w:rPr>
            <w:rStyle w:val="Hyperlink"/>
            <w:noProof/>
          </w:rPr>
          <w:t>https://doi.org:10.1038/nature07200</w:t>
        </w:r>
      </w:hyperlink>
    </w:p>
    <w:p w14:paraId="5047EF89" w14:textId="36753684" w:rsidR="00966097" w:rsidRPr="00966097" w:rsidRDefault="00966097" w:rsidP="00966097">
      <w:pPr>
        <w:pStyle w:val="EndNoteBibliography"/>
        <w:ind w:left="720" w:hanging="720"/>
        <w:rPr>
          <w:noProof/>
        </w:rPr>
      </w:pPr>
      <w:r w:rsidRPr="00966097">
        <w:rPr>
          <w:noProof/>
        </w:rPr>
        <w:t>12</w:t>
      </w:r>
      <w:r w:rsidRPr="00966097">
        <w:rPr>
          <w:noProof/>
        </w:rPr>
        <w:tab/>
        <w:t xml:space="preserve">Prat-Ortega, G., Wimmer, K., Roxin, A. &amp; de la Rocha, J. Flexible categorization in perceptual decision making. </w:t>
      </w:r>
      <w:r w:rsidRPr="00966097">
        <w:rPr>
          <w:i/>
          <w:noProof/>
        </w:rPr>
        <w:t>Nat Commun</w:t>
      </w:r>
      <w:r w:rsidRPr="00966097">
        <w:rPr>
          <w:noProof/>
        </w:rPr>
        <w:t xml:space="preserve"> </w:t>
      </w:r>
      <w:r w:rsidRPr="00966097">
        <w:rPr>
          <w:b/>
          <w:noProof/>
        </w:rPr>
        <w:t>12</w:t>
      </w:r>
      <w:r w:rsidRPr="00966097">
        <w:rPr>
          <w:noProof/>
        </w:rPr>
        <w:t xml:space="preserve">, 1283 (2021). </w:t>
      </w:r>
      <w:hyperlink r:id="rId18" w:history="1">
        <w:r w:rsidRPr="00966097">
          <w:rPr>
            <w:rStyle w:val="Hyperlink"/>
            <w:noProof/>
          </w:rPr>
          <w:t>https://doi.org:10.1038/s41467-021-21501-z</w:t>
        </w:r>
      </w:hyperlink>
    </w:p>
    <w:p w14:paraId="60C43CE3" w14:textId="77777777" w:rsidR="00966097" w:rsidRPr="00966097" w:rsidRDefault="00966097" w:rsidP="00966097">
      <w:pPr>
        <w:pStyle w:val="EndNoteBibliography"/>
        <w:ind w:left="720" w:hanging="720"/>
        <w:rPr>
          <w:noProof/>
        </w:rPr>
      </w:pPr>
      <w:r w:rsidRPr="00966097">
        <w:rPr>
          <w:noProof/>
        </w:rPr>
        <w:t>13</w:t>
      </w:r>
      <w:r w:rsidRPr="00966097">
        <w:rPr>
          <w:noProof/>
        </w:rPr>
        <w:tab/>
        <w:t xml:space="preserve">Machens, C. K., Romo, R. &amp; Brody, C. D. Flexible control of mutual inhibition: a neural model of two-interval discrimination. </w:t>
      </w:r>
      <w:r w:rsidRPr="00966097">
        <w:rPr>
          <w:i/>
          <w:noProof/>
        </w:rPr>
        <w:t>Science</w:t>
      </w:r>
      <w:r w:rsidRPr="00966097">
        <w:rPr>
          <w:noProof/>
        </w:rPr>
        <w:t xml:space="preserve"> </w:t>
      </w:r>
      <w:r w:rsidRPr="00966097">
        <w:rPr>
          <w:b/>
          <w:noProof/>
        </w:rPr>
        <w:t>307</w:t>
      </w:r>
      <w:r w:rsidRPr="00966097">
        <w:rPr>
          <w:noProof/>
        </w:rPr>
        <w:t xml:space="preserve">, 1121-1124 (2005). </w:t>
      </w:r>
    </w:p>
    <w:p w14:paraId="719890BC" w14:textId="39628160" w:rsidR="00966097" w:rsidRPr="00966097" w:rsidRDefault="00966097" w:rsidP="00966097">
      <w:pPr>
        <w:pStyle w:val="EndNoteBibliography"/>
        <w:ind w:left="720" w:hanging="720"/>
        <w:rPr>
          <w:noProof/>
        </w:rPr>
      </w:pPr>
      <w:r w:rsidRPr="00966097">
        <w:rPr>
          <w:noProof/>
        </w:rPr>
        <w:t>14</w:t>
      </w:r>
      <w:r w:rsidRPr="00966097">
        <w:rPr>
          <w:noProof/>
        </w:rPr>
        <w:tab/>
        <w:t xml:space="preserve">Wong, K. F., Huk, A. C., Shadlen, M. N. &amp; Wang, X. J. Neural circuit dynamics underlying accumulation of time-varying evidence during perceptual decision making. </w:t>
      </w:r>
      <w:r w:rsidRPr="00966097">
        <w:rPr>
          <w:i/>
          <w:noProof/>
        </w:rPr>
        <w:t>Front Comput Neurosci</w:t>
      </w:r>
      <w:r w:rsidRPr="00966097">
        <w:rPr>
          <w:noProof/>
        </w:rPr>
        <w:t xml:space="preserve"> </w:t>
      </w:r>
      <w:r w:rsidRPr="00966097">
        <w:rPr>
          <w:b/>
          <w:noProof/>
        </w:rPr>
        <w:t>1</w:t>
      </w:r>
      <w:r w:rsidRPr="00966097">
        <w:rPr>
          <w:noProof/>
        </w:rPr>
        <w:t xml:space="preserve">, 6 (2007). </w:t>
      </w:r>
      <w:hyperlink r:id="rId19" w:history="1">
        <w:r w:rsidRPr="00966097">
          <w:rPr>
            <w:rStyle w:val="Hyperlink"/>
            <w:noProof/>
          </w:rPr>
          <w:t>https://doi.org:10.3389/neuro.10.006.2007</w:t>
        </w:r>
      </w:hyperlink>
    </w:p>
    <w:p w14:paraId="55D62D5A" w14:textId="77777777" w:rsidR="00966097" w:rsidRPr="00966097" w:rsidRDefault="00966097" w:rsidP="00966097">
      <w:pPr>
        <w:pStyle w:val="EndNoteBibliography"/>
        <w:ind w:left="720" w:hanging="720"/>
        <w:rPr>
          <w:noProof/>
        </w:rPr>
      </w:pPr>
      <w:r w:rsidRPr="00966097">
        <w:rPr>
          <w:noProof/>
        </w:rPr>
        <w:t>15</w:t>
      </w:r>
      <w:r w:rsidRPr="00966097">
        <w:rPr>
          <w:noProof/>
        </w:rPr>
        <w:tab/>
        <w:t xml:space="preserve">Wang, X. J. Probabilistic decision making by slow reverberation in cortical circuits. </w:t>
      </w:r>
      <w:r w:rsidRPr="00966097">
        <w:rPr>
          <w:i/>
          <w:noProof/>
        </w:rPr>
        <w:t>Neuron</w:t>
      </w:r>
      <w:r w:rsidRPr="00966097">
        <w:rPr>
          <w:noProof/>
        </w:rPr>
        <w:t xml:space="preserve"> </w:t>
      </w:r>
      <w:r w:rsidRPr="00966097">
        <w:rPr>
          <w:b/>
          <w:noProof/>
        </w:rPr>
        <w:t>36</w:t>
      </w:r>
      <w:r w:rsidRPr="00966097">
        <w:rPr>
          <w:noProof/>
        </w:rPr>
        <w:t xml:space="preserve">, 955-968 (2002). </w:t>
      </w:r>
    </w:p>
    <w:p w14:paraId="244B64F1" w14:textId="74C03F10" w:rsidR="00966097" w:rsidRPr="00966097" w:rsidRDefault="00966097" w:rsidP="00966097">
      <w:pPr>
        <w:pStyle w:val="EndNoteBibliography"/>
        <w:ind w:left="720" w:hanging="720"/>
        <w:rPr>
          <w:noProof/>
        </w:rPr>
      </w:pPr>
      <w:r w:rsidRPr="00966097">
        <w:rPr>
          <w:noProof/>
        </w:rPr>
        <w:t>16</w:t>
      </w:r>
      <w:r w:rsidRPr="00966097">
        <w:rPr>
          <w:noProof/>
        </w:rPr>
        <w:tab/>
        <w:t xml:space="preserve">Rolls, E. T., Grabenhorst, F. &amp; Deco, G. Decision-making, errors, and confidence in the brain. </w:t>
      </w:r>
      <w:r w:rsidRPr="00966097">
        <w:rPr>
          <w:i/>
          <w:noProof/>
        </w:rPr>
        <w:t>J Neurophysiol</w:t>
      </w:r>
      <w:r w:rsidRPr="00966097">
        <w:rPr>
          <w:noProof/>
        </w:rPr>
        <w:t xml:space="preserve"> </w:t>
      </w:r>
      <w:r w:rsidRPr="00966097">
        <w:rPr>
          <w:b/>
          <w:noProof/>
        </w:rPr>
        <w:t>104</w:t>
      </w:r>
      <w:r w:rsidRPr="00966097">
        <w:rPr>
          <w:noProof/>
        </w:rPr>
        <w:t xml:space="preserve">, 2359-2374 (2010). </w:t>
      </w:r>
      <w:hyperlink r:id="rId20" w:history="1">
        <w:r w:rsidRPr="00966097">
          <w:rPr>
            <w:rStyle w:val="Hyperlink"/>
            <w:noProof/>
          </w:rPr>
          <w:t>https://doi.org:10.1152/jn.00571.2010</w:t>
        </w:r>
      </w:hyperlink>
    </w:p>
    <w:p w14:paraId="2EE6B7E6" w14:textId="4F1D9BE0" w:rsidR="00966097" w:rsidRPr="00966097" w:rsidRDefault="00966097" w:rsidP="00966097">
      <w:pPr>
        <w:pStyle w:val="EndNoteBibliography"/>
        <w:ind w:left="720" w:hanging="720"/>
        <w:rPr>
          <w:noProof/>
        </w:rPr>
      </w:pPr>
      <w:r w:rsidRPr="00966097">
        <w:rPr>
          <w:noProof/>
        </w:rPr>
        <w:t>17</w:t>
      </w:r>
      <w:r w:rsidRPr="00966097">
        <w:rPr>
          <w:noProof/>
        </w:rPr>
        <w:tab/>
        <w:t xml:space="preserve">Deco, G., Rolls, E. T., Albantakis, L. &amp; Romo, R. Brain mechanisms for perceptual and reward-related decision-making. </w:t>
      </w:r>
      <w:r w:rsidRPr="00966097">
        <w:rPr>
          <w:i/>
          <w:noProof/>
        </w:rPr>
        <w:t>Prog Neurobiol</w:t>
      </w:r>
      <w:r w:rsidRPr="00966097">
        <w:rPr>
          <w:noProof/>
        </w:rPr>
        <w:t xml:space="preserve"> </w:t>
      </w:r>
      <w:r w:rsidRPr="00966097">
        <w:rPr>
          <w:b/>
          <w:noProof/>
        </w:rPr>
        <w:t>103</w:t>
      </w:r>
      <w:r w:rsidRPr="00966097">
        <w:rPr>
          <w:noProof/>
        </w:rPr>
        <w:lastRenderedPageBreak/>
        <w:t xml:space="preserve">, 194-213 (2013). </w:t>
      </w:r>
      <w:hyperlink r:id="rId21" w:history="1">
        <w:r w:rsidRPr="00966097">
          <w:rPr>
            <w:rStyle w:val="Hyperlink"/>
            <w:noProof/>
          </w:rPr>
          <w:t>https://doi.org:10.1016/j.pneurobio.2012.01.010</w:t>
        </w:r>
      </w:hyperlink>
    </w:p>
    <w:p w14:paraId="2E883EEC" w14:textId="6289B469" w:rsidR="00966097" w:rsidRPr="00966097" w:rsidRDefault="00966097" w:rsidP="00966097">
      <w:pPr>
        <w:pStyle w:val="EndNoteBibliography"/>
        <w:ind w:left="720" w:hanging="720"/>
        <w:rPr>
          <w:noProof/>
        </w:rPr>
      </w:pPr>
      <w:r w:rsidRPr="00966097">
        <w:rPr>
          <w:noProof/>
        </w:rPr>
        <w:t>18</w:t>
      </w:r>
      <w:r w:rsidRPr="00966097">
        <w:rPr>
          <w:noProof/>
        </w:rPr>
        <w:tab/>
        <w:t xml:space="preserve">Insabato, A., Pannunzi, M., Rolls, E. T. &amp; Deco, G. Confidence-related decision making. </w:t>
      </w:r>
      <w:r w:rsidRPr="00966097">
        <w:rPr>
          <w:i/>
          <w:noProof/>
        </w:rPr>
        <w:t>J Neurophysiol</w:t>
      </w:r>
      <w:r w:rsidRPr="00966097">
        <w:rPr>
          <w:noProof/>
        </w:rPr>
        <w:t xml:space="preserve"> </w:t>
      </w:r>
      <w:r w:rsidRPr="00966097">
        <w:rPr>
          <w:b/>
          <w:noProof/>
        </w:rPr>
        <w:t>104</w:t>
      </w:r>
      <w:r w:rsidRPr="00966097">
        <w:rPr>
          <w:noProof/>
        </w:rPr>
        <w:t xml:space="preserve">, 539-547 (2010). </w:t>
      </w:r>
      <w:hyperlink r:id="rId22" w:history="1">
        <w:r w:rsidRPr="00966097">
          <w:rPr>
            <w:rStyle w:val="Hyperlink"/>
            <w:noProof/>
          </w:rPr>
          <w:t>https://doi.org:10.1152/jn.01068.2009</w:t>
        </w:r>
      </w:hyperlink>
    </w:p>
    <w:p w14:paraId="1CA1F352" w14:textId="30985CB9" w:rsidR="00966097" w:rsidRPr="00966097" w:rsidRDefault="00966097" w:rsidP="00966097">
      <w:pPr>
        <w:pStyle w:val="EndNoteBibliography"/>
        <w:ind w:left="720" w:hanging="720"/>
        <w:rPr>
          <w:noProof/>
        </w:rPr>
      </w:pPr>
      <w:r w:rsidRPr="00966097">
        <w:rPr>
          <w:noProof/>
        </w:rPr>
        <w:t>19</w:t>
      </w:r>
      <w:r w:rsidRPr="00966097">
        <w:rPr>
          <w:noProof/>
        </w:rPr>
        <w:tab/>
        <w:t xml:space="preserve">Wong, K. F. &amp; Wang, X. J. A recurrent network mechanism of time integration in perceptual decisions. </w:t>
      </w:r>
      <w:r w:rsidRPr="00966097">
        <w:rPr>
          <w:i/>
          <w:noProof/>
        </w:rPr>
        <w:t>J Neurosci</w:t>
      </w:r>
      <w:r w:rsidRPr="00966097">
        <w:rPr>
          <w:noProof/>
        </w:rPr>
        <w:t xml:space="preserve"> </w:t>
      </w:r>
      <w:r w:rsidRPr="00966097">
        <w:rPr>
          <w:b/>
          <w:noProof/>
        </w:rPr>
        <w:t>26</w:t>
      </w:r>
      <w:r w:rsidRPr="00966097">
        <w:rPr>
          <w:noProof/>
        </w:rPr>
        <w:t xml:space="preserve">, 1314-1328 (2006). </w:t>
      </w:r>
      <w:hyperlink r:id="rId23" w:history="1">
        <w:r w:rsidRPr="00966097">
          <w:rPr>
            <w:rStyle w:val="Hyperlink"/>
            <w:noProof/>
          </w:rPr>
          <w:t>https://doi.org:10.1523/JNEUROSCI.3733-05.2006</w:t>
        </w:r>
      </w:hyperlink>
    </w:p>
    <w:p w14:paraId="4C5868AC" w14:textId="77777777" w:rsidR="00966097" w:rsidRPr="00966097" w:rsidRDefault="00966097" w:rsidP="00966097">
      <w:pPr>
        <w:pStyle w:val="EndNoteBibliography"/>
        <w:ind w:left="720" w:hanging="720"/>
        <w:rPr>
          <w:noProof/>
        </w:rPr>
      </w:pPr>
      <w:r w:rsidRPr="00966097">
        <w:rPr>
          <w:noProof/>
        </w:rPr>
        <w:t>20</w:t>
      </w:r>
      <w:r w:rsidRPr="00966097">
        <w:rPr>
          <w:noProof/>
        </w:rPr>
        <w:tab/>
        <w:t xml:space="preserve">Amit, D. J. </w:t>
      </w:r>
      <w:r w:rsidRPr="00966097">
        <w:rPr>
          <w:i/>
          <w:noProof/>
        </w:rPr>
        <w:t>Modeling brain function : the world of attractor neural networks</w:t>
      </w:r>
      <w:r w:rsidRPr="00966097">
        <w:rPr>
          <w:noProof/>
        </w:rPr>
        <w:t>.  (Cambridge University Press, 1989).</w:t>
      </w:r>
    </w:p>
    <w:p w14:paraId="0066C890" w14:textId="435B3A92" w:rsidR="00966097" w:rsidRPr="00966097" w:rsidRDefault="00966097" w:rsidP="00966097">
      <w:pPr>
        <w:pStyle w:val="EndNoteBibliography"/>
        <w:ind w:left="720" w:hanging="720"/>
        <w:rPr>
          <w:noProof/>
        </w:rPr>
      </w:pPr>
      <w:r w:rsidRPr="00966097">
        <w:rPr>
          <w:noProof/>
        </w:rPr>
        <w:t>21</w:t>
      </w:r>
      <w:r w:rsidRPr="00966097">
        <w:rPr>
          <w:noProof/>
        </w:rPr>
        <w:tab/>
        <w:t xml:space="preserve">Inagaki, H. K., Fontolan, L., Romani, S. &amp; Svoboda, K. Discrete attractor dynamics underlies persistent activity in the frontal cortex. </w:t>
      </w:r>
      <w:r w:rsidRPr="00966097">
        <w:rPr>
          <w:i/>
          <w:noProof/>
        </w:rPr>
        <w:t>Nature</w:t>
      </w:r>
      <w:r w:rsidRPr="00966097">
        <w:rPr>
          <w:noProof/>
        </w:rPr>
        <w:t xml:space="preserve"> </w:t>
      </w:r>
      <w:r w:rsidRPr="00966097">
        <w:rPr>
          <w:b/>
          <w:noProof/>
        </w:rPr>
        <w:t>566</w:t>
      </w:r>
      <w:r w:rsidRPr="00966097">
        <w:rPr>
          <w:noProof/>
        </w:rPr>
        <w:t xml:space="preserve">, 212-217 (2019). </w:t>
      </w:r>
      <w:hyperlink r:id="rId24" w:history="1">
        <w:r w:rsidRPr="00966097">
          <w:rPr>
            <w:rStyle w:val="Hyperlink"/>
            <w:noProof/>
          </w:rPr>
          <w:t>https://doi.org:10.1038/s41586-019-0919-7</w:t>
        </w:r>
      </w:hyperlink>
    </w:p>
    <w:p w14:paraId="150256A9" w14:textId="31E17BEB" w:rsidR="00966097" w:rsidRPr="00966097" w:rsidRDefault="00966097" w:rsidP="00966097">
      <w:pPr>
        <w:pStyle w:val="EndNoteBibliography"/>
        <w:ind w:left="720" w:hanging="720"/>
        <w:rPr>
          <w:noProof/>
        </w:rPr>
      </w:pPr>
      <w:r w:rsidRPr="00966097">
        <w:rPr>
          <w:noProof/>
        </w:rPr>
        <w:t>22</w:t>
      </w:r>
      <w:r w:rsidRPr="00966097">
        <w:rPr>
          <w:noProof/>
        </w:rPr>
        <w:tab/>
        <w:t xml:space="preserve">Atiya, N. A. A., Rano, I., Prasad, G. &amp; Wong-Lin, K. A neural circuit model of decision uncertainty and change-of-mind. </w:t>
      </w:r>
      <w:r w:rsidRPr="00966097">
        <w:rPr>
          <w:i/>
          <w:noProof/>
        </w:rPr>
        <w:t>Nat Commun</w:t>
      </w:r>
      <w:r w:rsidRPr="00966097">
        <w:rPr>
          <w:noProof/>
        </w:rPr>
        <w:t xml:space="preserve"> </w:t>
      </w:r>
      <w:r w:rsidRPr="00966097">
        <w:rPr>
          <w:b/>
          <w:noProof/>
        </w:rPr>
        <w:t>10</w:t>
      </w:r>
      <w:r w:rsidRPr="00966097">
        <w:rPr>
          <w:noProof/>
        </w:rPr>
        <w:t xml:space="preserve">, 2287 (2019). </w:t>
      </w:r>
      <w:hyperlink r:id="rId25" w:history="1">
        <w:r w:rsidRPr="00966097">
          <w:rPr>
            <w:rStyle w:val="Hyperlink"/>
            <w:noProof/>
          </w:rPr>
          <w:t>https://doi.org:10.1038/s41467-019-10316-8</w:t>
        </w:r>
      </w:hyperlink>
    </w:p>
    <w:p w14:paraId="45161DA9" w14:textId="2C22590F" w:rsidR="00966097" w:rsidRPr="00966097" w:rsidRDefault="00966097" w:rsidP="00966097">
      <w:pPr>
        <w:pStyle w:val="EndNoteBibliography"/>
        <w:ind w:left="720" w:hanging="720"/>
        <w:rPr>
          <w:noProof/>
        </w:rPr>
      </w:pPr>
      <w:r w:rsidRPr="00966097">
        <w:rPr>
          <w:noProof/>
        </w:rPr>
        <w:t>23</w:t>
      </w:r>
      <w:r w:rsidRPr="00966097">
        <w:rPr>
          <w:noProof/>
        </w:rPr>
        <w:tab/>
        <w:t xml:space="preserve">Averbeck, B. B. Pruning recurrent neural networks replicates adolescent changes in working memory and reinforcement learning. </w:t>
      </w:r>
      <w:r w:rsidRPr="00966097">
        <w:rPr>
          <w:i/>
          <w:noProof/>
        </w:rPr>
        <w:t>Proc Natl Acad Sci U S A</w:t>
      </w:r>
      <w:r w:rsidRPr="00966097">
        <w:rPr>
          <w:noProof/>
        </w:rPr>
        <w:t xml:space="preserve"> </w:t>
      </w:r>
      <w:r w:rsidRPr="00966097">
        <w:rPr>
          <w:b/>
          <w:noProof/>
        </w:rPr>
        <w:t>119</w:t>
      </w:r>
      <w:r w:rsidRPr="00966097">
        <w:rPr>
          <w:noProof/>
        </w:rPr>
        <w:t xml:space="preserve">, e2121331119 (2022). </w:t>
      </w:r>
      <w:hyperlink r:id="rId26" w:history="1">
        <w:r w:rsidRPr="00966097">
          <w:rPr>
            <w:rStyle w:val="Hyperlink"/>
            <w:noProof/>
          </w:rPr>
          <w:t>https://doi.org:10.1073/pnas.2121331119</w:t>
        </w:r>
      </w:hyperlink>
    </w:p>
    <w:p w14:paraId="26C8FED4" w14:textId="1A94B0A5" w:rsidR="00966097" w:rsidRPr="00966097" w:rsidRDefault="00966097" w:rsidP="00966097">
      <w:pPr>
        <w:pStyle w:val="EndNoteBibliography"/>
        <w:ind w:left="720" w:hanging="720"/>
        <w:rPr>
          <w:noProof/>
        </w:rPr>
      </w:pPr>
      <w:r w:rsidRPr="00966097">
        <w:rPr>
          <w:noProof/>
        </w:rPr>
        <w:t>24</w:t>
      </w:r>
      <w:r w:rsidRPr="00966097">
        <w:rPr>
          <w:noProof/>
        </w:rPr>
        <w:tab/>
        <w:t xml:space="preserve">Atiya, N. A. A., Huys, Q. J. M., Dolan, R. J. &amp; Fleming, S. M. Explaining distortions in metacognition with an attractor network model of decision uncertainty. </w:t>
      </w:r>
      <w:r w:rsidRPr="00966097">
        <w:rPr>
          <w:i/>
          <w:noProof/>
        </w:rPr>
        <w:t>PLoS Comput Biol</w:t>
      </w:r>
      <w:r w:rsidRPr="00966097">
        <w:rPr>
          <w:noProof/>
        </w:rPr>
        <w:t xml:space="preserve"> </w:t>
      </w:r>
      <w:r w:rsidRPr="00966097">
        <w:rPr>
          <w:b/>
          <w:noProof/>
        </w:rPr>
        <w:t>17</w:t>
      </w:r>
      <w:r w:rsidRPr="00966097">
        <w:rPr>
          <w:noProof/>
        </w:rPr>
        <w:t xml:space="preserve">, e1009201 (2021). </w:t>
      </w:r>
      <w:hyperlink r:id="rId27" w:history="1">
        <w:r w:rsidRPr="00966097">
          <w:rPr>
            <w:rStyle w:val="Hyperlink"/>
            <w:noProof/>
          </w:rPr>
          <w:t>https://doi.org:10.1371/journal.pcbi.1009201</w:t>
        </w:r>
      </w:hyperlink>
    </w:p>
    <w:p w14:paraId="4D37B52D" w14:textId="7B0580BA" w:rsidR="00966097" w:rsidRPr="00966097" w:rsidRDefault="00966097" w:rsidP="00966097">
      <w:pPr>
        <w:pStyle w:val="EndNoteBibliography"/>
        <w:ind w:left="720" w:hanging="720"/>
        <w:rPr>
          <w:noProof/>
        </w:rPr>
      </w:pPr>
      <w:r w:rsidRPr="00966097">
        <w:rPr>
          <w:noProof/>
        </w:rPr>
        <w:t>25</w:t>
      </w:r>
      <w:r w:rsidRPr="00966097">
        <w:rPr>
          <w:noProof/>
        </w:rPr>
        <w:tab/>
        <w:t xml:space="preserve">Marton, C. D., Schultz, S. R. &amp; Averbeck, B. B. Learning to select actions shapes recurrent dynamics in the corticostriatal system. </w:t>
      </w:r>
      <w:r w:rsidRPr="00966097">
        <w:rPr>
          <w:i/>
          <w:noProof/>
        </w:rPr>
        <w:t>Neural Netw</w:t>
      </w:r>
      <w:r w:rsidRPr="00966097">
        <w:rPr>
          <w:noProof/>
        </w:rPr>
        <w:t xml:space="preserve"> </w:t>
      </w:r>
      <w:r w:rsidRPr="00966097">
        <w:rPr>
          <w:b/>
          <w:noProof/>
        </w:rPr>
        <w:t>132</w:t>
      </w:r>
      <w:r w:rsidRPr="00966097">
        <w:rPr>
          <w:noProof/>
        </w:rPr>
        <w:t xml:space="preserve">, 375-393 (2020). </w:t>
      </w:r>
      <w:hyperlink r:id="rId28" w:history="1">
        <w:r w:rsidRPr="00966097">
          <w:rPr>
            <w:rStyle w:val="Hyperlink"/>
            <w:noProof/>
          </w:rPr>
          <w:t>https://doi.org:10.1016/j.neunet.2020.09.008</w:t>
        </w:r>
      </w:hyperlink>
    </w:p>
    <w:p w14:paraId="25F25A2E" w14:textId="37D1EA26" w:rsidR="00966097" w:rsidRPr="00966097" w:rsidRDefault="00966097" w:rsidP="00966097">
      <w:pPr>
        <w:pStyle w:val="EndNoteBibliography"/>
        <w:ind w:left="720" w:hanging="720"/>
        <w:rPr>
          <w:noProof/>
        </w:rPr>
      </w:pPr>
      <w:r w:rsidRPr="00966097">
        <w:rPr>
          <w:noProof/>
        </w:rPr>
        <w:t>26</w:t>
      </w:r>
      <w:r w:rsidRPr="00966097">
        <w:rPr>
          <w:noProof/>
        </w:rPr>
        <w:tab/>
        <w:t>Finkelstein, A.</w:t>
      </w:r>
      <w:r w:rsidRPr="00966097">
        <w:rPr>
          <w:i/>
          <w:noProof/>
        </w:rPr>
        <w:t xml:space="preserve"> et al.</w:t>
      </w:r>
      <w:r w:rsidRPr="00966097">
        <w:rPr>
          <w:noProof/>
        </w:rPr>
        <w:t xml:space="preserve"> Attractor dynamics gate cortical information flow during decision-making. </w:t>
      </w:r>
      <w:r w:rsidRPr="00966097">
        <w:rPr>
          <w:i/>
          <w:noProof/>
        </w:rPr>
        <w:t>Nat Neurosci</w:t>
      </w:r>
      <w:r w:rsidRPr="00966097">
        <w:rPr>
          <w:noProof/>
        </w:rPr>
        <w:t xml:space="preserve"> </w:t>
      </w:r>
      <w:r w:rsidRPr="00966097">
        <w:rPr>
          <w:b/>
          <w:noProof/>
        </w:rPr>
        <w:t>24</w:t>
      </w:r>
      <w:r w:rsidRPr="00966097">
        <w:rPr>
          <w:noProof/>
        </w:rPr>
        <w:t xml:space="preserve">, 843-850 (2021). </w:t>
      </w:r>
      <w:hyperlink r:id="rId29" w:history="1">
        <w:r w:rsidRPr="00966097">
          <w:rPr>
            <w:rStyle w:val="Hyperlink"/>
            <w:noProof/>
          </w:rPr>
          <w:t>https://doi.org:10.1038/s41593-021-00840-6</w:t>
        </w:r>
      </w:hyperlink>
    </w:p>
    <w:p w14:paraId="198CCCC4" w14:textId="79BEBC95" w:rsidR="00966097" w:rsidRPr="00966097" w:rsidRDefault="00966097" w:rsidP="00966097">
      <w:pPr>
        <w:pStyle w:val="EndNoteBibliography"/>
        <w:ind w:left="720" w:hanging="720"/>
        <w:rPr>
          <w:noProof/>
        </w:rPr>
      </w:pPr>
      <w:r w:rsidRPr="00966097">
        <w:rPr>
          <w:noProof/>
        </w:rPr>
        <w:t>27</w:t>
      </w:r>
      <w:r w:rsidRPr="00966097">
        <w:rPr>
          <w:noProof/>
        </w:rPr>
        <w:tab/>
        <w:t>Churchland, M. M.</w:t>
      </w:r>
      <w:r w:rsidRPr="00966097">
        <w:rPr>
          <w:i/>
          <w:noProof/>
        </w:rPr>
        <w:t xml:space="preserve"> et al.</w:t>
      </w:r>
      <w:r w:rsidRPr="00966097">
        <w:rPr>
          <w:noProof/>
        </w:rPr>
        <w:t xml:space="preserve"> Neural population dynamics during reaching. </w:t>
      </w:r>
      <w:r w:rsidRPr="00966097">
        <w:rPr>
          <w:i/>
          <w:noProof/>
        </w:rPr>
        <w:t>Nature</w:t>
      </w:r>
      <w:r w:rsidRPr="00966097">
        <w:rPr>
          <w:noProof/>
        </w:rPr>
        <w:t xml:space="preserve"> </w:t>
      </w:r>
      <w:r w:rsidRPr="00966097">
        <w:rPr>
          <w:b/>
          <w:noProof/>
        </w:rPr>
        <w:t>487</w:t>
      </w:r>
      <w:r w:rsidRPr="00966097">
        <w:rPr>
          <w:noProof/>
        </w:rPr>
        <w:t xml:space="preserve">, 51-56 (2012). </w:t>
      </w:r>
      <w:hyperlink r:id="rId30" w:history="1">
        <w:r w:rsidRPr="00966097">
          <w:rPr>
            <w:rStyle w:val="Hyperlink"/>
            <w:noProof/>
          </w:rPr>
          <w:t>https://doi.org:10.1038/nature11129</w:t>
        </w:r>
      </w:hyperlink>
    </w:p>
    <w:p w14:paraId="44150563" w14:textId="34E137AB" w:rsidR="00966097" w:rsidRPr="00966097" w:rsidRDefault="00966097" w:rsidP="00966097">
      <w:pPr>
        <w:pStyle w:val="EndNoteBibliography"/>
        <w:ind w:left="720" w:hanging="720"/>
        <w:rPr>
          <w:noProof/>
        </w:rPr>
      </w:pPr>
      <w:r w:rsidRPr="00966097">
        <w:rPr>
          <w:noProof/>
        </w:rPr>
        <w:t>28</w:t>
      </w:r>
      <w:r w:rsidRPr="00966097">
        <w:rPr>
          <w:noProof/>
        </w:rPr>
        <w:tab/>
        <w:t xml:space="preserve">Shenoy, K. V., Sahani, M. &amp; Churchland, M. M. Cortical control of arm movements: a dynamical systems perspective. </w:t>
      </w:r>
      <w:r w:rsidRPr="00966097">
        <w:rPr>
          <w:i/>
          <w:noProof/>
        </w:rPr>
        <w:t>Annu Rev Neurosci</w:t>
      </w:r>
      <w:r w:rsidRPr="00966097">
        <w:rPr>
          <w:noProof/>
        </w:rPr>
        <w:t xml:space="preserve"> </w:t>
      </w:r>
      <w:r w:rsidRPr="00966097">
        <w:rPr>
          <w:b/>
          <w:noProof/>
        </w:rPr>
        <w:t>36</w:t>
      </w:r>
      <w:r w:rsidRPr="00966097">
        <w:rPr>
          <w:noProof/>
        </w:rPr>
        <w:t xml:space="preserve">, 337-359 (2013). </w:t>
      </w:r>
      <w:hyperlink r:id="rId31" w:history="1">
        <w:r w:rsidRPr="00966097">
          <w:rPr>
            <w:rStyle w:val="Hyperlink"/>
            <w:noProof/>
          </w:rPr>
          <w:t>https://doi.org:10.1146/annurev-neuro-062111-150509</w:t>
        </w:r>
      </w:hyperlink>
    </w:p>
    <w:p w14:paraId="01DF7EF5" w14:textId="109DE2D5" w:rsidR="00966097" w:rsidRPr="00966097" w:rsidRDefault="00966097" w:rsidP="00966097">
      <w:pPr>
        <w:pStyle w:val="EndNoteBibliography"/>
        <w:ind w:left="720" w:hanging="720"/>
        <w:rPr>
          <w:noProof/>
        </w:rPr>
      </w:pPr>
      <w:r w:rsidRPr="00966097">
        <w:rPr>
          <w:noProof/>
        </w:rPr>
        <w:t>29</w:t>
      </w:r>
      <w:r w:rsidRPr="00966097">
        <w:rPr>
          <w:noProof/>
        </w:rPr>
        <w:tab/>
        <w:t xml:space="preserve">Shenoy, K. V., Kaufman, M. T., Sahani, M. &amp; Churchland, M. M. A dynamical systems view of motor preparation: implications for neural prosthetic system design. </w:t>
      </w:r>
      <w:r w:rsidRPr="00966097">
        <w:rPr>
          <w:i/>
          <w:noProof/>
        </w:rPr>
        <w:t>Prog Brain Res</w:t>
      </w:r>
      <w:r w:rsidRPr="00966097">
        <w:rPr>
          <w:noProof/>
        </w:rPr>
        <w:t xml:space="preserve"> </w:t>
      </w:r>
      <w:r w:rsidRPr="00966097">
        <w:rPr>
          <w:b/>
          <w:noProof/>
        </w:rPr>
        <w:t>192</w:t>
      </w:r>
      <w:r w:rsidRPr="00966097">
        <w:rPr>
          <w:noProof/>
        </w:rPr>
        <w:t xml:space="preserve">, 33-58 (2011). </w:t>
      </w:r>
      <w:hyperlink r:id="rId32" w:history="1">
        <w:r w:rsidRPr="00966097">
          <w:rPr>
            <w:rStyle w:val="Hyperlink"/>
            <w:noProof/>
          </w:rPr>
          <w:t>https://doi.org:10.1016/B978-0-444-53355-5.00003-8</w:t>
        </w:r>
      </w:hyperlink>
    </w:p>
    <w:p w14:paraId="4B885948" w14:textId="7955485E" w:rsidR="00966097" w:rsidRPr="00966097" w:rsidRDefault="00966097" w:rsidP="00966097">
      <w:pPr>
        <w:pStyle w:val="EndNoteBibliography"/>
        <w:ind w:left="720" w:hanging="720"/>
        <w:rPr>
          <w:noProof/>
        </w:rPr>
      </w:pPr>
      <w:r w:rsidRPr="00966097">
        <w:rPr>
          <w:noProof/>
        </w:rPr>
        <w:t>30</w:t>
      </w:r>
      <w:r w:rsidRPr="00966097">
        <w:rPr>
          <w:noProof/>
        </w:rPr>
        <w:tab/>
        <w:t xml:space="preserve">Ebitz, R. B. &amp; Hayden, B. Y. The population doctrine in cognitive neuroscience. </w:t>
      </w:r>
      <w:r w:rsidRPr="00966097">
        <w:rPr>
          <w:i/>
          <w:noProof/>
        </w:rPr>
        <w:t>Neuron</w:t>
      </w:r>
      <w:r w:rsidRPr="00966097">
        <w:rPr>
          <w:noProof/>
        </w:rPr>
        <w:t xml:space="preserve"> </w:t>
      </w:r>
      <w:r w:rsidRPr="00966097">
        <w:rPr>
          <w:b/>
          <w:noProof/>
        </w:rPr>
        <w:t>109</w:t>
      </w:r>
      <w:r w:rsidRPr="00966097">
        <w:rPr>
          <w:noProof/>
        </w:rPr>
        <w:t xml:space="preserve">, 3055-3068 (2021). </w:t>
      </w:r>
      <w:hyperlink r:id="rId33" w:history="1">
        <w:r w:rsidRPr="00966097">
          <w:rPr>
            <w:rStyle w:val="Hyperlink"/>
            <w:noProof/>
          </w:rPr>
          <w:t>https://doi.org:10.1016/j.neuron.2021.07.011</w:t>
        </w:r>
      </w:hyperlink>
    </w:p>
    <w:p w14:paraId="3FEA5017" w14:textId="33974697" w:rsidR="00966097" w:rsidRPr="00966097" w:rsidRDefault="00966097" w:rsidP="00966097">
      <w:pPr>
        <w:pStyle w:val="EndNoteBibliography"/>
        <w:ind w:left="720" w:hanging="720"/>
        <w:rPr>
          <w:noProof/>
        </w:rPr>
      </w:pPr>
      <w:r w:rsidRPr="00966097">
        <w:rPr>
          <w:noProof/>
        </w:rPr>
        <w:t>31</w:t>
      </w:r>
      <w:r w:rsidRPr="00966097">
        <w:rPr>
          <w:noProof/>
        </w:rPr>
        <w:tab/>
        <w:t xml:space="preserve">Okazawa, G., Hatch, C. E., Mancoo, A., Machens, C. K. &amp; Kiani, R. Representational geometry of perceptual decisions in the monkey parietal cortex. </w:t>
      </w:r>
      <w:r w:rsidRPr="00966097">
        <w:rPr>
          <w:i/>
          <w:noProof/>
        </w:rPr>
        <w:t>Cell</w:t>
      </w:r>
      <w:r w:rsidRPr="00966097">
        <w:rPr>
          <w:noProof/>
        </w:rPr>
        <w:t xml:space="preserve"> </w:t>
      </w:r>
      <w:r w:rsidRPr="00966097">
        <w:rPr>
          <w:b/>
          <w:noProof/>
        </w:rPr>
        <w:t>184</w:t>
      </w:r>
      <w:r w:rsidRPr="00966097">
        <w:rPr>
          <w:noProof/>
        </w:rPr>
        <w:t xml:space="preserve">, 3748-3761 e3718 (2021). </w:t>
      </w:r>
      <w:hyperlink r:id="rId34" w:history="1">
        <w:r w:rsidRPr="00966097">
          <w:rPr>
            <w:rStyle w:val="Hyperlink"/>
            <w:noProof/>
          </w:rPr>
          <w:t>https://doi.org:10.1016/j.cell.2021.05.022</w:t>
        </w:r>
      </w:hyperlink>
    </w:p>
    <w:p w14:paraId="6AA0BD14" w14:textId="2B5BB1E9" w:rsidR="00966097" w:rsidRPr="00966097" w:rsidRDefault="00966097" w:rsidP="00966097">
      <w:pPr>
        <w:pStyle w:val="EndNoteBibliography"/>
        <w:ind w:left="720" w:hanging="720"/>
        <w:rPr>
          <w:noProof/>
        </w:rPr>
      </w:pPr>
      <w:r w:rsidRPr="00966097">
        <w:rPr>
          <w:noProof/>
        </w:rPr>
        <w:t>32</w:t>
      </w:r>
      <w:r w:rsidRPr="00966097">
        <w:rPr>
          <w:noProof/>
        </w:rPr>
        <w:tab/>
        <w:t xml:space="preserve">Mante, V., Sussillo, D., Shenoy, K. V. &amp; Newsome, W. T. Context-dependent computation by recurrent dynamics in prefrontal cortex. </w:t>
      </w:r>
      <w:r w:rsidRPr="00966097">
        <w:rPr>
          <w:i/>
          <w:noProof/>
        </w:rPr>
        <w:t>Nature</w:t>
      </w:r>
      <w:r w:rsidRPr="00966097">
        <w:rPr>
          <w:noProof/>
        </w:rPr>
        <w:t xml:space="preserve"> </w:t>
      </w:r>
      <w:r w:rsidRPr="00966097">
        <w:rPr>
          <w:b/>
          <w:noProof/>
        </w:rPr>
        <w:t>503</w:t>
      </w:r>
      <w:r w:rsidRPr="00966097">
        <w:rPr>
          <w:noProof/>
        </w:rPr>
        <w:t xml:space="preserve">, 78-84 (2013). </w:t>
      </w:r>
      <w:hyperlink r:id="rId35" w:history="1">
        <w:r w:rsidRPr="00966097">
          <w:rPr>
            <w:rStyle w:val="Hyperlink"/>
            <w:noProof/>
          </w:rPr>
          <w:t>https://doi.org:10.1038/nature12742</w:t>
        </w:r>
      </w:hyperlink>
    </w:p>
    <w:p w14:paraId="385A84CC" w14:textId="2B94D72C" w:rsidR="00966097" w:rsidRPr="00966097" w:rsidRDefault="00966097" w:rsidP="00966097">
      <w:pPr>
        <w:pStyle w:val="EndNoteBibliography"/>
        <w:ind w:left="720" w:hanging="720"/>
        <w:rPr>
          <w:noProof/>
        </w:rPr>
      </w:pPr>
      <w:r w:rsidRPr="00966097">
        <w:rPr>
          <w:noProof/>
        </w:rPr>
        <w:t>33</w:t>
      </w:r>
      <w:r w:rsidRPr="00966097">
        <w:rPr>
          <w:noProof/>
        </w:rPr>
        <w:tab/>
        <w:t xml:space="preserve">Zhao, Y., Yates, J. L., Levi, A. J., Huk, A. C. &amp; Park, I. M. Stimulus-choice (mis)alignment in primate area MT. </w:t>
      </w:r>
      <w:r w:rsidRPr="00966097">
        <w:rPr>
          <w:i/>
          <w:noProof/>
        </w:rPr>
        <w:t>PLoS Comput Biol</w:t>
      </w:r>
      <w:r w:rsidRPr="00966097">
        <w:rPr>
          <w:noProof/>
        </w:rPr>
        <w:t xml:space="preserve"> </w:t>
      </w:r>
      <w:r w:rsidRPr="00966097">
        <w:rPr>
          <w:b/>
          <w:noProof/>
        </w:rPr>
        <w:t>16</w:t>
      </w:r>
      <w:r w:rsidRPr="00966097">
        <w:rPr>
          <w:noProof/>
        </w:rPr>
        <w:t>, e1007614 (2020)</w:t>
      </w:r>
      <w:r w:rsidRPr="00966097">
        <w:rPr>
          <w:noProof/>
        </w:rPr>
        <w:lastRenderedPageBreak/>
        <w:t xml:space="preserve">. </w:t>
      </w:r>
      <w:hyperlink r:id="rId36" w:history="1">
        <w:r w:rsidRPr="00966097">
          <w:rPr>
            <w:rStyle w:val="Hyperlink"/>
            <w:noProof/>
          </w:rPr>
          <w:t>https://doi.org:10.1371/journal.pcbi.1007614</w:t>
        </w:r>
      </w:hyperlink>
    </w:p>
    <w:p w14:paraId="43A0CD35" w14:textId="77FE956C" w:rsidR="00966097" w:rsidRPr="00966097" w:rsidRDefault="00966097" w:rsidP="00966097">
      <w:pPr>
        <w:pStyle w:val="EndNoteBibliography"/>
        <w:ind w:left="720" w:hanging="720"/>
        <w:rPr>
          <w:noProof/>
        </w:rPr>
      </w:pPr>
      <w:r w:rsidRPr="00966097">
        <w:rPr>
          <w:noProof/>
        </w:rPr>
        <w:t>34</w:t>
      </w:r>
      <w:r w:rsidRPr="00966097">
        <w:rPr>
          <w:noProof/>
        </w:rPr>
        <w:tab/>
        <w:t xml:space="preserve">Galgali, A. R., Sahani, M. &amp; Mante, V. Residual dynamics resolves recurrent contributions to neural computation. </w:t>
      </w:r>
      <w:r w:rsidRPr="00966097">
        <w:rPr>
          <w:i/>
          <w:noProof/>
        </w:rPr>
        <w:t>Nat Neurosci</w:t>
      </w:r>
      <w:r w:rsidRPr="00966097">
        <w:rPr>
          <w:noProof/>
        </w:rPr>
        <w:t xml:space="preserve"> </w:t>
      </w:r>
      <w:r w:rsidRPr="00966097">
        <w:rPr>
          <w:b/>
          <w:noProof/>
        </w:rPr>
        <w:t>26</w:t>
      </w:r>
      <w:r w:rsidRPr="00966097">
        <w:rPr>
          <w:noProof/>
        </w:rPr>
        <w:t xml:space="preserve">, 326-338 (2023). </w:t>
      </w:r>
      <w:hyperlink r:id="rId37" w:history="1">
        <w:r w:rsidRPr="00966097">
          <w:rPr>
            <w:rStyle w:val="Hyperlink"/>
            <w:noProof/>
          </w:rPr>
          <w:t>https://doi.org:10.1038/s41593-022-01230-2</w:t>
        </w:r>
      </w:hyperlink>
    </w:p>
    <w:p w14:paraId="6364C066" w14:textId="41DBD639" w:rsidR="00966097" w:rsidRPr="00966097" w:rsidRDefault="00966097" w:rsidP="00966097">
      <w:pPr>
        <w:pStyle w:val="EndNoteBibliography"/>
        <w:ind w:left="720" w:hanging="720"/>
        <w:rPr>
          <w:noProof/>
        </w:rPr>
      </w:pPr>
      <w:r w:rsidRPr="00966097">
        <w:rPr>
          <w:noProof/>
        </w:rPr>
        <w:t>35</w:t>
      </w:r>
      <w:r w:rsidRPr="00966097">
        <w:rPr>
          <w:noProof/>
        </w:rPr>
        <w:tab/>
        <w:t xml:space="preserve">Chaudhuri, R., Gercek, B., Pandey, B., Peyrache, A. &amp; Fiete, I. The intrinsic attractor manifold and population dynamics of a canonical cognitive circuit across waking and sleep. </w:t>
      </w:r>
      <w:r w:rsidRPr="00966097">
        <w:rPr>
          <w:i/>
          <w:noProof/>
        </w:rPr>
        <w:t>Nat Neurosci</w:t>
      </w:r>
      <w:r w:rsidRPr="00966097">
        <w:rPr>
          <w:noProof/>
        </w:rPr>
        <w:t xml:space="preserve"> </w:t>
      </w:r>
      <w:r w:rsidRPr="00966097">
        <w:rPr>
          <w:b/>
          <w:noProof/>
        </w:rPr>
        <w:t>22</w:t>
      </w:r>
      <w:r w:rsidRPr="00966097">
        <w:rPr>
          <w:noProof/>
        </w:rPr>
        <w:t xml:space="preserve">, 1512-1520 (2019). </w:t>
      </w:r>
      <w:hyperlink r:id="rId38" w:history="1">
        <w:r w:rsidRPr="00966097">
          <w:rPr>
            <w:rStyle w:val="Hyperlink"/>
            <w:noProof/>
          </w:rPr>
          <w:t>https://doi.org:10.1038/s41593-019-0460-x</w:t>
        </w:r>
      </w:hyperlink>
    </w:p>
    <w:p w14:paraId="508CF77D" w14:textId="32FAA92B" w:rsidR="00966097" w:rsidRPr="00966097" w:rsidRDefault="00966097" w:rsidP="00966097">
      <w:pPr>
        <w:pStyle w:val="EndNoteBibliography"/>
        <w:ind w:left="720" w:hanging="720"/>
        <w:rPr>
          <w:noProof/>
        </w:rPr>
      </w:pPr>
      <w:r w:rsidRPr="00966097">
        <w:rPr>
          <w:noProof/>
        </w:rPr>
        <w:t>36</w:t>
      </w:r>
      <w:r w:rsidRPr="00966097">
        <w:rPr>
          <w:noProof/>
        </w:rPr>
        <w:tab/>
        <w:t>Nair, A.</w:t>
      </w:r>
      <w:r w:rsidRPr="00966097">
        <w:rPr>
          <w:i/>
          <w:noProof/>
        </w:rPr>
        <w:t xml:space="preserve"> et al.</w:t>
      </w:r>
      <w:r w:rsidRPr="00966097">
        <w:rPr>
          <w:noProof/>
        </w:rPr>
        <w:t xml:space="preserve"> An approximate line attractor in the hypothalamus encodes an aggressive state. </w:t>
      </w:r>
      <w:r w:rsidRPr="00966097">
        <w:rPr>
          <w:i/>
          <w:noProof/>
        </w:rPr>
        <w:t>Cell</w:t>
      </w:r>
      <w:r w:rsidRPr="00966097">
        <w:rPr>
          <w:noProof/>
        </w:rPr>
        <w:t xml:space="preserve"> </w:t>
      </w:r>
      <w:r w:rsidRPr="00966097">
        <w:rPr>
          <w:b/>
          <w:noProof/>
        </w:rPr>
        <w:t>186</w:t>
      </w:r>
      <w:r w:rsidRPr="00966097">
        <w:rPr>
          <w:noProof/>
        </w:rPr>
        <w:t xml:space="preserve">, 178-193 e115 (2023). </w:t>
      </w:r>
      <w:hyperlink r:id="rId39" w:history="1">
        <w:r w:rsidRPr="00966097">
          <w:rPr>
            <w:rStyle w:val="Hyperlink"/>
            <w:noProof/>
          </w:rPr>
          <w:t>https://doi.org:10.1016/j.cell.2022.11.027</w:t>
        </w:r>
      </w:hyperlink>
    </w:p>
    <w:p w14:paraId="584FD04B" w14:textId="78C1F74F" w:rsidR="00966097" w:rsidRPr="00966097" w:rsidRDefault="00966097" w:rsidP="00966097">
      <w:pPr>
        <w:pStyle w:val="EndNoteBibliography"/>
        <w:ind w:left="720" w:hanging="720"/>
        <w:rPr>
          <w:noProof/>
        </w:rPr>
      </w:pPr>
      <w:r w:rsidRPr="00966097">
        <w:rPr>
          <w:noProof/>
        </w:rPr>
        <w:t>37</w:t>
      </w:r>
      <w:r w:rsidRPr="00966097">
        <w:rPr>
          <w:noProof/>
        </w:rPr>
        <w:tab/>
        <w:t xml:space="preserve">Soltani, A., Murray, J. D., Seo, H. &amp; Lee, D. Timescales of Cognition in the Brain. </w:t>
      </w:r>
      <w:r w:rsidRPr="00966097">
        <w:rPr>
          <w:i/>
          <w:noProof/>
        </w:rPr>
        <w:t>Curr Opin Behav Sci</w:t>
      </w:r>
      <w:r w:rsidRPr="00966097">
        <w:rPr>
          <w:noProof/>
        </w:rPr>
        <w:t xml:space="preserve"> </w:t>
      </w:r>
      <w:r w:rsidRPr="00966097">
        <w:rPr>
          <w:b/>
          <w:noProof/>
        </w:rPr>
        <w:t>41</w:t>
      </w:r>
      <w:r w:rsidRPr="00966097">
        <w:rPr>
          <w:noProof/>
        </w:rPr>
        <w:t xml:space="preserve">, 30-37 (2021). </w:t>
      </w:r>
      <w:hyperlink r:id="rId40" w:history="1">
        <w:r w:rsidRPr="00966097">
          <w:rPr>
            <w:rStyle w:val="Hyperlink"/>
            <w:noProof/>
          </w:rPr>
          <w:t>https://doi.org:10.1016/j.cobeha.2021.03.003</w:t>
        </w:r>
      </w:hyperlink>
    </w:p>
    <w:p w14:paraId="6292ABF7" w14:textId="4E38F383" w:rsidR="00966097" w:rsidRPr="00966097" w:rsidRDefault="00966097" w:rsidP="00966097">
      <w:pPr>
        <w:pStyle w:val="EndNoteBibliography"/>
        <w:ind w:left="720" w:hanging="720"/>
        <w:rPr>
          <w:noProof/>
        </w:rPr>
      </w:pPr>
      <w:r w:rsidRPr="00966097">
        <w:rPr>
          <w:noProof/>
        </w:rPr>
        <w:t>38</w:t>
      </w:r>
      <w:r w:rsidRPr="00966097">
        <w:rPr>
          <w:noProof/>
        </w:rPr>
        <w:tab/>
        <w:t xml:space="preserve">Spitmaan, M., Seo, H., Lee, D. &amp; Soltani, A. Multiple timescales of neural dynamics and integration of task-relevant signals across cortex. </w:t>
      </w:r>
      <w:r w:rsidRPr="00966097">
        <w:rPr>
          <w:i/>
          <w:noProof/>
        </w:rPr>
        <w:t>Proc Natl Acad Sci U S A</w:t>
      </w:r>
      <w:r w:rsidRPr="00966097">
        <w:rPr>
          <w:noProof/>
        </w:rPr>
        <w:t xml:space="preserve"> </w:t>
      </w:r>
      <w:r w:rsidRPr="00966097">
        <w:rPr>
          <w:b/>
          <w:noProof/>
        </w:rPr>
        <w:t>117</w:t>
      </w:r>
      <w:r w:rsidRPr="00966097">
        <w:rPr>
          <w:noProof/>
        </w:rPr>
        <w:t xml:space="preserve">, 22522-22531 (2020). </w:t>
      </w:r>
      <w:hyperlink r:id="rId41" w:history="1">
        <w:r w:rsidRPr="00966097">
          <w:rPr>
            <w:rStyle w:val="Hyperlink"/>
            <w:noProof/>
          </w:rPr>
          <w:t>https://doi.org:10.1073/pnas.2005993117</w:t>
        </w:r>
      </w:hyperlink>
    </w:p>
    <w:p w14:paraId="29E1CBC2" w14:textId="625C5A99" w:rsidR="00966097" w:rsidRPr="00966097" w:rsidRDefault="00966097" w:rsidP="00966097">
      <w:pPr>
        <w:pStyle w:val="EndNoteBibliography"/>
        <w:ind w:left="720" w:hanging="720"/>
        <w:rPr>
          <w:noProof/>
        </w:rPr>
      </w:pPr>
      <w:r w:rsidRPr="00966097">
        <w:rPr>
          <w:noProof/>
        </w:rPr>
        <w:t>39</w:t>
      </w:r>
      <w:r w:rsidRPr="00966097">
        <w:rPr>
          <w:noProof/>
        </w:rPr>
        <w:tab/>
        <w:t xml:space="preserve">Hart, E. &amp; Huk, A. C. Recurrent circuit dynamics underlie persistent activity in the macaque frontoparietal network. </w:t>
      </w:r>
      <w:r w:rsidRPr="00966097">
        <w:rPr>
          <w:i/>
          <w:noProof/>
        </w:rPr>
        <w:t>Elife</w:t>
      </w:r>
      <w:r w:rsidRPr="00966097">
        <w:rPr>
          <w:noProof/>
        </w:rPr>
        <w:t xml:space="preserve"> </w:t>
      </w:r>
      <w:r w:rsidRPr="00966097">
        <w:rPr>
          <w:b/>
          <w:noProof/>
        </w:rPr>
        <w:t>9</w:t>
      </w:r>
      <w:r w:rsidRPr="00966097">
        <w:rPr>
          <w:noProof/>
        </w:rPr>
        <w:t xml:space="preserve"> (2020). </w:t>
      </w:r>
      <w:hyperlink r:id="rId42" w:history="1">
        <w:r w:rsidRPr="00966097">
          <w:rPr>
            <w:rStyle w:val="Hyperlink"/>
            <w:noProof/>
          </w:rPr>
          <w:t>https://doi.org:10.7554/eLife.52460</w:t>
        </w:r>
      </w:hyperlink>
    </w:p>
    <w:p w14:paraId="3A94AA58" w14:textId="77777777" w:rsidR="00966097" w:rsidRPr="00966097" w:rsidRDefault="00966097" w:rsidP="00966097">
      <w:pPr>
        <w:pStyle w:val="EndNoteBibliography"/>
        <w:ind w:left="720" w:hanging="720"/>
        <w:rPr>
          <w:noProof/>
        </w:rPr>
      </w:pPr>
      <w:r w:rsidRPr="00966097">
        <w:rPr>
          <w:noProof/>
        </w:rPr>
        <w:t>40</w:t>
      </w:r>
      <w:r w:rsidRPr="00966097">
        <w:rPr>
          <w:noProof/>
        </w:rPr>
        <w:tab/>
        <w:t xml:space="preserve">Gold, J. I. &amp; Shadlen, M. N. Banburismus and the brain: decoding the relationship between sensory stimuli, decisions, and reward. </w:t>
      </w:r>
      <w:r w:rsidRPr="00966097">
        <w:rPr>
          <w:i/>
          <w:noProof/>
        </w:rPr>
        <w:t>Neuron</w:t>
      </w:r>
      <w:r w:rsidRPr="00966097">
        <w:rPr>
          <w:noProof/>
        </w:rPr>
        <w:t xml:space="preserve"> </w:t>
      </w:r>
      <w:r w:rsidRPr="00966097">
        <w:rPr>
          <w:b/>
          <w:noProof/>
        </w:rPr>
        <w:t>36</w:t>
      </w:r>
      <w:r w:rsidRPr="00966097">
        <w:rPr>
          <w:noProof/>
        </w:rPr>
        <w:t xml:space="preserve">, 299-308 (2002). </w:t>
      </w:r>
    </w:p>
    <w:p w14:paraId="134F0F5D" w14:textId="36150E78" w:rsidR="00966097" w:rsidRPr="00966097" w:rsidRDefault="00966097" w:rsidP="00966097">
      <w:pPr>
        <w:pStyle w:val="EndNoteBibliography"/>
        <w:ind w:left="720" w:hanging="720"/>
        <w:rPr>
          <w:noProof/>
        </w:rPr>
      </w:pPr>
      <w:r w:rsidRPr="00966097">
        <w:rPr>
          <w:noProof/>
        </w:rPr>
        <w:t>41</w:t>
      </w:r>
      <w:r w:rsidRPr="00966097">
        <w:rPr>
          <w:noProof/>
        </w:rPr>
        <w:tab/>
        <w:t xml:space="preserve">Drugowitsch, J., Moreno-Bote, R., Churchland, A. K., Shadlen, M. N. &amp; Pouget, A. The cost of accumulating evidence in perceptual decision making. </w:t>
      </w:r>
      <w:r w:rsidRPr="00966097">
        <w:rPr>
          <w:i/>
          <w:noProof/>
        </w:rPr>
        <w:t>The Journal of neuroscience : the official journal of the Society for Neuroscience</w:t>
      </w:r>
      <w:r w:rsidRPr="00966097">
        <w:rPr>
          <w:noProof/>
        </w:rPr>
        <w:t xml:space="preserve"> </w:t>
      </w:r>
      <w:r w:rsidRPr="00966097">
        <w:rPr>
          <w:b/>
          <w:noProof/>
        </w:rPr>
        <w:t>32</w:t>
      </w:r>
      <w:r w:rsidRPr="00966097">
        <w:rPr>
          <w:noProof/>
        </w:rPr>
        <w:t xml:space="preserve">, 3612-3628 (2012). </w:t>
      </w:r>
      <w:hyperlink r:id="rId43" w:history="1">
        <w:r w:rsidRPr="00966097">
          <w:rPr>
            <w:rStyle w:val="Hyperlink"/>
            <w:noProof/>
          </w:rPr>
          <w:t>https://doi.org:10.1523/JNEUROSCI.4010-11.2012</w:t>
        </w:r>
      </w:hyperlink>
    </w:p>
    <w:p w14:paraId="248E0B47" w14:textId="3370A5B3" w:rsidR="00966097" w:rsidRPr="00966097" w:rsidRDefault="00966097" w:rsidP="00966097">
      <w:pPr>
        <w:pStyle w:val="EndNoteBibliography"/>
        <w:ind w:left="720" w:hanging="720"/>
        <w:rPr>
          <w:noProof/>
        </w:rPr>
      </w:pPr>
      <w:r w:rsidRPr="00966097">
        <w:rPr>
          <w:noProof/>
        </w:rPr>
        <w:t>42</w:t>
      </w:r>
      <w:r w:rsidRPr="00966097">
        <w:rPr>
          <w:noProof/>
        </w:rPr>
        <w:tab/>
        <w:t xml:space="preserve">Meister, M. L., Hennig, J. A. &amp; Huk, A. C. Signal multiplexing and single-neuron computations in lateral intraparietal area during decision-making. </w:t>
      </w:r>
      <w:r w:rsidRPr="00966097">
        <w:rPr>
          <w:i/>
          <w:noProof/>
        </w:rPr>
        <w:t>J Neurosci</w:t>
      </w:r>
      <w:r w:rsidRPr="00966097">
        <w:rPr>
          <w:noProof/>
        </w:rPr>
        <w:t xml:space="preserve"> </w:t>
      </w:r>
      <w:r w:rsidRPr="00966097">
        <w:rPr>
          <w:b/>
          <w:noProof/>
        </w:rPr>
        <w:t>33</w:t>
      </w:r>
      <w:r w:rsidRPr="00966097">
        <w:rPr>
          <w:noProof/>
        </w:rPr>
        <w:t xml:space="preserve">, 2254-2267 (2013). </w:t>
      </w:r>
      <w:hyperlink r:id="rId44" w:history="1">
        <w:r w:rsidRPr="00966097">
          <w:rPr>
            <w:rStyle w:val="Hyperlink"/>
            <w:noProof/>
          </w:rPr>
          <w:t>https://doi.org:10.1523/JNEUROSCI.2984-12.2013</w:t>
        </w:r>
      </w:hyperlink>
    </w:p>
    <w:p w14:paraId="05C1A528" w14:textId="07E277D6" w:rsidR="00966097" w:rsidRPr="00966097" w:rsidRDefault="00966097" w:rsidP="00966097">
      <w:pPr>
        <w:pStyle w:val="EndNoteBibliography"/>
        <w:ind w:left="720" w:hanging="720"/>
        <w:rPr>
          <w:noProof/>
        </w:rPr>
      </w:pPr>
      <w:r w:rsidRPr="00966097">
        <w:rPr>
          <w:noProof/>
        </w:rPr>
        <w:t>43</w:t>
      </w:r>
      <w:r w:rsidRPr="00966097">
        <w:rPr>
          <w:noProof/>
        </w:rPr>
        <w:tab/>
        <w:t>Mitz, A. R.</w:t>
      </w:r>
      <w:r w:rsidRPr="00966097">
        <w:rPr>
          <w:i/>
          <w:noProof/>
        </w:rPr>
        <w:t xml:space="preserve"> et al.</w:t>
      </w:r>
      <w:r w:rsidRPr="00966097">
        <w:rPr>
          <w:noProof/>
        </w:rPr>
        <w:t xml:space="preserve"> High channel count single-unit recordings from nonhuman primate frontal cortex. </w:t>
      </w:r>
      <w:r w:rsidRPr="00966097">
        <w:rPr>
          <w:i/>
          <w:noProof/>
        </w:rPr>
        <w:t>J Neurosci Methods</w:t>
      </w:r>
      <w:r w:rsidRPr="00966097">
        <w:rPr>
          <w:noProof/>
        </w:rPr>
        <w:t xml:space="preserve"> </w:t>
      </w:r>
      <w:r w:rsidRPr="00966097">
        <w:rPr>
          <w:b/>
          <w:noProof/>
        </w:rPr>
        <w:t>289</w:t>
      </w:r>
      <w:r w:rsidRPr="00966097">
        <w:rPr>
          <w:noProof/>
        </w:rPr>
        <w:t xml:space="preserve">, 39-47 (2017). </w:t>
      </w:r>
      <w:hyperlink r:id="rId45" w:history="1">
        <w:r w:rsidRPr="00966097">
          <w:rPr>
            <w:rStyle w:val="Hyperlink"/>
            <w:noProof/>
          </w:rPr>
          <w:t>https://doi.org:10.1016/j.jneumeth.2017.07.001</w:t>
        </w:r>
      </w:hyperlink>
    </w:p>
    <w:p w14:paraId="28EFCCD2" w14:textId="418D031A" w:rsidR="00966097" w:rsidRPr="00966097" w:rsidRDefault="00966097" w:rsidP="00966097">
      <w:pPr>
        <w:pStyle w:val="EndNoteBibliography"/>
        <w:ind w:left="720" w:hanging="720"/>
        <w:rPr>
          <w:noProof/>
        </w:rPr>
      </w:pPr>
      <w:r w:rsidRPr="00966097">
        <w:rPr>
          <w:noProof/>
        </w:rPr>
        <w:t>44</w:t>
      </w:r>
      <w:r w:rsidRPr="00966097">
        <w:rPr>
          <w:noProof/>
        </w:rPr>
        <w:tab/>
        <w:t>Falcone, R.</w:t>
      </w:r>
      <w:r w:rsidRPr="00966097">
        <w:rPr>
          <w:i/>
          <w:noProof/>
        </w:rPr>
        <w:t xml:space="preserve"> et al.</w:t>
      </w:r>
      <w:r w:rsidRPr="00966097">
        <w:rPr>
          <w:noProof/>
        </w:rPr>
        <w:t xml:space="preserve"> Temporal Coding of Reward Value in Monkey Ventral Striatal Tonically Active Neurons. </w:t>
      </w:r>
      <w:r w:rsidRPr="00966097">
        <w:rPr>
          <w:i/>
          <w:noProof/>
        </w:rPr>
        <w:t>J Neurosci</w:t>
      </w:r>
      <w:r w:rsidRPr="00966097">
        <w:rPr>
          <w:noProof/>
        </w:rPr>
        <w:t xml:space="preserve"> </w:t>
      </w:r>
      <w:r w:rsidRPr="00966097">
        <w:rPr>
          <w:b/>
          <w:noProof/>
        </w:rPr>
        <w:t>39</w:t>
      </w:r>
      <w:r w:rsidRPr="00966097">
        <w:rPr>
          <w:noProof/>
        </w:rPr>
        <w:t xml:space="preserve">, 7539-7550 (2019). </w:t>
      </w:r>
      <w:hyperlink r:id="rId46" w:history="1">
        <w:r w:rsidRPr="00966097">
          <w:rPr>
            <w:rStyle w:val="Hyperlink"/>
            <w:noProof/>
          </w:rPr>
          <w:t>https://doi.org:10.1523/JNEUROSCI.0869-19.2019</w:t>
        </w:r>
      </w:hyperlink>
    </w:p>
    <w:p w14:paraId="6C32C816" w14:textId="77777777" w:rsidR="00966097" w:rsidRPr="00966097" w:rsidRDefault="00966097" w:rsidP="00966097">
      <w:pPr>
        <w:pStyle w:val="EndNoteBibliography"/>
        <w:ind w:left="720" w:hanging="720"/>
        <w:rPr>
          <w:noProof/>
        </w:rPr>
      </w:pPr>
      <w:r w:rsidRPr="00966097">
        <w:rPr>
          <w:noProof/>
        </w:rPr>
        <w:t>45</w:t>
      </w:r>
      <w:r w:rsidRPr="00966097">
        <w:rPr>
          <w:noProof/>
        </w:rPr>
        <w:tab/>
        <w:t xml:space="preserve">Abramson, N. </w:t>
      </w:r>
      <w:r w:rsidRPr="00966097">
        <w:rPr>
          <w:i/>
          <w:noProof/>
        </w:rPr>
        <w:t>Information Theory and Coding</w:t>
      </w:r>
      <w:r w:rsidRPr="00966097">
        <w:rPr>
          <w:noProof/>
        </w:rPr>
        <w:t>. 1 edn,  (McGraw-Hill, 1963).</w:t>
      </w:r>
    </w:p>
    <w:p w14:paraId="6D7638FC" w14:textId="77777777" w:rsidR="00966097" w:rsidRPr="00966097" w:rsidRDefault="00966097" w:rsidP="00966097">
      <w:pPr>
        <w:pStyle w:val="EndNoteBibliography"/>
        <w:ind w:left="720" w:hanging="720"/>
        <w:rPr>
          <w:noProof/>
        </w:rPr>
      </w:pPr>
      <w:r w:rsidRPr="00966097">
        <w:rPr>
          <w:noProof/>
        </w:rPr>
        <w:t>46</w:t>
      </w:r>
      <w:r w:rsidRPr="00966097">
        <w:rPr>
          <w:noProof/>
        </w:rPr>
        <w:tab/>
        <w:t xml:space="preserve">Strogatz, S. H. </w:t>
      </w:r>
      <w:r w:rsidRPr="00966097">
        <w:rPr>
          <w:i/>
          <w:noProof/>
        </w:rPr>
        <w:t>Nonlinear dynamics and Chaos : with applications to physics, biology, chemistry, and engineering</w:t>
      </w:r>
      <w:r w:rsidRPr="00966097">
        <w:rPr>
          <w:noProof/>
        </w:rPr>
        <w:t>.  (Addison-Wesley Pub., 1994).</w:t>
      </w:r>
    </w:p>
    <w:p w14:paraId="036C4365" w14:textId="1ACB3EBA" w:rsidR="00966097" w:rsidRPr="00966097" w:rsidRDefault="00966097" w:rsidP="00966097">
      <w:pPr>
        <w:pStyle w:val="EndNoteBibliography"/>
        <w:ind w:left="720" w:hanging="720"/>
        <w:rPr>
          <w:noProof/>
        </w:rPr>
      </w:pPr>
      <w:r w:rsidRPr="00966097">
        <w:rPr>
          <w:noProof/>
        </w:rPr>
        <w:t>47</w:t>
      </w:r>
      <w:r w:rsidRPr="00966097">
        <w:rPr>
          <w:noProof/>
        </w:rPr>
        <w:tab/>
        <w:t xml:space="preserve">Berlemont, K. &amp; Nadal, J. P. Perceptual Decision-Making: Biases in Post-Error Reaction Times Explained by Attractor Network Dynamics. </w:t>
      </w:r>
      <w:r w:rsidRPr="00966097">
        <w:rPr>
          <w:i/>
          <w:noProof/>
        </w:rPr>
        <w:t>J Neurosci</w:t>
      </w:r>
      <w:r w:rsidRPr="00966097">
        <w:rPr>
          <w:noProof/>
        </w:rPr>
        <w:t xml:space="preserve"> </w:t>
      </w:r>
      <w:r w:rsidRPr="00966097">
        <w:rPr>
          <w:b/>
          <w:noProof/>
        </w:rPr>
        <w:t>39</w:t>
      </w:r>
      <w:r w:rsidRPr="00966097">
        <w:rPr>
          <w:noProof/>
        </w:rPr>
        <w:t xml:space="preserve">, 833-853 (2019). </w:t>
      </w:r>
      <w:hyperlink r:id="rId47" w:history="1">
        <w:r w:rsidRPr="00966097">
          <w:rPr>
            <w:rStyle w:val="Hyperlink"/>
            <w:noProof/>
          </w:rPr>
          <w:t>https://doi.org:10.1523/JNEUROSCI.1015-18.2018</w:t>
        </w:r>
      </w:hyperlink>
    </w:p>
    <w:p w14:paraId="211A9FAD" w14:textId="61196C92" w:rsidR="00966097" w:rsidRPr="00966097" w:rsidRDefault="00966097" w:rsidP="00966097">
      <w:pPr>
        <w:pStyle w:val="EndNoteBibliography"/>
        <w:ind w:left="720" w:hanging="720"/>
        <w:rPr>
          <w:noProof/>
        </w:rPr>
      </w:pPr>
      <w:r w:rsidRPr="00966097">
        <w:rPr>
          <w:noProof/>
        </w:rPr>
        <w:t>48</w:t>
      </w:r>
      <w:r w:rsidRPr="00966097">
        <w:rPr>
          <w:noProof/>
        </w:rPr>
        <w:tab/>
        <w:t xml:space="preserve">Minamimoto, T., La Camera, G. &amp; Richmond, B. J. Measuring and modeling the interaction among reward size, delay to reward, and satiation level on motivation in monkeys. </w:t>
      </w:r>
      <w:r w:rsidRPr="00966097">
        <w:rPr>
          <w:i/>
          <w:noProof/>
        </w:rPr>
        <w:t>J Neurophysiol</w:t>
      </w:r>
      <w:r w:rsidRPr="00966097">
        <w:rPr>
          <w:noProof/>
        </w:rPr>
        <w:t xml:space="preserve"> </w:t>
      </w:r>
      <w:r w:rsidRPr="00966097">
        <w:rPr>
          <w:b/>
          <w:noProof/>
        </w:rPr>
        <w:t>101</w:t>
      </w:r>
      <w:r w:rsidRPr="00966097">
        <w:rPr>
          <w:noProof/>
        </w:rPr>
        <w:t xml:space="preserve">, 437-447 (2009). </w:t>
      </w:r>
      <w:hyperlink r:id="rId48" w:history="1">
        <w:r w:rsidRPr="00966097">
          <w:rPr>
            <w:rStyle w:val="Hyperlink"/>
            <w:noProof/>
          </w:rPr>
          <w:t>https://doi.org:10.1152/jn.90959.2008</w:t>
        </w:r>
      </w:hyperlink>
    </w:p>
    <w:p w14:paraId="62883C2A" w14:textId="68071AF4" w:rsidR="00966097" w:rsidRPr="00966097" w:rsidRDefault="00966097" w:rsidP="00966097">
      <w:pPr>
        <w:pStyle w:val="EndNoteBibliography"/>
        <w:ind w:left="720" w:hanging="720"/>
        <w:rPr>
          <w:noProof/>
        </w:rPr>
      </w:pPr>
      <w:r w:rsidRPr="00966097">
        <w:rPr>
          <w:noProof/>
        </w:rPr>
        <w:t>49</w:t>
      </w:r>
      <w:r w:rsidRPr="00966097">
        <w:rPr>
          <w:noProof/>
        </w:rPr>
        <w:tab/>
        <w:t xml:space="preserve">Lee, E., Seo, M., Dal Monte, O. &amp; Averbeck, B. B. Injection of a dopamine type 2 receptor antagonist into the dorsal striatum disrupts choices driven by previous outcomes, but not perceptual inference. </w:t>
      </w:r>
      <w:r w:rsidRPr="00966097">
        <w:rPr>
          <w:i/>
          <w:noProof/>
        </w:rPr>
        <w:t>J Neurosci</w:t>
      </w:r>
      <w:r w:rsidRPr="00966097">
        <w:rPr>
          <w:noProof/>
        </w:rPr>
        <w:t xml:space="preserve"> </w:t>
      </w:r>
      <w:r w:rsidRPr="00966097">
        <w:rPr>
          <w:b/>
          <w:noProof/>
        </w:rPr>
        <w:t>35</w:t>
      </w:r>
      <w:r w:rsidRPr="00966097">
        <w:rPr>
          <w:noProof/>
        </w:rPr>
        <w:t xml:space="preserve">, 6298-6306 (2015). </w:t>
      </w:r>
      <w:hyperlink r:id="rId49" w:history="1">
        <w:r w:rsidRPr="00966097">
          <w:rPr>
            <w:rStyle w:val="Hyperlink"/>
            <w:noProof/>
          </w:rPr>
          <w:t>https://doi.org:10.1523/JNEUROSCI.4561-14.2015</w:t>
        </w:r>
      </w:hyperlink>
    </w:p>
    <w:p w14:paraId="320CF603" w14:textId="4AD27504" w:rsidR="00966097" w:rsidRPr="00966097" w:rsidRDefault="00966097" w:rsidP="00966097">
      <w:pPr>
        <w:pStyle w:val="EndNoteBibliography"/>
        <w:ind w:left="720" w:hanging="720"/>
        <w:rPr>
          <w:noProof/>
        </w:rPr>
      </w:pPr>
      <w:r w:rsidRPr="00966097">
        <w:rPr>
          <w:noProof/>
        </w:rPr>
        <w:t>50</w:t>
      </w:r>
      <w:r w:rsidRPr="00966097">
        <w:rPr>
          <w:noProof/>
        </w:rPr>
        <w:tab/>
        <w:t xml:space="preserve">Drugowitsch, J., Mendonca, A. G., Mainen, Z. F. &amp; Pouget, A. Learning optimal decisions with confidence. </w:t>
      </w:r>
      <w:r w:rsidRPr="00966097">
        <w:rPr>
          <w:i/>
          <w:noProof/>
        </w:rPr>
        <w:t>Proc Natl Acad Sci U S A</w:t>
      </w:r>
      <w:r w:rsidRPr="00966097">
        <w:rPr>
          <w:noProof/>
        </w:rPr>
        <w:t xml:space="preserve"> </w:t>
      </w:r>
      <w:r w:rsidRPr="00966097">
        <w:rPr>
          <w:b/>
          <w:noProof/>
        </w:rPr>
        <w:t>116</w:t>
      </w:r>
      <w:r w:rsidRPr="00966097">
        <w:rPr>
          <w:noProof/>
        </w:rPr>
        <w:t xml:space="preserve">, 24872-24880 (2019). </w:t>
      </w:r>
      <w:hyperlink r:id="rId50" w:history="1">
        <w:r w:rsidRPr="00966097">
          <w:rPr>
            <w:rStyle w:val="Hyperlink"/>
            <w:noProof/>
          </w:rPr>
          <w:t>https://doi.org:10.1073/pnas.1906787116</w:t>
        </w:r>
      </w:hyperlink>
    </w:p>
    <w:p w14:paraId="6501F75C" w14:textId="52BA4EE3" w:rsidR="00966097" w:rsidRPr="00966097" w:rsidRDefault="00966097" w:rsidP="00966097">
      <w:pPr>
        <w:pStyle w:val="EndNoteBibliography"/>
        <w:ind w:left="720" w:hanging="720"/>
        <w:rPr>
          <w:noProof/>
        </w:rPr>
      </w:pPr>
      <w:r w:rsidRPr="00966097">
        <w:rPr>
          <w:noProof/>
        </w:rPr>
        <w:t>51</w:t>
      </w:r>
      <w:r w:rsidRPr="00966097">
        <w:rPr>
          <w:noProof/>
        </w:rPr>
        <w:tab/>
        <w:t xml:space="preserve">Khalvati, K., Kiani, R. &amp; Rao, R. P. N. Bayesian inference with incomplete knowledge explains perceptual confidence and its deviations from accuracy. </w:t>
      </w:r>
      <w:r w:rsidRPr="00966097">
        <w:rPr>
          <w:i/>
          <w:noProof/>
        </w:rPr>
        <w:t>Nat Commun</w:t>
      </w:r>
      <w:r w:rsidRPr="00966097">
        <w:rPr>
          <w:noProof/>
        </w:rPr>
        <w:t xml:space="preserve"> </w:t>
      </w:r>
      <w:r w:rsidRPr="00966097">
        <w:rPr>
          <w:b/>
          <w:noProof/>
        </w:rPr>
        <w:t>12</w:t>
      </w:r>
      <w:r w:rsidRPr="00966097">
        <w:rPr>
          <w:noProof/>
        </w:rPr>
        <w:t xml:space="preserve">, 5704 (2021). </w:t>
      </w:r>
      <w:hyperlink r:id="rId51" w:history="1">
        <w:r w:rsidRPr="00966097">
          <w:rPr>
            <w:rStyle w:val="Hyperlink"/>
            <w:noProof/>
          </w:rPr>
          <w:t>https://doi.org:10.1038/s41467-021-25419-4</w:t>
        </w:r>
      </w:hyperlink>
    </w:p>
    <w:p w14:paraId="672316B5" w14:textId="4B2944BA" w:rsidR="00966097" w:rsidRPr="00966097" w:rsidRDefault="00966097" w:rsidP="00966097">
      <w:pPr>
        <w:pStyle w:val="EndNoteBibliography"/>
        <w:ind w:left="720" w:hanging="720"/>
        <w:rPr>
          <w:noProof/>
        </w:rPr>
      </w:pPr>
      <w:r w:rsidRPr="00966097">
        <w:rPr>
          <w:noProof/>
        </w:rPr>
        <w:t>52</w:t>
      </w:r>
      <w:r w:rsidRPr="00966097">
        <w:rPr>
          <w:noProof/>
        </w:rPr>
        <w:tab/>
        <w:t>Lak, A.</w:t>
      </w:r>
      <w:r w:rsidRPr="00966097">
        <w:rPr>
          <w:i/>
          <w:noProof/>
        </w:rPr>
        <w:t xml:space="preserve"> et al.</w:t>
      </w:r>
      <w:r w:rsidRPr="00966097">
        <w:rPr>
          <w:noProof/>
        </w:rPr>
        <w:t xml:space="preserve"> Orbitofrontal cortex is required for optimal waiting based on decision confidence. </w:t>
      </w:r>
      <w:r w:rsidRPr="00966097">
        <w:rPr>
          <w:i/>
          <w:noProof/>
        </w:rPr>
        <w:t>Neuron</w:t>
      </w:r>
      <w:r w:rsidRPr="00966097">
        <w:rPr>
          <w:noProof/>
        </w:rPr>
        <w:t xml:space="preserve"> </w:t>
      </w:r>
      <w:r w:rsidRPr="00966097">
        <w:rPr>
          <w:b/>
          <w:noProof/>
        </w:rPr>
        <w:t>84</w:t>
      </w:r>
      <w:r w:rsidRPr="00966097">
        <w:rPr>
          <w:noProof/>
        </w:rPr>
        <w:t xml:space="preserve">, 190-201 (2014). </w:t>
      </w:r>
      <w:hyperlink r:id="rId52" w:history="1">
        <w:r w:rsidRPr="00966097">
          <w:rPr>
            <w:rStyle w:val="Hyperlink"/>
            <w:noProof/>
          </w:rPr>
          <w:t>https://doi.org:10.1016/j.neuron.2014.08.039</w:t>
        </w:r>
      </w:hyperlink>
    </w:p>
    <w:p w14:paraId="3471C7FE" w14:textId="23DA7450" w:rsidR="00966097" w:rsidRPr="00966097" w:rsidRDefault="00966097" w:rsidP="00966097">
      <w:pPr>
        <w:pStyle w:val="EndNoteBibliography"/>
        <w:ind w:left="720" w:hanging="720"/>
        <w:rPr>
          <w:noProof/>
        </w:rPr>
      </w:pPr>
      <w:r w:rsidRPr="00966097">
        <w:rPr>
          <w:noProof/>
        </w:rPr>
        <w:t>53</w:t>
      </w:r>
      <w:r w:rsidRPr="00966097">
        <w:rPr>
          <w:noProof/>
        </w:rPr>
        <w:tab/>
        <w:t xml:space="preserve">Drugowitsch, J. Becoming Confident in the Statistical Nature of Human Confidence Judgments. </w:t>
      </w:r>
      <w:r w:rsidRPr="00966097">
        <w:rPr>
          <w:i/>
          <w:noProof/>
        </w:rPr>
        <w:t>Neuron</w:t>
      </w:r>
      <w:r w:rsidRPr="00966097">
        <w:rPr>
          <w:noProof/>
        </w:rPr>
        <w:t xml:space="preserve"> </w:t>
      </w:r>
      <w:r w:rsidRPr="00966097">
        <w:rPr>
          <w:b/>
          <w:noProof/>
        </w:rPr>
        <w:t>90</w:t>
      </w:r>
      <w:r w:rsidRPr="00966097">
        <w:rPr>
          <w:noProof/>
        </w:rPr>
        <w:t xml:space="preserve">, 425-427 (2016). </w:t>
      </w:r>
      <w:hyperlink r:id="rId53" w:history="1">
        <w:r w:rsidRPr="00966097">
          <w:rPr>
            <w:rStyle w:val="Hyperlink"/>
            <w:noProof/>
          </w:rPr>
          <w:t>https://doi.org:10.1016/j.neuron.2016.04.023</w:t>
        </w:r>
      </w:hyperlink>
    </w:p>
    <w:p w14:paraId="35D3FFBD" w14:textId="6A75F50F" w:rsidR="00966097" w:rsidRPr="00966097" w:rsidRDefault="00966097" w:rsidP="00966097">
      <w:pPr>
        <w:pStyle w:val="EndNoteBibliography"/>
        <w:ind w:left="720" w:hanging="720"/>
        <w:rPr>
          <w:noProof/>
        </w:rPr>
      </w:pPr>
      <w:r w:rsidRPr="00966097">
        <w:rPr>
          <w:noProof/>
        </w:rPr>
        <w:t>54</w:t>
      </w:r>
      <w:r w:rsidRPr="00966097">
        <w:rPr>
          <w:noProof/>
        </w:rPr>
        <w:tab/>
        <w:t xml:space="preserve">Balsdon, T., Wyart, V. &amp; Mamassian, P. Confidence controls perceptual evidence accumulation. </w:t>
      </w:r>
      <w:r w:rsidRPr="00966097">
        <w:rPr>
          <w:i/>
          <w:noProof/>
        </w:rPr>
        <w:t>Nat Commun</w:t>
      </w:r>
      <w:r w:rsidRPr="00966097">
        <w:rPr>
          <w:noProof/>
        </w:rPr>
        <w:t xml:space="preserve"> </w:t>
      </w:r>
      <w:r w:rsidRPr="00966097">
        <w:rPr>
          <w:b/>
          <w:noProof/>
        </w:rPr>
        <w:t>11</w:t>
      </w:r>
      <w:r w:rsidRPr="00966097">
        <w:rPr>
          <w:noProof/>
        </w:rPr>
        <w:t xml:space="preserve">, 1753 (2020). </w:t>
      </w:r>
      <w:hyperlink r:id="rId54" w:history="1">
        <w:r w:rsidRPr="00966097">
          <w:rPr>
            <w:rStyle w:val="Hyperlink"/>
            <w:noProof/>
          </w:rPr>
          <w:t>https://doi.org:10.1038/s41467-020-15561-w</w:t>
        </w:r>
      </w:hyperlink>
    </w:p>
    <w:p w14:paraId="258089CD" w14:textId="1425452E" w:rsidR="00966097" w:rsidRPr="00966097" w:rsidRDefault="00966097" w:rsidP="00966097">
      <w:pPr>
        <w:pStyle w:val="EndNoteBibliography"/>
        <w:ind w:left="720" w:hanging="720"/>
        <w:rPr>
          <w:noProof/>
        </w:rPr>
      </w:pPr>
      <w:r w:rsidRPr="00966097">
        <w:rPr>
          <w:noProof/>
        </w:rPr>
        <w:t>55</w:t>
      </w:r>
      <w:r w:rsidRPr="00966097">
        <w:rPr>
          <w:noProof/>
        </w:rPr>
        <w:tab/>
        <w:t xml:space="preserve">Charles, L. &amp; Yeung, N. Dynamic sources of evidence supporting confidence judgments and error detection. </w:t>
      </w:r>
      <w:r w:rsidRPr="00966097">
        <w:rPr>
          <w:i/>
          <w:noProof/>
        </w:rPr>
        <w:t>J Exp Psychol Hum Percept Perform</w:t>
      </w:r>
      <w:r w:rsidRPr="00966097">
        <w:rPr>
          <w:noProof/>
        </w:rPr>
        <w:t xml:space="preserve"> </w:t>
      </w:r>
      <w:r w:rsidRPr="00966097">
        <w:rPr>
          <w:b/>
          <w:noProof/>
        </w:rPr>
        <w:t>45</w:t>
      </w:r>
      <w:r w:rsidRPr="00966097">
        <w:rPr>
          <w:noProof/>
        </w:rPr>
        <w:t xml:space="preserve">, 39-52 (2019). </w:t>
      </w:r>
      <w:hyperlink r:id="rId55" w:history="1">
        <w:r w:rsidRPr="00966097">
          <w:rPr>
            <w:rStyle w:val="Hyperlink"/>
            <w:noProof/>
          </w:rPr>
          <w:t>https://doi.org:10.1037/xhp0000583</w:t>
        </w:r>
      </w:hyperlink>
    </w:p>
    <w:p w14:paraId="7FFC1CBE" w14:textId="77777777" w:rsidR="00966097" w:rsidRPr="00966097" w:rsidRDefault="00966097" w:rsidP="00966097">
      <w:pPr>
        <w:pStyle w:val="EndNoteBibliography"/>
        <w:ind w:left="720" w:hanging="720"/>
        <w:rPr>
          <w:noProof/>
        </w:rPr>
      </w:pPr>
      <w:r w:rsidRPr="00966097">
        <w:rPr>
          <w:noProof/>
        </w:rPr>
        <w:t>56</w:t>
      </w:r>
      <w:r w:rsidRPr="00966097">
        <w:rPr>
          <w:noProof/>
        </w:rPr>
        <w:tab/>
        <w:t xml:space="preserve">Lee, E., Seo, M., Dal Monte, O. &amp; Averbeck, B. B. Injection of a Dopamine Type 2 Receptor Antagonist into the Dorsal Striatum Disrupts Choices Driven by Previous Outcomes, But Not Perceptual Inference. </w:t>
      </w:r>
      <w:r w:rsidRPr="00966097">
        <w:rPr>
          <w:i/>
          <w:noProof/>
        </w:rPr>
        <w:t>Journal of Neuroscience</w:t>
      </w:r>
      <w:r w:rsidRPr="00966097">
        <w:rPr>
          <w:noProof/>
        </w:rPr>
        <w:t xml:space="preserve"> (2015). </w:t>
      </w:r>
    </w:p>
    <w:p w14:paraId="75EBC86F" w14:textId="35D17AF8" w:rsidR="00966097" w:rsidRPr="00966097" w:rsidRDefault="00966097" w:rsidP="00966097">
      <w:pPr>
        <w:pStyle w:val="EndNoteBibliography"/>
        <w:ind w:left="720" w:hanging="720"/>
        <w:rPr>
          <w:noProof/>
        </w:rPr>
      </w:pPr>
      <w:r w:rsidRPr="00966097">
        <w:rPr>
          <w:noProof/>
        </w:rPr>
        <w:t>57</w:t>
      </w:r>
      <w:r w:rsidRPr="00966097">
        <w:rPr>
          <w:noProof/>
        </w:rPr>
        <w:tab/>
        <w:t xml:space="preserve">Geurts, L. S., Cooke, J. R. H., van Bergen, R. S. &amp; Jehee, J. F. M. Subjective confidence reflects representation of Bayesian probability in cortex. </w:t>
      </w:r>
      <w:r w:rsidRPr="00966097">
        <w:rPr>
          <w:i/>
          <w:noProof/>
        </w:rPr>
        <w:t>Nat Hum Behav</w:t>
      </w:r>
      <w:r w:rsidRPr="00966097">
        <w:rPr>
          <w:noProof/>
        </w:rPr>
        <w:t xml:space="preserve"> </w:t>
      </w:r>
      <w:r w:rsidRPr="00966097">
        <w:rPr>
          <w:b/>
          <w:noProof/>
        </w:rPr>
        <w:t>6</w:t>
      </w:r>
      <w:r w:rsidRPr="00966097">
        <w:rPr>
          <w:noProof/>
        </w:rPr>
        <w:t xml:space="preserve">, 294-305 (2022). </w:t>
      </w:r>
      <w:hyperlink r:id="rId56" w:history="1">
        <w:r w:rsidRPr="00966097">
          <w:rPr>
            <w:rStyle w:val="Hyperlink"/>
            <w:noProof/>
          </w:rPr>
          <w:t>https://doi.org:10.1038/s41562-021-01247-w</w:t>
        </w:r>
      </w:hyperlink>
    </w:p>
    <w:p w14:paraId="2777928F" w14:textId="2703FE9B" w:rsidR="00966097" w:rsidRPr="00966097" w:rsidRDefault="00966097" w:rsidP="00966097">
      <w:pPr>
        <w:pStyle w:val="EndNoteBibliography"/>
        <w:ind w:left="720" w:hanging="720"/>
        <w:rPr>
          <w:noProof/>
        </w:rPr>
      </w:pPr>
      <w:r w:rsidRPr="00966097">
        <w:rPr>
          <w:noProof/>
        </w:rPr>
        <w:t>58</w:t>
      </w:r>
      <w:r w:rsidRPr="00966097">
        <w:rPr>
          <w:noProof/>
        </w:rPr>
        <w:tab/>
        <w:t xml:space="preserve">Li, H. H. &amp; Ma, W. J. Confidence reports in decision-making with multiple alternatives violate the Bayesian confidence hypothesis. </w:t>
      </w:r>
      <w:r w:rsidRPr="00966097">
        <w:rPr>
          <w:i/>
          <w:noProof/>
        </w:rPr>
        <w:t>Nat Commun</w:t>
      </w:r>
      <w:r w:rsidRPr="00966097">
        <w:rPr>
          <w:noProof/>
        </w:rPr>
        <w:t xml:space="preserve"> </w:t>
      </w:r>
      <w:r w:rsidRPr="00966097">
        <w:rPr>
          <w:b/>
          <w:noProof/>
        </w:rPr>
        <w:t>11</w:t>
      </w:r>
      <w:r w:rsidRPr="00966097">
        <w:rPr>
          <w:noProof/>
        </w:rPr>
        <w:t xml:space="preserve">, 2004 (2020). </w:t>
      </w:r>
      <w:hyperlink r:id="rId57" w:history="1">
        <w:r w:rsidRPr="00966097">
          <w:rPr>
            <w:rStyle w:val="Hyperlink"/>
            <w:noProof/>
          </w:rPr>
          <w:t>https://doi.org:10.1038/s41467-020-15581-6</w:t>
        </w:r>
      </w:hyperlink>
    </w:p>
    <w:p w14:paraId="3D563541" w14:textId="070277AE" w:rsidR="00966097" w:rsidRPr="00966097" w:rsidRDefault="00966097" w:rsidP="00966097">
      <w:pPr>
        <w:pStyle w:val="EndNoteBibliography"/>
        <w:ind w:left="720" w:hanging="720"/>
        <w:rPr>
          <w:noProof/>
        </w:rPr>
      </w:pPr>
      <w:r w:rsidRPr="00966097">
        <w:rPr>
          <w:noProof/>
        </w:rPr>
        <w:t>59</w:t>
      </w:r>
      <w:r w:rsidRPr="00966097">
        <w:rPr>
          <w:noProof/>
        </w:rPr>
        <w:tab/>
        <w:t xml:space="preserve">Adler, W. T. &amp; Ma, W. J. Comparing Bayesian and non-Bayesian accounts of human confidence reports. </w:t>
      </w:r>
      <w:r w:rsidRPr="00966097">
        <w:rPr>
          <w:i/>
          <w:noProof/>
        </w:rPr>
        <w:t>Plos Computational Biology</w:t>
      </w:r>
      <w:r w:rsidRPr="00966097">
        <w:rPr>
          <w:noProof/>
        </w:rPr>
        <w:t xml:space="preserve"> </w:t>
      </w:r>
      <w:r w:rsidRPr="00966097">
        <w:rPr>
          <w:b/>
          <w:noProof/>
        </w:rPr>
        <w:t>14</w:t>
      </w:r>
      <w:r w:rsidRPr="00966097">
        <w:rPr>
          <w:noProof/>
        </w:rPr>
        <w:t xml:space="preserve"> (2018). </w:t>
      </w:r>
      <w:hyperlink r:id="rId58" w:history="1">
        <w:r w:rsidRPr="00966097">
          <w:rPr>
            <w:rStyle w:val="Hyperlink"/>
            <w:noProof/>
          </w:rPr>
          <w:t>https://doi.org:ARTN</w:t>
        </w:r>
      </w:hyperlink>
      <w:r w:rsidRPr="00966097">
        <w:rPr>
          <w:noProof/>
        </w:rPr>
        <w:t xml:space="preserve"> e1006572</w:t>
      </w:r>
    </w:p>
    <w:p w14:paraId="2722F994" w14:textId="77777777" w:rsidR="00966097" w:rsidRPr="00966097" w:rsidRDefault="00966097" w:rsidP="00966097">
      <w:pPr>
        <w:pStyle w:val="EndNoteBibliography"/>
        <w:ind w:left="720" w:hanging="720"/>
        <w:rPr>
          <w:noProof/>
        </w:rPr>
      </w:pPr>
      <w:r w:rsidRPr="00966097">
        <w:rPr>
          <w:noProof/>
        </w:rPr>
        <w:t>10.1371/journal.pcbi.1006572</w:t>
      </w:r>
    </w:p>
    <w:p w14:paraId="2187506E" w14:textId="197FEFB6" w:rsidR="00966097" w:rsidRPr="00966097" w:rsidRDefault="00966097" w:rsidP="00966097">
      <w:pPr>
        <w:pStyle w:val="EndNoteBibliography"/>
        <w:ind w:left="720" w:hanging="720"/>
        <w:rPr>
          <w:noProof/>
        </w:rPr>
      </w:pPr>
      <w:r w:rsidRPr="00966097">
        <w:rPr>
          <w:noProof/>
        </w:rPr>
        <w:t>60</w:t>
      </w:r>
      <w:r w:rsidRPr="00966097">
        <w:rPr>
          <w:noProof/>
        </w:rPr>
        <w:tab/>
        <w:t xml:space="preserve">Seo, M., Lee, E. &amp; Averbeck, B. B. Action selection and action value in frontal-striatal circuits. </w:t>
      </w:r>
      <w:r w:rsidRPr="00966097">
        <w:rPr>
          <w:i/>
          <w:noProof/>
        </w:rPr>
        <w:t>Neuron</w:t>
      </w:r>
      <w:r w:rsidRPr="00966097">
        <w:rPr>
          <w:noProof/>
        </w:rPr>
        <w:t xml:space="preserve"> </w:t>
      </w:r>
      <w:r w:rsidRPr="00966097">
        <w:rPr>
          <w:b/>
          <w:noProof/>
        </w:rPr>
        <w:t>74</w:t>
      </w:r>
      <w:r w:rsidRPr="00966097">
        <w:rPr>
          <w:noProof/>
        </w:rPr>
        <w:t xml:space="preserve">, 947-960 (2012). </w:t>
      </w:r>
      <w:hyperlink r:id="rId59" w:history="1">
        <w:r w:rsidRPr="00966097">
          <w:rPr>
            <w:rStyle w:val="Hyperlink"/>
            <w:noProof/>
          </w:rPr>
          <w:t>https://doi.org:10.1016/j.neuron.2012.03.037</w:t>
        </w:r>
      </w:hyperlink>
    </w:p>
    <w:p w14:paraId="6E18F914" w14:textId="77777777" w:rsidR="00966097" w:rsidRPr="00966097" w:rsidRDefault="00966097" w:rsidP="00966097">
      <w:pPr>
        <w:pStyle w:val="EndNoteBibliography"/>
        <w:ind w:left="720" w:hanging="720"/>
        <w:rPr>
          <w:noProof/>
        </w:rPr>
      </w:pPr>
      <w:r w:rsidRPr="00966097">
        <w:rPr>
          <w:noProof/>
        </w:rPr>
        <w:t>61</w:t>
      </w:r>
      <w:r w:rsidRPr="00966097">
        <w:rPr>
          <w:noProof/>
        </w:rPr>
        <w:tab/>
        <w:t xml:space="preserve">Ma, W. J., Beck, J. M., Latham, P. E. &amp; Pouget, A. Bayesian inference with probabilistic population codes. </w:t>
      </w:r>
      <w:r w:rsidRPr="00966097">
        <w:rPr>
          <w:i/>
          <w:noProof/>
        </w:rPr>
        <w:t>Nat Neurosci</w:t>
      </w:r>
      <w:r w:rsidRPr="00966097">
        <w:rPr>
          <w:noProof/>
        </w:rPr>
        <w:t xml:space="preserve"> </w:t>
      </w:r>
      <w:r w:rsidRPr="00966097">
        <w:rPr>
          <w:b/>
          <w:noProof/>
        </w:rPr>
        <w:t>9</w:t>
      </w:r>
      <w:r w:rsidRPr="00966097">
        <w:rPr>
          <w:noProof/>
        </w:rPr>
        <w:t xml:space="preserve">, 1432-1438 (2006). </w:t>
      </w:r>
    </w:p>
    <w:p w14:paraId="73C98459" w14:textId="535DEEE0" w:rsidR="00966097" w:rsidRPr="00966097" w:rsidRDefault="00966097" w:rsidP="00966097">
      <w:pPr>
        <w:pStyle w:val="EndNoteBibliography"/>
        <w:ind w:left="720" w:hanging="720"/>
        <w:rPr>
          <w:noProof/>
        </w:rPr>
      </w:pPr>
      <w:r w:rsidRPr="00966097">
        <w:rPr>
          <w:noProof/>
        </w:rPr>
        <w:t>62</w:t>
      </w:r>
      <w:r w:rsidRPr="00966097">
        <w:rPr>
          <w:noProof/>
        </w:rPr>
        <w:tab/>
        <w:t xml:space="preserve">Beck, J., Ma, W. J., Latham, P. E. &amp; Pouget, A. Probabilistic population codes and the exponential family of distributions. </w:t>
      </w:r>
      <w:r w:rsidRPr="00966097">
        <w:rPr>
          <w:i/>
          <w:noProof/>
        </w:rPr>
        <w:t>Prog Brain Res</w:t>
      </w:r>
      <w:r w:rsidRPr="00966097">
        <w:rPr>
          <w:noProof/>
        </w:rPr>
        <w:t xml:space="preserve"> </w:t>
      </w:r>
      <w:r w:rsidRPr="00966097">
        <w:rPr>
          <w:b/>
          <w:noProof/>
        </w:rPr>
        <w:t>165</w:t>
      </w:r>
      <w:r w:rsidRPr="00966097">
        <w:rPr>
          <w:noProof/>
        </w:rPr>
        <w:t xml:space="preserve">, 509-519 (2007). </w:t>
      </w:r>
      <w:hyperlink r:id="rId60" w:history="1">
        <w:r w:rsidRPr="00966097">
          <w:rPr>
            <w:rStyle w:val="Hyperlink"/>
            <w:noProof/>
          </w:rPr>
          <w:t>https://doi.org:10.1016/S0079-6123(06)65032-2</w:t>
        </w:r>
      </w:hyperlink>
    </w:p>
    <w:p w14:paraId="5B011DA7" w14:textId="66A20220" w:rsidR="00966097" w:rsidRPr="00966097" w:rsidRDefault="00966097" w:rsidP="00966097">
      <w:pPr>
        <w:pStyle w:val="EndNoteBibliography"/>
        <w:ind w:left="720" w:hanging="720"/>
        <w:rPr>
          <w:noProof/>
        </w:rPr>
      </w:pPr>
      <w:r w:rsidRPr="00966097">
        <w:rPr>
          <w:noProof/>
        </w:rPr>
        <w:t>63</w:t>
      </w:r>
      <w:r w:rsidRPr="00966097">
        <w:rPr>
          <w:noProof/>
        </w:rPr>
        <w:tab/>
        <w:t>Beck, J. M.</w:t>
      </w:r>
      <w:r w:rsidRPr="00966097">
        <w:rPr>
          <w:i/>
          <w:noProof/>
        </w:rPr>
        <w:t xml:space="preserve"> et al.</w:t>
      </w:r>
      <w:r w:rsidRPr="00966097">
        <w:rPr>
          <w:noProof/>
        </w:rPr>
        <w:t xml:space="preserve"> Probabilistic population codes for Bayesian decision making. </w:t>
      </w:r>
      <w:r w:rsidRPr="00966097">
        <w:rPr>
          <w:i/>
          <w:noProof/>
        </w:rPr>
        <w:t>Neuron</w:t>
      </w:r>
      <w:r w:rsidRPr="00966097">
        <w:rPr>
          <w:noProof/>
        </w:rPr>
        <w:t xml:space="preserve"> </w:t>
      </w:r>
      <w:r w:rsidRPr="00966097">
        <w:rPr>
          <w:b/>
          <w:noProof/>
        </w:rPr>
        <w:t>60</w:t>
      </w:r>
      <w:r w:rsidRPr="00966097">
        <w:rPr>
          <w:noProof/>
        </w:rPr>
        <w:t xml:space="preserve">, 1142-1152 (2008). </w:t>
      </w:r>
      <w:hyperlink r:id="rId61" w:history="1">
        <w:r w:rsidRPr="00966097">
          <w:rPr>
            <w:rStyle w:val="Hyperlink"/>
            <w:noProof/>
          </w:rPr>
          <w:t>https://doi.org:10.1016/j.neuron.2008.09.021</w:t>
        </w:r>
      </w:hyperlink>
    </w:p>
    <w:p w14:paraId="12F4A15D" w14:textId="6C32EE2D" w:rsidR="00966097" w:rsidRPr="00966097" w:rsidRDefault="00966097" w:rsidP="00966097">
      <w:pPr>
        <w:pStyle w:val="EndNoteBibliography"/>
        <w:ind w:left="720" w:hanging="720"/>
        <w:rPr>
          <w:noProof/>
        </w:rPr>
      </w:pPr>
      <w:r w:rsidRPr="00966097">
        <w:rPr>
          <w:noProof/>
        </w:rPr>
        <w:t>64</w:t>
      </w:r>
      <w:r w:rsidRPr="00966097">
        <w:rPr>
          <w:noProof/>
        </w:rPr>
        <w:tab/>
        <w:t xml:space="preserve">Zhang, K., Ginzburg, I., McNaughton, B. L. &amp; Sejnowski, T. J. Interpreting neuronal population activity by reconstruction: unified framework with application to hippocampal place cells. </w:t>
      </w:r>
      <w:r w:rsidRPr="00966097">
        <w:rPr>
          <w:i/>
          <w:noProof/>
        </w:rPr>
        <w:t>J Neurophysiol</w:t>
      </w:r>
      <w:r w:rsidRPr="00966097">
        <w:rPr>
          <w:noProof/>
        </w:rPr>
        <w:t xml:space="preserve"> </w:t>
      </w:r>
      <w:r w:rsidRPr="00966097">
        <w:rPr>
          <w:b/>
          <w:noProof/>
        </w:rPr>
        <w:t>79</w:t>
      </w:r>
      <w:r w:rsidRPr="00966097">
        <w:rPr>
          <w:noProof/>
        </w:rPr>
        <w:t xml:space="preserve">, 1017-1044 </w:t>
      </w:r>
      <w:r w:rsidRPr="00966097">
        <w:rPr>
          <w:noProof/>
        </w:rPr>
        <w:lastRenderedPageBreak/>
        <w:t xml:space="preserve">(1998). </w:t>
      </w:r>
      <w:hyperlink r:id="rId62" w:history="1">
        <w:r w:rsidRPr="00966097">
          <w:rPr>
            <w:rStyle w:val="Hyperlink"/>
            <w:noProof/>
          </w:rPr>
          <w:t>https://doi.org:10.1152/jn.1998.79.2.1017</w:t>
        </w:r>
      </w:hyperlink>
    </w:p>
    <w:p w14:paraId="0D5DFC7B" w14:textId="7FAFCE96" w:rsidR="00966097" w:rsidRPr="00966097" w:rsidRDefault="00966097" w:rsidP="00966097">
      <w:pPr>
        <w:pStyle w:val="EndNoteBibliography"/>
        <w:ind w:left="720" w:hanging="720"/>
        <w:rPr>
          <w:noProof/>
        </w:rPr>
      </w:pPr>
      <w:r w:rsidRPr="00966097">
        <w:rPr>
          <w:noProof/>
        </w:rPr>
        <w:t>65</w:t>
      </w:r>
      <w:r w:rsidRPr="00966097">
        <w:rPr>
          <w:noProof/>
        </w:rPr>
        <w:tab/>
        <w:t xml:space="preserve">Haefner, R. M., Berkes, P. &amp; Fiser, J. Perceptual Decision-Making as Probabilistic Inference by Neural Sampling. </w:t>
      </w:r>
      <w:r w:rsidRPr="00966097">
        <w:rPr>
          <w:i/>
          <w:noProof/>
        </w:rPr>
        <w:t>Neuron</w:t>
      </w:r>
      <w:r w:rsidRPr="00966097">
        <w:rPr>
          <w:noProof/>
        </w:rPr>
        <w:t xml:space="preserve"> </w:t>
      </w:r>
      <w:r w:rsidRPr="00966097">
        <w:rPr>
          <w:b/>
          <w:noProof/>
        </w:rPr>
        <w:t>90</w:t>
      </w:r>
      <w:r w:rsidRPr="00966097">
        <w:rPr>
          <w:noProof/>
        </w:rPr>
        <w:t xml:space="preserve">, 649-660 (2016). </w:t>
      </w:r>
      <w:hyperlink r:id="rId63" w:history="1">
        <w:r w:rsidRPr="00966097">
          <w:rPr>
            <w:rStyle w:val="Hyperlink"/>
            <w:noProof/>
          </w:rPr>
          <w:t>https://doi.org:10.1016/j.neuron.2016.03.020</w:t>
        </w:r>
      </w:hyperlink>
    </w:p>
    <w:p w14:paraId="78BE3E27" w14:textId="77777777" w:rsidR="00966097" w:rsidRPr="00966097" w:rsidRDefault="00966097" w:rsidP="00966097">
      <w:pPr>
        <w:pStyle w:val="EndNoteBibliography"/>
        <w:ind w:left="720" w:hanging="720"/>
        <w:rPr>
          <w:noProof/>
        </w:rPr>
      </w:pPr>
      <w:r w:rsidRPr="00966097">
        <w:rPr>
          <w:noProof/>
        </w:rPr>
        <w:t>66</w:t>
      </w:r>
      <w:r w:rsidRPr="00966097">
        <w:rPr>
          <w:noProof/>
        </w:rPr>
        <w:tab/>
        <w:t xml:space="preserve">Averbeck, B. B., Sohn, J. W. &amp; Lee, D. Activity in prefrontal cortex during dynamic selection of action sequences. </w:t>
      </w:r>
      <w:r w:rsidRPr="00966097">
        <w:rPr>
          <w:i/>
          <w:noProof/>
        </w:rPr>
        <w:t>Nat Neurosci</w:t>
      </w:r>
      <w:r w:rsidRPr="00966097">
        <w:rPr>
          <w:noProof/>
        </w:rPr>
        <w:t xml:space="preserve"> </w:t>
      </w:r>
      <w:r w:rsidRPr="00966097">
        <w:rPr>
          <w:b/>
          <w:noProof/>
        </w:rPr>
        <w:t>9</w:t>
      </w:r>
      <w:r w:rsidRPr="00966097">
        <w:rPr>
          <w:noProof/>
        </w:rPr>
        <w:t xml:space="preserve">, 276-282 (2006). </w:t>
      </w:r>
    </w:p>
    <w:p w14:paraId="24C072DC" w14:textId="0A590631" w:rsidR="00966097" w:rsidRPr="00966097" w:rsidRDefault="00966097" w:rsidP="00966097">
      <w:pPr>
        <w:pStyle w:val="EndNoteBibliography"/>
        <w:ind w:left="720" w:hanging="720"/>
        <w:rPr>
          <w:noProof/>
        </w:rPr>
      </w:pPr>
      <w:r w:rsidRPr="00966097">
        <w:rPr>
          <w:noProof/>
        </w:rPr>
        <w:t>67</w:t>
      </w:r>
      <w:r w:rsidRPr="00966097">
        <w:rPr>
          <w:noProof/>
        </w:rPr>
        <w:tab/>
        <w:t xml:space="preserve">Bartolo, R., Saunders, R. C., Mitz, A. R. &amp; Averbeck, B. B. Dimensionality, information and learning in prefrontal cortex. </w:t>
      </w:r>
      <w:r w:rsidRPr="00966097">
        <w:rPr>
          <w:i/>
          <w:noProof/>
        </w:rPr>
        <w:t>PLoS Comput Biol</w:t>
      </w:r>
      <w:r w:rsidRPr="00966097">
        <w:rPr>
          <w:noProof/>
        </w:rPr>
        <w:t xml:space="preserve"> </w:t>
      </w:r>
      <w:r w:rsidRPr="00966097">
        <w:rPr>
          <w:b/>
          <w:noProof/>
        </w:rPr>
        <w:t>16</w:t>
      </w:r>
      <w:r w:rsidRPr="00966097">
        <w:rPr>
          <w:noProof/>
        </w:rPr>
        <w:t xml:space="preserve">, e1007514 (2020). </w:t>
      </w:r>
      <w:hyperlink r:id="rId64" w:history="1">
        <w:r w:rsidRPr="00966097">
          <w:rPr>
            <w:rStyle w:val="Hyperlink"/>
            <w:noProof/>
          </w:rPr>
          <w:t>https://doi.org:10.1371/journal.pcbi.1007514</w:t>
        </w:r>
      </w:hyperlink>
    </w:p>
    <w:p w14:paraId="4B911798" w14:textId="64572147" w:rsidR="00966097" w:rsidRPr="00966097" w:rsidRDefault="00966097" w:rsidP="00966097">
      <w:pPr>
        <w:pStyle w:val="EndNoteBibliography"/>
        <w:ind w:left="720" w:hanging="720"/>
        <w:rPr>
          <w:noProof/>
        </w:rPr>
      </w:pPr>
      <w:r w:rsidRPr="00966097">
        <w:rPr>
          <w:noProof/>
        </w:rPr>
        <w:t>68</w:t>
      </w:r>
      <w:r w:rsidRPr="00966097">
        <w:rPr>
          <w:noProof/>
        </w:rPr>
        <w:tab/>
        <w:t xml:space="preserve">Rich, E. L. &amp; Wallis, J. D. Decoding subjective decisions from orbitofrontal cortex. </w:t>
      </w:r>
      <w:r w:rsidRPr="00966097">
        <w:rPr>
          <w:i/>
          <w:noProof/>
        </w:rPr>
        <w:t>Nature Neuroscience</w:t>
      </w:r>
      <w:r w:rsidRPr="00966097">
        <w:rPr>
          <w:noProof/>
        </w:rPr>
        <w:t xml:space="preserve"> </w:t>
      </w:r>
      <w:r w:rsidRPr="00966097">
        <w:rPr>
          <w:b/>
          <w:noProof/>
        </w:rPr>
        <w:t>19</w:t>
      </w:r>
      <w:r w:rsidRPr="00966097">
        <w:rPr>
          <w:noProof/>
        </w:rPr>
        <w:t xml:space="preserve">, 973-980 (2016). </w:t>
      </w:r>
      <w:hyperlink r:id="rId65" w:history="1">
        <w:r w:rsidRPr="00966097">
          <w:rPr>
            <w:rStyle w:val="Hyperlink"/>
            <w:noProof/>
          </w:rPr>
          <w:t>https://doi.org:10.1038/nn.4320</w:t>
        </w:r>
      </w:hyperlink>
    </w:p>
    <w:p w14:paraId="602DD631" w14:textId="19764974" w:rsidR="00966097" w:rsidRPr="00966097" w:rsidRDefault="00966097" w:rsidP="00966097">
      <w:pPr>
        <w:pStyle w:val="EndNoteBibliography"/>
        <w:ind w:left="720" w:hanging="720"/>
        <w:rPr>
          <w:noProof/>
        </w:rPr>
      </w:pPr>
      <w:r w:rsidRPr="00966097">
        <w:rPr>
          <w:noProof/>
        </w:rPr>
        <w:t>69</w:t>
      </w:r>
      <w:r w:rsidRPr="00966097">
        <w:rPr>
          <w:noProof/>
        </w:rPr>
        <w:tab/>
        <w:t xml:space="preserve">Enel, P., Wallis, J. D. &amp; Rich, E. L. Stable and dynamic representations of value in the prefrontal cortex. </w:t>
      </w:r>
      <w:r w:rsidRPr="00966097">
        <w:rPr>
          <w:i/>
          <w:noProof/>
        </w:rPr>
        <w:t>Elife</w:t>
      </w:r>
      <w:r w:rsidRPr="00966097">
        <w:rPr>
          <w:noProof/>
        </w:rPr>
        <w:t xml:space="preserve"> </w:t>
      </w:r>
      <w:r w:rsidRPr="00966097">
        <w:rPr>
          <w:b/>
          <w:noProof/>
        </w:rPr>
        <w:t>9</w:t>
      </w:r>
      <w:r w:rsidRPr="00966097">
        <w:rPr>
          <w:noProof/>
        </w:rPr>
        <w:t xml:space="preserve"> (2020). </w:t>
      </w:r>
      <w:hyperlink r:id="rId66" w:history="1">
        <w:r w:rsidRPr="00966097">
          <w:rPr>
            <w:rStyle w:val="Hyperlink"/>
            <w:noProof/>
          </w:rPr>
          <w:t>https://doi.org:ARTN</w:t>
        </w:r>
      </w:hyperlink>
      <w:r w:rsidRPr="00966097">
        <w:rPr>
          <w:noProof/>
        </w:rPr>
        <w:t xml:space="preserve"> e54313</w:t>
      </w:r>
    </w:p>
    <w:p w14:paraId="1EEB5A04" w14:textId="77777777" w:rsidR="00966097" w:rsidRPr="00966097" w:rsidRDefault="00966097" w:rsidP="00966097">
      <w:pPr>
        <w:pStyle w:val="EndNoteBibliography"/>
        <w:ind w:left="720" w:hanging="720"/>
        <w:rPr>
          <w:noProof/>
        </w:rPr>
      </w:pPr>
      <w:r w:rsidRPr="00966097">
        <w:rPr>
          <w:noProof/>
        </w:rPr>
        <w:t>10.7554/eLife.54313</w:t>
      </w:r>
    </w:p>
    <w:p w14:paraId="165AC434" w14:textId="122588BA" w:rsidR="00966097" w:rsidRPr="00966097" w:rsidRDefault="00966097" w:rsidP="00966097">
      <w:pPr>
        <w:pStyle w:val="EndNoteBibliography"/>
        <w:ind w:left="720" w:hanging="720"/>
        <w:rPr>
          <w:noProof/>
        </w:rPr>
      </w:pPr>
      <w:r w:rsidRPr="00966097">
        <w:rPr>
          <w:noProof/>
        </w:rPr>
        <w:t>70</w:t>
      </w:r>
      <w:r w:rsidRPr="00966097">
        <w:rPr>
          <w:noProof/>
        </w:rPr>
        <w:tab/>
        <w:t xml:space="preserve">Averbeck, B. B., Latham, P. E. &amp; Pouget, A. Neural correlations, population coding and computation. </w:t>
      </w:r>
      <w:r w:rsidRPr="00966097">
        <w:rPr>
          <w:i/>
          <w:noProof/>
        </w:rPr>
        <w:t>Nat Rev Neurosci</w:t>
      </w:r>
      <w:r w:rsidRPr="00966097">
        <w:rPr>
          <w:noProof/>
        </w:rPr>
        <w:t xml:space="preserve"> </w:t>
      </w:r>
      <w:r w:rsidRPr="00966097">
        <w:rPr>
          <w:b/>
          <w:noProof/>
        </w:rPr>
        <w:t>7</w:t>
      </w:r>
      <w:r w:rsidRPr="00966097">
        <w:rPr>
          <w:noProof/>
        </w:rPr>
        <w:t xml:space="preserve">, 358-366 (2006). </w:t>
      </w:r>
      <w:hyperlink r:id="rId67" w:history="1">
        <w:r w:rsidRPr="00966097">
          <w:rPr>
            <w:rStyle w:val="Hyperlink"/>
            <w:noProof/>
          </w:rPr>
          <w:t>https://doi.org:10.1038/nrn1888</w:t>
        </w:r>
      </w:hyperlink>
    </w:p>
    <w:p w14:paraId="2CD0BB1A" w14:textId="01C61195" w:rsidR="00966097" w:rsidRPr="00966097" w:rsidRDefault="00966097" w:rsidP="00966097">
      <w:pPr>
        <w:pStyle w:val="EndNoteBibliography"/>
        <w:ind w:left="720" w:hanging="720"/>
        <w:rPr>
          <w:noProof/>
        </w:rPr>
      </w:pPr>
      <w:r w:rsidRPr="00966097">
        <w:rPr>
          <w:noProof/>
        </w:rPr>
        <w:t>71</w:t>
      </w:r>
      <w:r w:rsidRPr="00966097">
        <w:rPr>
          <w:noProof/>
        </w:rPr>
        <w:tab/>
        <w:t xml:space="preserve">Bartolo, R., Saunders, R. C., Mitz, A. R. &amp; Averbeck, B. B. Information-Limiting Correlations in Large Neural Populations. </w:t>
      </w:r>
      <w:r w:rsidRPr="00966097">
        <w:rPr>
          <w:i/>
          <w:noProof/>
        </w:rPr>
        <w:t>J Neurosci</w:t>
      </w:r>
      <w:r w:rsidRPr="00966097">
        <w:rPr>
          <w:noProof/>
        </w:rPr>
        <w:t xml:space="preserve"> </w:t>
      </w:r>
      <w:r w:rsidRPr="00966097">
        <w:rPr>
          <w:b/>
          <w:noProof/>
        </w:rPr>
        <w:t>40</w:t>
      </w:r>
      <w:r w:rsidRPr="00966097">
        <w:rPr>
          <w:noProof/>
        </w:rPr>
        <w:t xml:space="preserve">, 1668-1678 (2020). </w:t>
      </w:r>
      <w:hyperlink r:id="rId68" w:history="1">
        <w:r w:rsidRPr="00966097">
          <w:rPr>
            <w:rStyle w:val="Hyperlink"/>
            <w:noProof/>
          </w:rPr>
          <w:t>https://doi.org:10.1523/JNEUROSCI.2072-19.2019</w:t>
        </w:r>
      </w:hyperlink>
    </w:p>
    <w:p w14:paraId="60BDBA28" w14:textId="67E5AB08" w:rsidR="00966097" w:rsidRPr="00966097" w:rsidRDefault="00966097" w:rsidP="00966097">
      <w:pPr>
        <w:pStyle w:val="EndNoteBibliography"/>
        <w:ind w:left="720" w:hanging="720"/>
        <w:rPr>
          <w:noProof/>
        </w:rPr>
      </w:pPr>
      <w:r w:rsidRPr="00966097">
        <w:rPr>
          <w:noProof/>
        </w:rPr>
        <w:t>72</w:t>
      </w:r>
      <w:r w:rsidRPr="00966097">
        <w:rPr>
          <w:noProof/>
        </w:rPr>
        <w:tab/>
        <w:t xml:space="preserve">Sussillo, D. &amp; Abbott, L. F. Generating coherent patterns of activity from chaotic neural networks. </w:t>
      </w:r>
      <w:r w:rsidRPr="00966097">
        <w:rPr>
          <w:i/>
          <w:noProof/>
        </w:rPr>
        <w:t>Neuron</w:t>
      </w:r>
      <w:r w:rsidRPr="00966097">
        <w:rPr>
          <w:noProof/>
        </w:rPr>
        <w:t xml:space="preserve"> </w:t>
      </w:r>
      <w:r w:rsidRPr="00966097">
        <w:rPr>
          <w:b/>
          <w:noProof/>
        </w:rPr>
        <w:t>63</w:t>
      </w:r>
      <w:r w:rsidRPr="00966097">
        <w:rPr>
          <w:noProof/>
        </w:rPr>
        <w:t xml:space="preserve">, 544-557 (2009). </w:t>
      </w:r>
      <w:hyperlink r:id="rId69" w:history="1">
        <w:r w:rsidRPr="00966097">
          <w:rPr>
            <w:rStyle w:val="Hyperlink"/>
            <w:noProof/>
          </w:rPr>
          <w:t>https://doi.org:10.1016/j.neuron.2009.07.018</w:t>
        </w:r>
      </w:hyperlink>
    </w:p>
    <w:p w14:paraId="0F3D5749" w14:textId="048D7405" w:rsidR="00966097" w:rsidRPr="00966097" w:rsidRDefault="00966097" w:rsidP="00966097">
      <w:pPr>
        <w:pStyle w:val="EndNoteBibliography"/>
        <w:ind w:left="720" w:hanging="720"/>
        <w:rPr>
          <w:noProof/>
        </w:rPr>
      </w:pPr>
      <w:r w:rsidRPr="00966097">
        <w:rPr>
          <w:noProof/>
        </w:rPr>
        <w:t>73</w:t>
      </w:r>
      <w:r w:rsidRPr="00966097">
        <w:rPr>
          <w:noProof/>
        </w:rPr>
        <w:tab/>
        <w:t xml:space="preserve">Khona, M. &amp; Fiete, I. R. Attractor and integrator networks in the brain. </w:t>
      </w:r>
      <w:r w:rsidRPr="00966097">
        <w:rPr>
          <w:i/>
          <w:noProof/>
        </w:rPr>
        <w:t>Nat Rev Neurosci</w:t>
      </w:r>
      <w:r w:rsidRPr="00966097">
        <w:rPr>
          <w:noProof/>
        </w:rPr>
        <w:t xml:space="preserve"> </w:t>
      </w:r>
      <w:r w:rsidRPr="00966097">
        <w:rPr>
          <w:b/>
          <w:noProof/>
        </w:rPr>
        <w:t>23</w:t>
      </w:r>
      <w:r w:rsidRPr="00966097">
        <w:rPr>
          <w:noProof/>
        </w:rPr>
        <w:t xml:space="preserve">, 744-766 (2022). </w:t>
      </w:r>
      <w:hyperlink r:id="rId70" w:history="1">
        <w:r w:rsidRPr="00966097">
          <w:rPr>
            <w:rStyle w:val="Hyperlink"/>
            <w:noProof/>
          </w:rPr>
          <w:t>https://doi.org:10.1038/s41583-022-00642-0</w:t>
        </w:r>
      </w:hyperlink>
    </w:p>
    <w:p w14:paraId="27D4899E" w14:textId="77777777" w:rsidR="00966097" w:rsidRPr="00966097" w:rsidRDefault="00966097" w:rsidP="00966097">
      <w:pPr>
        <w:pStyle w:val="EndNoteBibliography"/>
        <w:ind w:left="720" w:hanging="720"/>
        <w:rPr>
          <w:noProof/>
        </w:rPr>
      </w:pPr>
      <w:r w:rsidRPr="00966097">
        <w:rPr>
          <w:noProof/>
        </w:rPr>
        <w:t>74</w:t>
      </w:r>
      <w:r w:rsidRPr="00966097">
        <w:rPr>
          <w:noProof/>
        </w:rPr>
        <w:tab/>
        <w:t xml:space="preserve">Sejnowski, T. J. On the stochastic dynamics of neuronal interaction. </w:t>
      </w:r>
      <w:r w:rsidRPr="00966097">
        <w:rPr>
          <w:i/>
          <w:noProof/>
        </w:rPr>
        <w:t>Biol Cybern</w:t>
      </w:r>
      <w:r w:rsidRPr="00966097">
        <w:rPr>
          <w:noProof/>
        </w:rPr>
        <w:t xml:space="preserve"> </w:t>
      </w:r>
      <w:r w:rsidRPr="00966097">
        <w:rPr>
          <w:b/>
          <w:noProof/>
        </w:rPr>
        <w:t>22</w:t>
      </w:r>
      <w:r w:rsidRPr="00966097">
        <w:rPr>
          <w:noProof/>
        </w:rPr>
        <w:t xml:space="preserve">, 203-211. (1976). </w:t>
      </w:r>
    </w:p>
    <w:p w14:paraId="62F46E5D" w14:textId="6B6BBF0D" w:rsidR="00966097" w:rsidRPr="00966097" w:rsidRDefault="00966097" w:rsidP="00966097">
      <w:pPr>
        <w:pStyle w:val="EndNoteBibliography"/>
        <w:ind w:left="720" w:hanging="720"/>
        <w:rPr>
          <w:noProof/>
        </w:rPr>
      </w:pPr>
      <w:r w:rsidRPr="00966097">
        <w:rPr>
          <w:noProof/>
        </w:rPr>
        <w:t>75</w:t>
      </w:r>
      <w:r w:rsidRPr="00966097">
        <w:rPr>
          <w:noProof/>
        </w:rPr>
        <w:tab/>
        <w:t xml:space="preserve">Zhang, K. Representation of spatial orientation by the intrinsic dynamics of the head-direction cell ensemble: a theory. </w:t>
      </w:r>
      <w:r w:rsidRPr="00966097">
        <w:rPr>
          <w:i/>
          <w:noProof/>
        </w:rPr>
        <w:t>J Neurosci</w:t>
      </w:r>
      <w:r w:rsidRPr="00966097">
        <w:rPr>
          <w:noProof/>
        </w:rPr>
        <w:t xml:space="preserve"> </w:t>
      </w:r>
      <w:r w:rsidRPr="00966097">
        <w:rPr>
          <w:b/>
          <w:noProof/>
        </w:rPr>
        <w:t>16</w:t>
      </w:r>
      <w:r w:rsidRPr="00966097">
        <w:rPr>
          <w:noProof/>
        </w:rPr>
        <w:t xml:space="preserve">, 2112-2126 (1996). </w:t>
      </w:r>
      <w:hyperlink r:id="rId71" w:history="1">
        <w:r w:rsidRPr="00966097">
          <w:rPr>
            <w:rStyle w:val="Hyperlink"/>
            <w:noProof/>
          </w:rPr>
          <w:t>https://doi.org:10.1523/JNEUROSCI.16-06-02112.1996</w:t>
        </w:r>
      </w:hyperlink>
    </w:p>
    <w:p w14:paraId="28461E3F" w14:textId="23045355" w:rsidR="00966097" w:rsidRPr="00966097" w:rsidRDefault="00966097" w:rsidP="00966097">
      <w:pPr>
        <w:pStyle w:val="EndNoteBibliography"/>
        <w:ind w:left="720" w:hanging="720"/>
        <w:rPr>
          <w:noProof/>
        </w:rPr>
      </w:pPr>
      <w:r w:rsidRPr="00966097">
        <w:rPr>
          <w:noProof/>
        </w:rPr>
        <w:t>76</w:t>
      </w:r>
      <w:r w:rsidRPr="00966097">
        <w:rPr>
          <w:noProof/>
        </w:rPr>
        <w:tab/>
        <w:t>Gardner, R. J.</w:t>
      </w:r>
      <w:r w:rsidRPr="00966097">
        <w:rPr>
          <w:i/>
          <w:noProof/>
        </w:rPr>
        <w:t xml:space="preserve"> et al.</w:t>
      </w:r>
      <w:r w:rsidRPr="00966097">
        <w:rPr>
          <w:noProof/>
        </w:rPr>
        <w:t xml:space="preserve"> Toroidal topology of population activity in grid cells. </w:t>
      </w:r>
      <w:r w:rsidRPr="00966097">
        <w:rPr>
          <w:i/>
          <w:noProof/>
        </w:rPr>
        <w:t>Nature</w:t>
      </w:r>
      <w:r w:rsidRPr="00966097">
        <w:rPr>
          <w:noProof/>
        </w:rPr>
        <w:t xml:space="preserve"> </w:t>
      </w:r>
      <w:r w:rsidRPr="00966097">
        <w:rPr>
          <w:b/>
          <w:noProof/>
        </w:rPr>
        <w:t>602</w:t>
      </w:r>
      <w:r w:rsidRPr="00966097">
        <w:rPr>
          <w:noProof/>
        </w:rPr>
        <w:t xml:space="preserve">, 123-128 (2022). </w:t>
      </w:r>
      <w:hyperlink r:id="rId72" w:history="1">
        <w:r w:rsidRPr="00966097">
          <w:rPr>
            <w:rStyle w:val="Hyperlink"/>
            <w:noProof/>
          </w:rPr>
          <w:t>https://doi.org:10.1038/s41586-021-04268-7</w:t>
        </w:r>
      </w:hyperlink>
    </w:p>
    <w:p w14:paraId="3DCFCF8E" w14:textId="13846832" w:rsidR="00966097" w:rsidRPr="00966097" w:rsidRDefault="00966097" w:rsidP="00966097">
      <w:pPr>
        <w:pStyle w:val="EndNoteBibliography"/>
        <w:ind w:left="720" w:hanging="720"/>
        <w:rPr>
          <w:noProof/>
        </w:rPr>
      </w:pPr>
      <w:r w:rsidRPr="00966097">
        <w:rPr>
          <w:noProof/>
        </w:rPr>
        <w:t>77</w:t>
      </w:r>
      <w:r w:rsidRPr="00966097">
        <w:rPr>
          <w:noProof/>
        </w:rPr>
        <w:tab/>
        <w:t>Yoon, K.</w:t>
      </w:r>
      <w:r w:rsidRPr="00966097">
        <w:rPr>
          <w:i/>
          <w:noProof/>
        </w:rPr>
        <w:t xml:space="preserve"> et al.</w:t>
      </w:r>
      <w:r w:rsidRPr="00966097">
        <w:rPr>
          <w:noProof/>
        </w:rPr>
        <w:t xml:space="preserve"> Specific evidence of low-dimensional continuous attractor dynamics in grid cells. </w:t>
      </w:r>
      <w:r w:rsidRPr="00966097">
        <w:rPr>
          <w:i/>
          <w:noProof/>
        </w:rPr>
        <w:t>Nat Neurosci</w:t>
      </w:r>
      <w:r w:rsidRPr="00966097">
        <w:rPr>
          <w:noProof/>
        </w:rPr>
        <w:t xml:space="preserve"> </w:t>
      </w:r>
      <w:r w:rsidRPr="00966097">
        <w:rPr>
          <w:b/>
          <w:noProof/>
        </w:rPr>
        <w:t>16</w:t>
      </w:r>
      <w:r w:rsidRPr="00966097">
        <w:rPr>
          <w:noProof/>
        </w:rPr>
        <w:t xml:space="preserve">, 1077-1084 (2013). </w:t>
      </w:r>
      <w:hyperlink r:id="rId73" w:history="1">
        <w:r w:rsidRPr="00966097">
          <w:rPr>
            <w:rStyle w:val="Hyperlink"/>
            <w:noProof/>
          </w:rPr>
          <w:t>https://doi.org:10.1038/nn.3450</w:t>
        </w:r>
      </w:hyperlink>
    </w:p>
    <w:p w14:paraId="6BC1E9A4" w14:textId="3EE802D0" w:rsidR="00966097" w:rsidRPr="00966097" w:rsidRDefault="00966097" w:rsidP="00966097">
      <w:pPr>
        <w:pStyle w:val="EndNoteBibliography"/>
        <w:ind w:left="720" w:hanging="720"/>
        <w:rPr>
          <w:noProof/>
        </w:rPr>
      </w:pPr>
      <w:r w:rsidRPr="00966097">
        <w:rPr>
          <w:noProof/>
        </w:rPr>
        <w:t>78</w:t>
      </w:r>
      <w:r w:rsidRPr="00966097">
        <w:rPr>
          <w:noProof/>
        </w:rPr>
        <w:tab/>
        <w:t>Russo, A. A.</w:t>
      </w:r>
      <w:r w:rsidRPr="00966097">
        <w:rPr>
          <w:i/>
          <w:noProof/>
        </w:rPr>
        <w:t xml:space="preserve"> et al.</w:t>
      </w:r>
      <w:r w:rsidRPr="00966097">
        <w:rPr>
          <w:noProof/>
        </w:rPr>
        <w:t xml:space="preserve"> Motor Cortex Embeds Muscle-like Commands in an Untangled Population Response. </w:t>
      </w:r>
      <w:r w:rsidRPr="00966097">
        <w:rPr>
          <w:i/>
          <w:noProof/>
        </w:rPr>
        <w:t>Neuron</w:t>
      </w:r>
      <w:r w:rsidRPr="00966097">
        <w:rPr>
          <w:noProof/>
        </w:rPr>
        <w:t xml:space="preserve"> </w:t>
      </w:r>
      <w:r w:rsidRPr="00966097">
        <w:rPr>
          <w:b/>
          <w:noProof/>
        </w:rPr>
        <w:t>97</w:t>
      </w:r>
      <w:r w:rsidRPr="00966097">
        <w:rPr>
          <w:noProof/>
        </w:rPr>
        <w:t xml:space="preserve">, 953-966 e958 (2018). </w:t>
      </w:r>
      <w:hyperlink r:id="rId74" w:history="1">
        <w:r w:rsidRPr="00966097">
          <w:rPr>
            <w:rStyle w:val="Hyperlink"/>
            <w:noProof/>
          </w:rPr>
          <w:t>https://doi.org:10.1016/j.neuron.2018.01.004</w:t>
        </w:r>
      </w:hyperlink>
    </w:p>
    <w:p w14:paraId="20E230C7" w14:textId="08373FA5" w:rsidR="00966097" w:rsidRPr="00966097" w:rsidRDefault="00966097" w:rsidP="00966097">
      <w:pPr>
        <w:pStyle w:val="EndNoteBibliography"/>
        <w:ind w:left="720" w:hanging="720"/>
        <w:rPr>
          <w:noProof/>
        </w:rPr>
      </w:pPr>
      <w:r w:rsidRPr="00966097">
        <w:rPr>
          <w:noProof/>
        </w:rPr>
        <w:t>79</w:t>
      </w:r>
      <w:r w:rsidRPr="00966097">
        <w:rPr>
          <w:noProof/>
        </w:rPr>
        <w:tab/>
        <w:t>Russo, A. A.</w:t>
      </w:r>
      <w:r w:rsidRPr="00966097">
        <w:rPr>
          <w:i/>
          <w:noProof/>
        </w:rPr>
        <w:t xml:space="preserve"> et al.</w:t>
      </w:r>
      <w:r w:rsidRPr="00966097">
        <w:rPr>
          <w:noProof/>
        </w:rPr>
        <w:t xml:space="preserve"> Neural Trajectories in the Supplementary Motor Area and Motor Cortex Exhibit Distinct Geometries, Compatible with Different Classes of Computation. </w:t>
      </w:r>
      <w:r w:rsidRPr="00966097">
        <w:rPr>
          <w:i/>
          <w:noProof/>
        </w:rPr>
        <w:t>Neuron</w:t>
      </w:r>
      <w:r w:rsidRPr="00966097">
        <w:rPr>
          <w:noProof/>
        </w:rPr>
        <w:t xml:space="preserve"> </w:t>
      </w:r>
      <w:r w:rsidRPr="00966097">
        <w:rPr>
          <w:b/>
          <w:noProof/>
        </w:rPr>
        <w:t>107</w:t>
      </w:r>
      <w:r w:rsidRPr="00966097">
        <w:rPr>
          <w:noProof/>
        </w:rPr>
        <w:t xml:space="preserve">, 745-758 e746 (2020). </w:t>
      </w:r>
      <w:hyperlink r:id="rId75" w:history="1">
        <w:r w:rsidRPr="00966097">
          <w:rPr>
            <w:rStyle w:val="Hyperlink"/>
            <w:noProof/>
          </w:rPr>
          <w:t>https://doi.org:10.1016/j.neuron.2020.05.020</w:t>
        </w:r>
      </w:hyperlink>
    </w:p>
    <w:p w14:paraId="5EEC8384" w14:textId="23AAD587" w:rsidR="00966097" w:rsidRPr="00966097" w:rsidRDefault="00966097" w:rsidP="00966097">
      <w:pPr>
        <w:pStyle w:val="EndNoteBibliography"/>
        <w:ind w:left="720" w:hanging="720"/>
        <w:rPr>
          <w:noProof/>
        </w:rPr>
      </w:pPr>
      <w:r w:rsidRPr="00966097">
        <w:rPr>
          <w:noProof/>
        </w:rPr>
        <w:t>80</w:t>
      </w:r>
      <w:r w:rsidRPr="00966097">
        <w:rPr>
          <w:noProof/>
        </w:rPr>
        <w:tab/>
        <w:t xml:space="preserve">Bartolo, R. &amp; Averbeck, B. B. Prefrontal Cortex Predicts State Switches during Reversal Learning. </w:t>
      </w:r>
      <w:r w:rsidRPr="00966097">
        <w:rPr>
          <w:i/>
          <w:noProof/>
        </w:rPr>
        <w:t>Neuron</w:t>
      </w:r>
      <w:r w:rsidRPr="00966097">
        <w:rPr>
          <w:noProof/>
        </w:rPr>
        <w:t xml:space="preserve"> </w:t>
      </w:r>
      <w:r w:rsidRPr="00966097">
        <w:rPr>
          <w:b/>
          <w:noProof/>
        </w:rPr>
        <w:t>106</w:t>
      </w:r>
      <w:r w:rsidRPr="00966097">
        <w:rPr>
          <w:noProof/>
        </w:rPr>
        <w:t xml:space="preserve">, 1044-1054 e1044 (2020). </w:t>
      </w:r>
      <w:hyperlink r:id="rId76" w:history="1">
        <w:r w:rsidRPr="00966097">
          <w:rPr>
            <w:rStyle w:val="Hyperlink"/>
            <w:noProof/>
          </w:rPr>
          <w:t>https://doi.org:10.1016/j.neuron.2020.03.024</w:t>
        </w:r>
      </w:hyperlink>
    </w:p>
    <w:p w14:paraId="5167535A" w14:textId="682E9A90" w:rsidR="00A11E2F" w:rsidRDefault="00C84053" w:rsidP="00C35F67">
      <w:pPr>
        <w:pStyle w:val="NormalWeb"/>
        <w:rPr>
          <w:rFonts w:cstheme="minorHAnsi"/>
          <w:sz w:val="22"/>
          <w:szCs w:val="22"/>
        </w:rPr>
      </w:pPr>
      <w:r w:rsidRPr="00D7372B">
        <w:rPr>
          <w:rFonts w:asciiTheme="minorHAnsi" w:hAnsiTheme="minorHAnsi" w:cstheme="minorHAnsi"/>
          <w:sz w:val="22"/>
          <w:szCs w:val="22"/>
        </w:rPr>
        <w:fldChar w:fldCharType="end"/>
      </w:r>
    </w:p>
    <w:sectPr w:rsidR="00A11E2F" w:rsidSect="006B464B">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90B3" w14:textId="77777777" w:rsidR="002250E0" w:rsidRDefault="002250E0" w:rsidP="007249CC">
      <w:r>
        <w:separator/>
      </w:r>
    </w:p>
  </w:endnote>
  <w:endnote w:type="continuationSeparator" w:id="0">
    <w:p w14:paraId="47B91CA1" w14:textId="77777777" w:rsidR="002250E0" w:rsidRDefault="002250E0" w:rsidP="00724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2B38" w14:textId="77777777" w:rsidR="002250E0" w:rsidRDefault="002250E0" w:rsidP="007249CC">
      <w:r>
        <w:separator/>
      </w:r>
    </w:p>
  </w:footnote>
  <w:footnote w:type="continuationSeparator" w:id="0">
    <w:p w14:paraId="62FBBC2D" w14:textId="77777777" w:rsidR="002250E0" w:rsidRDefault="002250E0" w:rsidP="00724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6C4F"/>
    <w:multiLevelType w:val="hybridMultilevel"/>
    <w:tmpl w:val="D53871F4"/>
    <w:lvl w:ilvl="0" w:tplc="6130F670">
      <w:numFmt w:val="bullet"/>
      <w:lvlText w:val="-"/>
      <w:lvlJc w:val="left"/>
      <w:pPr>
        <w:ind w:left="720" w:hanging="360"/>
      </w:pPr>
      <w:rPr>
        <w:rFonts w:ascii="Helvetica" w:eastAsiaTheme="minorEastAsia"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406EB"/>
    <w:multiLevelType w:val="hybridMultilevel"/>
    <w:tmpl w:val="0F6AC88C"/>
    <w:lvl w:ilvl="0" w:tplc="4344F41C">
      <w:start w:val="1"/>
      <w:numFmt w:val="bullet"/>
      <w:lvlText w:val="•"/>
      <w:lvlJc w:val="left"/>
      <w:pPr>
        <w:tabs>
          <w:tab w:val="num" w:pos="720"/>
        </w:tabs>
        <w:ind w:left="720" w:hanging="360"/>
      </w:pPr>
      <w:rPr>
        <w:rFonts w:ascii="Arial" w:hAnsi="Arial" w:hint="default"/>
      </w:rPr>
    </w:lvl>
    <w:lvl w:ilvl="1" w:tplc="8AB02192" w:tentative="1">
      <w:start w:val="1"/>
      <w:numFmt w:val="bullet"/>
      <w:lvlText w:val="•"/>
      <w:lvlJc w:val="left"/>
      <w:pPr>
        <w:tabs>
          <w:tab w:val="num" w:pos="1440"/>
        </w:tabs>
        <w:ind w:left="1440" w:hanging="360"/>
      </w:pPr>
      <w:rPr>
        <w:rFonts w:ascii="Arial" w:hAnsi="Arial" w:hint="default"/>
      </w:rPr>
    </w:lvl>
    <w:lvl w:ilvl="2" w:tplc="3D204CF4" w:tentative="1">
      <w:start w:val="1"/>
      <w:numFmt w:val="bullet"/>
      <w:lvlText w:val="•"/>
      <w:lvlJc w:val="left"/>
      <w:pPr>
        <w:tabs>
          <w:tab w:val="num" w:pos="2160"/>
        </w:tabs>
        <w:ind w:left="2160" w:hanging="360"/>
      </w:pPr>
      <w:rPr>
        <w:rFonts w:ascii="Arial" w:hAnsi="Arial" w:hint="default"/>
      </w:rPr>
    </w:lvl>
    <w:lvl w:ilvl="3" w:tplc="81283F22" w:tentative="1">
      <w:start w:val="1"/>
      <w:numFmt w:val="bullet"/>
      <w:lvlText w:val="•"/>
      <w:lvlJc w:val="left"/>
      <w:pPr>
        <w:tabs>
          <w:tab w:val="num" w:pos="2880"/>
        </w:tabs>
        <w:ind w:left="2880" w:hanging="360"/>
      </w:pPr>
      <w:rPr>
        <w:rFonts w:ascii="Arial" w:hAnsi="Arial" w:hint="default"/>
      </w:rPr>
    </w:lvl>
    <w:lvl w:ilvl="4" w:tplc="8AC8BCAA" w:tentative="1">
      <w:start w:val="1"/>
      <w:numFmt w:val="bullet"/>
      <w:lvlText w:val="•"/>
      <w:lvlJc w:val="left"/>
      <w:pPr>
        <w:tabs>
          <w:tab w:val="num" w:pos="3600"/>
        </w:tabs>
        <w:ind w:left="3600" w:hanging="360"/>
      </w:pPr>
      <w:rPr>
        <w:rFonts w:ascii="Arial" w:hAnsi="Arial" w:hint="default"/>
      </w:rPr>
    </w:lvl>
    <w:lvl w:ilvl="5" w:tplc="37B20974" w:tentative="1">
      <w:start w:val="1"/>
      <w:numFmt w:val="bullet"/>
      <w:lvlText w:val="•"/>
      <w:lvlJc w:val="left"/>
      <w:pPr>
        <w:tabs>
          <w:tab w:val="num" w:pos="4320"/>
        </w:tabs>
        <w:ind w:left="4320" w:hanging="360"/>
      </w:pPr>
      <w:rPr>
        <w:rFonts w:ascii="Arial" w:hAnsi="Arial" w:hint="default"/>
      </w:rPr>
    </w:lvl>
    <w:lvl w:ilvl="6" w:tplc="0BCE2AEC" w:tentative="1">
      <w:start w:val="1"/>
      <w:numFmt w:val="bullet"/>
      <w:lvlText w:val="•"/>
      <w:lvlJc w:val="left"/>
      <w:pPr>
        <w:tabs>
          <w:tab w:val="num" w:pos="5040"/>
        </w:tabs>
        <w:ind w:left="5040" w:hanging="360"/>
      </w:pPr>
      <w:rPr>
        <w:rFonts w:ascii="Arial" w:hAnsi="Arial" w:hint="default"/>
      </w:rPr>
    </w:lvl>
    <w:lvl w:ilvl="7" w:tplc="EBFA7DF4" w:tentative="1">
      <w:start w:val="1"/>
      <w:numFmt w:val="bullet"/>
      <w:lvlText w:val="•"/>
      <w:lvlJc w:val="left"/>
      <w:pPr>
        <w:tabs>
          <w:tab w:val="num" w:pos="5760"/>
        </w:tabs>
        <w:ind w:left="5760" w:hanging="360"/>
      </w:pPr>
      <w:rPr>
        <w:rFonts w:ascii="Arial" w:hAnsi="Arial" w:hint="default"/>
      </w:rPr>
    </w:lvl>
    <w:lvl w:ilvl="8" w:tplc="9F1EE9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831DE3"/>
    <w:multiLevelType w:val="hybridMultilevel"/>
    <w:tmpl w:val="99783D48"/>
    <w:lvl w:ilvl="0" w:tplc="526A3B7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95819">
    <w:abstractNumId w:val="1"/>
  </w:num>
  <w:num w:numId="2" w16cid:durableId="630212652">
    <w:abstractNumId w:val="2"/>
  </w:num>
  <w:num w:numId="3" w16cid:durableId="20830193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evp5fa1wv2aqexpf75zrf7x2zrfwstdv95&quot;&gt;references_attractor_uncertaint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record-ids&gt;&lt;/item&gt;&lt;/Libraries&gt;"/>
  </w:docVars>
  <w:rsids>
    <w:rsidRoot w:val="0089572F"/>
    <w:rsid w:val="00000921"/>
    <w:rsid w:val="00000A7E"/>
    <w:rsid w:val="00000C88"/>
    <w:rsid w:val="00001521"/>
    <w:rsid w:val="000016FB"/>
    <w:rsid w:val="00002937"/>
    <w:rsid w:val="00002B8B"/>
    <w:rsid w:val="00003778"/>
    <w:rsid w:val="000037F1"/>
    <w:rsid w:val="00004118"/>
    <w:rsid w:val="000041C7"/>
    <w:rsid w:val="0000466F"/>
    <w:rsid w:val="0000552A"/>
    <w:rsid w:val="00005B68"/>
    <w:rsid w:val="00006484"/>
    <w:rsid w:val="00007409"/>
    <w:rsid w:val="00007CDE"/>
    <w:rsid w:val="00010345"/>
    <w:rsid w:val="000107B3"/>
    <w:rsid w:val="00011C85"/>
    <w:rsid w:val="00011DC6"/>
    <w:rsid w:val="0001293B"/>
    <w:rsid w:val="00013016"/>
    <w:rsid w:val="00013114"/>
    <w:rsid w:val="000139F4"/>
    <w:rsid w:val="00014096"/>
    <w:rsid w:val="00014180"/>
    <w:rsid w:val="00014241"/>
    <w:rsid w:val="00014255"/>
    <w:rsid w:val="000144FD"/>
    <w:rsid w:val="00016FAD"/>
    <w:rsid w:val="0001748C"/>
    <w:rsid w:val="0002070C"/>
    <w:rsid w:val="00020C6E"/>
    <w:rsid w:val="00020FE1"/>
    <w:rsid w:val="00021EC2"/>
    <w:rsid w:val="0002212E"/>
    <w:rsid w:val="00022C46"/>
    <w:rsid w:val="00022C65"/>
    <w:rsid w:val="00023E43"/>
    <w:rsid w:val="0002429C"/>
    <w:rsid w:val="00024414"/>
    <w:rsid w:val="00024872"/>
    <w:rsid w:val="000248D8"/>
    <w:rsid w:val="00024CBD"/>
    <w:rsid w:val="00024D86"/>
    <w:rsid w:val="00025960"/>
    <w:rsid w:val="00025E2A"/>
    <w:rsid w:val="000260F6"/>
    <w:rsid w:val="000261C1"/>
    <w:rsid w:val="000262E6"/>
    <w:rsid w:val="00026603"/>
    <w:rsid w:val="00026B3A"/>
    <w:rsid w:val="00027A92"/>
    <w:rsid w:val="0003001E"/>
    <w:rsid w:val="000300F9"/>
    <w:rsid w:val="00030A7C"/>
    <w:rsid w:val="000321F8"/>
    <w:rsid w:val="00032A18"/>
    <w:rsid w:val="0003334B"/>
    <w:rsid w:val="00033454"/>
    <w:rsid w:val="00033914"/>
    <w:rsid w:val="00033BF9"/>
    <w:rsid w:val="00034641"/>
    <w:rsid w:val="00035359"/>
    <w:rsid w:val="00036993"/>
    <w:rsid w:val="00036F0A"/>
    <w:rsid w:val="0003729F"/>
    <w:rsid w:val="000373E8"/>
    <w:rsid w:val="0003756B"/>
    <w:rsid w:val="00041117"/>
    <w:rsid w:val="0004132E"/>
    <w:rsid w:val="000423FF"/>
    <w:rsid w:val="00042704"/>
    <w:rsid w:val="000428BA"/>
    <w:rsid w:val="00042F0E"/>
    <w:rsid w:val="00043388"/>
    <w:rsid w:val="000438F6"/>
    <w:rsid w:val="000444C0"/>
    <w:rsid w:val="0004468C"/>
    <w:rsid w:val="00044FCD"/>
    <w:rsid w:val="00045021"/>
    <w:rsid w:val="000451E5"/>
    <w:rsid w:val="000455BB"/>
    <w:rsid w:val="000458B0"/>
    <w:rsid w:val="00045B1F"/>
    <w:rsid w:val="00046256"/>
    <w:rsid w:val="00046778"/>
    <w:rsid w:val="00046D7A"/>
    <w:rsid w:val="0004737E"/>
    <w:rsid w:val="00047875"/>
    <w:rsid w:val="000501A2"/>
    <w:rsid w:val="00050981"/>
    <w:rsid w:val="000511A0"/>
    <w:rsid w:val="0005212F"/>
    <w:rsid w:val="00052B95"/>
    <w:rsid w:val="0005321F"/>
    <w:rsid w:val="00053872"/>
    <w:rsid w:val="00053FC1"/>
    <w:rsid w:val="00054692"/>
    <w:rsid w:val="0005490B"/>
    <w:rsid w:val="000552ED"/>
    <w:rsid w:val="00055389"/>
    <w:rsid w:val="000558E2"/>
    <w:rsid w:val="00055B01"/>
    <w:rsid w:val="000560CB"/>
    <w:rsid w:val="00057176"/>
    <w:rsid w:val="00057572"/>
    <w:rsid w:val="00057D98"/>
    <w:rsid w:val="00061341"/>
    <w:rsid w:val="000617BB"/>
    <w:rsid w:val="00061BA6"/>
    <w:rsid w:val="0006383C"/>
    <w:rsid w:val="00064167"/>
    <w:rsid w:val="00064913"/>
    <w:rsid w:val="00064AC9"/>
    <w:rsid w:val="00065606"/>
    <w:rsid w:val="00065ACA"/>
    <w:rsid w:val="000662FD"/>
    <w:rsid w:val="0007025F"/>
    <w:rsid w:val="000704B5"/>
    <w:rsid w:val="00070AE5"/>
    <w:rsid w:val="00070E0C"/>
    <w:rsid w:val="0007155E"/>
    <w:rsid w:val="00071761"/>
    <w:rsid w:val="0007216F"/>
    <w:rsid w:val="00073441"/>
    <w:rsid w:val="000737BA"/>
    <w:rsid w:val="00073EBC"/>
    <w:rsid w:val="000742F0"/>
    <w:rsid w:val="000745DD"/>
    <w:rsid w:val="0007490A"/>
    <w:rsid w:val="00074DC3"/>
    <w:rsid w:val="00076125"/>
    <w:rsid w:val="0007623A"/>
    <w:rsid w:val="000769B0"/>
    <w:rsid w:val="00076C76"/>
    <w:rsid w:val="0007782F"/>
    <w:rsid w:val="00077A87"/>
    <w:rsid w:val="00077C6E"/>
    <w:rsid w:val="0008135F"/>
    <w:rsid w:val="00081CBA"/>
    <w:rsid w:val="00082A2F"/>
    <w:rsid w:val="00082E4D"/>
    <w:rsid w:val="00082F54"/>
    <w:rsid w:val="000830B1"/>
    <w:rsid w:val="0008380A"/>
    <w:rsid w:val="00083C04"/>
    <w:rsid w:val="00084869"/>
    <w:rsid w:val="00084FF6"/>
    <w:rsid w:val="00085F8F"/>
    <w:rsid w:val="00086330"/>
    <w:rsid w:val="00086424"/>
    <w:rsid w:val="00086812"/>
    <w:rsid w:val="000868F1"/>
    <w:rsid w:val="0008776D"/>
    <w:rsid w:val="00087AC1"/>
    <w:rsid w:val="00087FF2"/>
    <w:rsid w:val="00090256"/>
    <w:rsid w:val="00090F34"/>
    <w:rsid w:val="0009134E"/>
    <w:rsid w:val="000916C4"/>
    <w:rsid w:val="000919FE"/>
    <w:rsid w:val="00091E0D"/>
    <w:rsid w:val="000932B0"/>
    <w:rsid w:val="00093B36"/>
    <w:rsid w:val="00093CD4"/>
    <w:rsid w:val="00094DF3"/>
    <w:rsid w:val="0009553A"/>
    <w:rsid w:val="00095663"/>
    <w:rsid w:val="00095685"/>
    <w:rsid w:val="0009575F"/>
    <w:rsid w:val="00095A32"/>
    <w:rsid w:val="00095DF1"/>
    <w:rsid w:val="00095FBB"/>
    <w:rsid w:val="00096A96"/>
    <w:rsid w:val="00096BC7"/>
    <w:rsid w:val="000974A8"/>
    <w:rsid w:val="00097A26"/>
    <w:rsid w:val="000A008E"/>
    <w:rsid w:val="000A06BB"/>
    <w:rsid w:val="000A09E5"/>
    <w:rsid w:val="000A0E25"/>
    <w:rsid w:val="000A194B"/>
    <w:rsid w:val="000A220E"/>
    <w:rsid w:val="000A4023"/>
    <w:rsid w:val="000A46FA"/>
    <w:rsid w:val="000A4E2F"/>
    <w:rsid w:val="000A537B"/>
    <w:rsid w:val="000A5B48"/>
    <w:rsid w:val="000A681C"/>
    <w:rsid w:val="000A6833"/>
    <w:rsid w:val="000A727F"/>
    <w:rsid w:val="000A7B69"/>
    <w:rsid w:val="000B0039"/>
    <w:rsid w:val="000B0519"/>
    <w:rsid w:val="000B105E"/>
    <w:rsid w:val="000B10FB"/>
    <w:rsid w:val="000B207C"/>
    <w:rsid w:val="000B223B"/>
    <w:rsid w:val="000B234C"/>
    <w:rsid w:val="000B27DD"/>
    <w:rsid w:val="000B2D7A"/>
    <w:rsid w:val="000B2DCB"/>
    <w:rsid w:val="000B3C23"/>
    <w:rsid w:val="000B416B"/>
    <w:rsid w:val="000B4818"/>
    <w:rsid w:val="000B50DE"/>
    <w:rsid w:val="000B5659"/>
    <w:rsid w:val="000B6E84"/>
    <w:rsid w:val="000B7C21"/>
    <w:rsid w:val="000B7F9F"/>
    <w:rsid w:val="000C173A"/>
    <w:rsid w:val="000C1AE5"/>
    <w:rsid w:val="000C24D4"/>
    <w:rsid w:val="000C323E"/>
    <w:rsid w:val="000C3780"/>
    <w:rsid w:val="000C3AF6"/>
    <w:rsid w:val="000C3B35"/>
    <w:rsid w:val="000C4245"/>
    <w:rsid w:val="000C42ED"/>
    <w:rsid w:val="000C45C5"/>
    <w:rsid w:val="000C5179"/>
    <w:rsid w:val="000C54CC"/>
    <w:rsid w:val="000C5924"/>
    <w:rsid w:val="000C59DC"/>
    <w:rsid w:val="000C6A66"/>
    <w:rsid w:val="000C6AD8"/>
    <w:rsid w:val="000C6FDA"/>
    <w:rsid w:val="000D1AC9"/>
    <w:rsid w:val="000D27D0"/>
    <w:rsid w:val="000D2B4F"/>
    <w:rsid w:val="000D38A2"/>
    <w:rsid w:val="000D3EAB"/>
    <w:rsid w:val="000D4673"/>
    <w:rsid w:val="000D4E93"/>
    <w:rsid w:val="000D52F2"/>
    <w:rsid w:val="000D5B5F"/>
    <w:rsid w:val="000D6620"/>
    <w:rsid w:val="000D66CD"/>
    <w:rsid w:val="000D6D39"/>
    <w:rsid w:val="000D7477"/>
    <w:rsid w:val="000D75FE"/>
    <w:rsid w:val="000D78D6"/>
    <w:rsid w:val="000E02BA"/>
    <w:rsid w:val="000E0869"/>
    <w:rsid w:val="000E1565"/>
    <w:rsid w:val="000E183D"/>
    <w:rsid w:val="000E21F4"/>
    <w:rsid w:val="000E2B92"/>
    <w:rsid w:val="000E2BA9"/>
    <w:rsid w:val="000E2E88"/>
    <w:rsid w:val="000E2F10"/>
    <w:rsid w:val="000E309B"/>
    <w:rsid w:val="000E3131"/>
    <w:rsid w:val="000E41BF"/>
    <w:rsid w:val="000E428F"/>
    <w:rsid w:val="000E46EB"/>
    <w:rsid w:val="000E49C0"/>
    <w:rsid w:val="000E4E06"/>
    <w:rsid w:val="000E51B2"/>
    <w:rsid w:val="000E57EB"/>
    <w:rsid w:val="000E6271"/>
    <w:rsid w:val="000E67A4"/>
    <w:rsid w:val="000E6A28"/>
    <w:rsid w:val="000E71B4"/>
    <w:rsid w:val="000E744D"/>
    <w:rsid w:val="000E74DC"/>
    <w:rsid w:val="000E7D96"/>
    <w:rsid w:val="000F0249"/>
    <w:rsid w:val="000F06F2"/>
    <w:rsid w:val="000F17BD"/>
    <w:rsid w:val="000F1EA7"/>
    <w:rsid w:val="000F2FD0"/>
    <w:rsid w:val="000F43D5"/>
    <w:rsid w:val="000F45AD"/>
    <w:rsid w:val="000F5499"/>
    <w:rsid w:val="000F5581"/>
    <w:rsid w:val="000F5A6F"/>
    <w:rsid w:val="000F5B27"/>
    <w:rsid w:val="000F6B81"/>
    <w:rsid w:val="000F7805"/>
    <w:rsid w:val="0010036E"/>
    <w:rsid w:val="0010231F"/>
    <w:rsid w:val="00102D76"/>
    <w:rsid w:val="001044B4"/>
    <w:rsid w:val="00105B33"/>
    <w:rsid w:val="00106428"/>
    <w:rsid w:val="00106B41"/>
    <w:rsid w:val="00107052"/>
    <w:rsid w:val="00107128"/>
    <w:rsid w:val="0010738D"/>
    <w:rsid w:val="00107A40"/>
    <w:rsid w:val="00110A0F"/>
    <w:rsid w:val="00110AE2"/>
    <w:rsid w:val="00110EBF"/>
    <w:rsid w:val="00110FB5"/>
    <w:rsid w:val="00111C60"/>
    <w:rsid w:val="00111FEB"/>
    <w:rsid w:val="0011450F"/>
    <w:rsid w:val="001147DD"/>
    <w:rsid w:val="00114C4B"/>
    <w:rsid w:val="00114E47"/>
    <w:rsid w:val="001154AD"/>
    <w:rsid w:val="00115C10"/>
    <w:rsid w:val="001162E9"/>
    <w:rsid w:val="00117C33"/>
    <w:rsid w:val="0012030D"/>
    <w:rsid w:val="00120BF8"/>
    <w:rsid w:val="00121785"/>
    <w:rsid w:val="0012182C"/>
    <w:rsid w:val="001222FC"/>
    <w:rsid w:val="001232E0"/>
    <w:rsid w:val="00123D26"/>
    <w:rsid w:val="001240A2"/>
    <w:rsid w:val="001240AE"/>
    <w:rsid w:val="0012453C"/>
    <w:rsid w:val="001252A1"/>
    <w:rsid w:val="0012623F"/>
    <w:rsid w:val="00126496"/>
    <w:rsid w:val="001270D7"/>
    <w:rsid w:val="0013082E"/>
    <w:rsid w:val="001310B2"/>
    <w:rsid w:val="001317BA"/>
    <w:rsid w:val="001337AF"/>
    <w:rsid w:val="001341E5"/>
    <w:rsid w:val="00134453"/>
    <w:rsid w:val="00134595"/>
    <w:rsid w:val="001347D5"/>
    <w:rsid w:val="001363FE"/>
    <w:rsid w:val="00137CB4"/>
    <w:rsid w:val="00137F18"/>
    <w:rsid w:val="00140D6A"/>
    <w:rsid w:val="0014105F"/>
    <w:rsid w:val="001412E3"/>
    <w:rsid w:val="00141CA6"/>
    <w:rsid w:val="0014239B"/>
    <w:rsid w:val="00142EC7"/>
    <w:rsid w:val="00143106"/>
    <w:rsid w:val="001433EA"/>
    <w:rsid w:val="001436C3"/>
    <w:rsid w:val="00143EA3"/>
    <w:rsid w:val="001448CA"/>
    <w:rsid w:val="00145235"/>
    <w:rsid w:val="0014599D"/>
    <w:rsid w:val="00145BD3"/>
    <w:rsid w:val="0014650E"/>
    <w:rsid w:val="00147084"/>
    <w:rsid w:val="001471FA"/>
    <w:rsid w:val="0014786E"/>
    <w:rsid w:val="0015034F"/>
    <w:rsid w:val="00151559"/>
    <w:rsid w:val="00151BB5"/>
    <w:rsid w:val="00152A67"/>
    <w:rsid w:val="00152CEE"/>
    <w:rsid w:val="00152D02"/>
    <w:rsid w:val="00152E6C"/>
    <w:rsid w:val="0015375C"/>
    <w:rsid w:val="00153964"/>
    <w:rsid w:val="00155DDA"/>
    <w:rsid w:val="00155FB4"/>
    <w:rsid w:val="00156269"/>
    <w:rsid w:val="00156DE6"/>
    <w:rsid w:val="001575EB"/>
    <w:rsid w:val="00157C0F"/>
    <w:rsid w:val="001606FA"/>
    <w:rsid w:val="001610E5"/>
    <w:rsid w:val="00162637"/>
    <w:rsid w:val="00162920"/>
    <w:rsid w:val="0016297D"/>
    <w:rsid w:val="001636F2"/>
    <w:rsid w:val="001644D1"/>
    <w:rsid w:val="00165046"/>
    <w:rsid w:val="001662A5"/>
    <w:rsid w:val="001669A5"/>
    <w:rsid w:val="001669C1"/>
    <w:rsid w:val="001673D7"/>
    <w:rsid w:val="001675C5"/>
    <w:rsid w:val="00167858"/>
    <w:rsid w:val="00167958"/>
    <w:rsid w:val="00167A0E"/>
    <w:rsid w:val="00167B29"/>
    <w:rsid w:val="00167ED1"/>
    <w:rsid w:val="001706B5"/>
    <w:rsid w:val="00170E85"/>
    <w:rsid w:val="00170FF9"/>
    <w:rsid w:val="00171027"/>
    <w:rsid w:val="00171037"/>
    <w:rsid w:val="00171647"/>
    <w:rsid w:val="00171C0A"/>
    <w:rsid w:val="00171CF5"/>
    <w:rsid w:val="00171E6A"/>
    <w:rsid w:val="00172273"/>
    <w:rsid w:val="00173178"/>
    <w:rsid w:val="0017329E"/>
    <w:rsid w:val="00173478"/>
    <w:rsid w:val="00174617"/>
    <w:rsid w:val="001752D7"/>
    <w:rsid w:val="00175412"/>
    <w:rsid w:val="001757D5"/>
    <w:rsid w:val="0017604F"/>
    <w:rsid w:val="00176B17"/>
    <w:rsid w:val="0017728D"/>
    <w:rsid w:val="001774AF"/>
    <w:rsid w:val="00177822"/>
    <w:rsid w:val="001779B3"/>
    <w:rsid w:val="0018009E"/>
    <w:rsid w:val="001805DD"/>
    <w:rsid w:val="00180D07"/>
    <w:rsid w:val="00181800"/>
    <w:rsid w:val="00181966"/>
    <w:rsid w:val="001820DF"/>
    <w:rsid w:val="00182320"/>
    <w:rsid w:val="00182B90"/>
    <w:rsid w:val="00182D6A"/>
    <w:rsid w:val="00182F27"/>
    <w:rsid w:val="001838CA"/>
    <w:rsid w:val="00183BC8"/>
    <w:rsid w:val="0018420C"/>
    <w:rsid w:val="00184EF3"/>
    <w:rsid w:val="0018504E"/>
    <w:rsid w:val="0018512B"/>
    <w:rsid w:val="00185CE8"/>
    <w:rsid w:val="00186469"/>
    <w:rsid w:val="0018667B"/>
    <w:rsid w:val="00186A2A"/>
    <w:rsid w:val="00186FF2"/>
    <w:rsid w:val="00187632"/>
    <w:rsid w:val="00190946"/>
    <w:rsid w:val="00190AFD"/>
    <w:rsid w:val="00191B13"/>
    <w:rsid w:val="00191ED6"/>
    <w:rsid w:val="00192E00"/>
    <w:rsid w:val="00193985"/>
    <w:rsid w:val="001942F3"/>
    <w:rsid w:val="00194BEC"/>
    <w:rsid w:val="00195023"/>
    <w:rsid w:val="00195DB4"/>
    <w:rsid w:val="00195DBC"/>
    <w:rsid w:val="001960C7"/>
    <w:rsid w:val="00197B11"/>
    <w:rsid w:val="00197E01"/>
    <w:rsid w:val="001A0382"/>
    <w:rsid w:val="001A09B9"/>
    <w:rsid w:val="001A0D14"/>
    <w:rsid w:val="001A1134"/>
    <w:rsid w:val="001A1625"/>
    <w:rsid w:val="001A1A06"/>
    <w:rsid w:val="001A1CBC"/>
    <w:rsid w:val="001A23EB"/>
    <w:rsid w:val="001A26ED"/>
    <w:rsid w:val="001A34D9"/>
    <w:rsid w:val="001A3516"/>
    <w:rsid w:val="001A3A39"/>
    <w:rsid w:val="001A43FB"/>
    <w:rsid w:val="001A44DE"/>
    <w:rsid w:val="001A457F"/>
    <w:rsid w:val="001A47E5"/>
    <w:rsid w:val="001A4805"/>
    <w:rsid w:val="001A5250"/>
    <w:rsid w:val="001A5697"/>
    <w:rsid w:val="001A6718"/>
    <w:rsid w:val="001A7994"/>
    <w:rsid w:val="001A7F26"/>
    <w:rsid w:val="001B0506"/>
    <w:rsid w:val="001B056B"/>
    <w:rsid w:val="001B0CAC"/>
    <w:rsid w:val="001B1B93"/>
    <w:rsid w:val="001B1E87"/>
    <w:rsid w:val="001B2235"/>
    <w:rsid w:val="001B31AB"/>
    <w:rsid w:val="001B3568"/>
    <w:rsid w:val="001B3E05"/>
    <w:rsid w:val="001B3EDF"/>
    <w:rsid w:val="001B4903"/>
    <w:rsid w:val="001B5136"/>
    <w:rsid w:val="001B5D67"/>
    <w:rsid w:val="001B602E"/>
    <w:rsid w:val="001B60C0"/>
    <w:rsid w:val="001B663F"/>
    <w:rsid w:val="001B66F0"/>
    <w:rsid w:val="001B69B2"/>
    <w:rsid w:val="001B6D44"/>
    <w:rsid w:val="001B6E64"/>
    <w:rsid w:val="001B7086"/>
    <w:rsid w:val="001C0156"/>
    <w:rsid w:val="001C08FC"/>
    <w:rsid w:val="001C0CE6"/>
    <w:rsid w:val="001C0E80"/>
    <w:rsid w:val="001C0F1B"/>
    <w:rsid w:val="001C114D"/>
    <w:rsid w:val="001C13B7"/>
    <w:rsid w:val="001C1ECA"/>
    <w:rsid w:val="001C2888"/>
    <w:rsid w:val="001C2F52"/>
    <w:rsid w:val="001C2FEA"/>
    <w:rsid w:val="001C42CF"/>
    <w:rsid w:val="001C47B7"/>
    <w:rsid w:val="001C4E4C"/>
    <w:rsid w:val="001C5673"/>
    <w:rsid w:val="001C5A66"/>
    <w:rsid w:val="001C5DC3"/>
    <w:rsid w:val="001C62F4"/>
    <w:rsid w:val="001C7BA0"/>
    <w:rsid w:val="001D2D30"/>
    <w:rsid w:val="001D63D9"/>
    <w:rsid w:val="001D745C"/>
    <w:rsid w:val="001D7501"/>
    <w:rsid w:val="001D7508"/>
    <w:rsid w:val="001D7DDB"/>
    <w:rsid w:val="001D7E97"/>
    <w:rsid w:val="001E04C2"/>
    <w:rsid w:val="001E08B8"/>
    <w:rsid w:val="001E0984"/>
    <w:rsid w:val="001E0D40"/>
    <w:rsid w:val="001E0E43"/>
    <w:rsid w:val="001E12BE"/>
    <w:rsid w:val="001E1604"/>
    <w:rsid w:val="001E1CE6"/>
    <w:rsid w:val="001E1E0B"/>
    <w:rsid w:val="001E2325"/>
    <w:rsid w:val="001E270B"/>
    <w:rsid w:val="001E2E40"/>
    <w:rsid w:val="001E337D"/>
    <w:rsid w:val="001E4189"/>
    <w:rsid w:val="001E4513"/>
    <w:rsid w:val="001E4820"/>
    <w:rsid w:val="001E495D"/>
    <w:rsid w:val="001E5571"/>
    <w:rsid w:val="001E5B10"/>
    <w:rsid w:val="001E5E63"/>
    <w:rsid w:val="001E5EAD"/>
    <w:rsid w:val="001E67ED"/>
    <w:rsid w:val="001E6A0B"/>
    <w:rsid w:val="001E6FFD"/>
    <w:rsid w:val="001E738A"/>
    <w:rsid w:val="001F04C6"/>
    <w:rsid w:val="001F067F"/>
    <w:rsid w:val="001F089D"/>
    <w:rsid w:val="001F0E6C"/>
    <w:rsid w:val="001F217A"/>
    <w:rsid w:val="001F270C"/>
    <w:rsid w:val="001F3647"/>
    <w:rsid w:val="001F37C6"/>
    <w:rsid w:val="001F37F0"/>
    <w:rsid w:val="001F3949"/>
    <w:rsid w:val="001F3AD8"/>
    <w:rsid w:val="001F3B97"/>
    <w:rsid w:val="001F4392"/>
    <w:rsid w:val="001F5490"/>
    <w:rsid w:val="001F69B8"/>
    <w:rsid w:val="001F6EAB"/>
    <w:rsid w:val="001F7289"/>
    <w:rsid w:val="00200A51"/>
    <w:rsid w:val="00200FD3"/>
    <w:rsid w:val="002022D1"/>
    <w:rsid w:val="00202456"/>
    <w:rsid w:val="0020258C"/>
    <w:rsid w:val="00202F21"/>
    <w:rsid w:val="00203764"/>
    <w:rsid w:val="0020398D"/>
    <w:rsid w:val="00203DF8"/>
    <w:rsid w:val="00203EFD"/>
    <w:rsid w:val="002040E7"/>
    <w:rsid w:val="0020458B"/>
    <w:rsid w:val="00204691"/>
    <w:rsid w:val="00204938"/>
    <w:rsid w:val="00204BBF"/>
    <w:rsid w:val="00204CD6"/>
    <w:rsid w:val="00204F20"/>
    <w:rsid w:val="00204F68"/>
    <w:rsid w:val="002053C4"/>
    <w:rsid w:val="002059A4"/>
    <w:rsid w:val="00205BCD"/>
    <w:rsid w:val="00205E45"/>
    <w:rsid w:val="00205F9F"/>
    <w:rsid w:val="0020715D"/>
    <w:rsid w:val="002079AF"/>
    <w:rsid w:val="00207F39"/>
    <w:rsid w:val="002101D4"/>
    <w:rsid w:val="00210505"/>
    <w:rsid w:val="00210F7D"/>
    <w:rsid w:val="002128BE"/>
    <w:rsid w:val="00213544"/>
    <w:rsid w:val="00213F70"/>
    <w:rsid w:val="00214218"/>
    <w:rsid w:val="0021421F"/>
    <w:rsid w:val="00214278"/>
    <w:rsid w:val="0021481C"/>
    <w:rsid w:val="002149DE"/>
    <w:rsid w:val="00214D2E"/>
    <w:rsid w:val="00214E6D"/>
    <w:rsid w:val="0021508B"/>
    <w:rsid w:val="00216030"/>
    <w:rsid w:val="00216205"/>
    <w:rsid w:val="00217419"/>
    <w:rsid w:val="00217740"/>
    <w:rsid w:val="00217743"/>
    <w:rsid w:val="00217921"/>
    <w:rsid w:val="00220773"/>
    <w:rsid w:val="00220883"/>
    <w:rsid w:val="002208CD"/>
    <w:rsid w:val="00220D2C"/>
    <w:rsid w:val="00221AAA"/>
    <w:rsid w:val="00221E66"/>
    <w:rsid w:val="0022275B"/>
    <w:rsid w:val="00223164"/>
    <w:rsid w:val="002233D3"/>
    <w:rsid w:val="0022356A"/>
    <w:rsid w:val="00223FFE"/>
    <w:rsid w:val="0022410F"/>
    <w:rsid w:val="00224140"/>
    <w:rsid w:val="002244DA"/>
    <w:rsid w:val="00224C9D"/>
    <w:rsid w:val="00224CA8"/>
    <w:rsid w:val="00224E3C"/>
    <w:rsid w:val="002250E0"/>
    <w:rsid w:val="0022578B"/>
    <w:rsid w:val="00225891"/>
    <w:rsid w:val="0023046A"/>
    <w:rsid w:val="00230EFE"/>
    <w:rsid w:val="0023145D"/>
    <w:rsid w:val="00231596"/>
    <w:rsid w:val="00231A56"/>
    <w:rsid w:val="0023266F"/>
    <w:rsid w:val="002328C8"/>
    <w:rsid w:val="002329B5"/>
    <w:rsid w:val="002332C6"/>
    <w:rsid w:val="00233F96"/>
    <w:rsid w:val="002341E8"/>
    <w:rsid w:val="00234724"/>
    <w:rsid w:val="00234730"/>
    <w:rsid w:val="00235445"/>
    <w:rsid w:val="002362BD"/>
    <w:rsid w:val="00236BD6"/>
    <w:rsid w:val="00236FC0"/>
    <w:rsid w:val="002370C0"/>
    <w:rsid w:val="00237B31"/>
    <w:rsid w:val="00237DD3"/>
    <w:rsid w:val="00240D0C"/>
    <w:rsid w:val="002410CB"/>
    <w:rsid w:val="00241A86"/>
    <w:rsid w:val="00241B0B"/>
    <w:rsid w:val="00242443"/>
    <w:rsid w:val="00242CAC"/>
    <w:rsid w:val="00243FF1"/>
    <w:rsid w:val="00245426"/>
    <w:rsid w:val="00246464"/>
    <w:rsid w:val="00246AE9"/>
    <w:rsid w:val="00246B62"/>
    <w:rsid w:val="00247110"/>
    <w:rsid w:val="002471BF"/>
    <w:rsid w:val="002471F8"/>
    <w:rsid w:val="00247CA2"/>
    <w:rsid w:val="00250B24"/>
    <w:rsid w:val="00251188"/>
    <w:rsid w:val="002512AB"/>
    <w:rsid w:val="0025304F"/>
    <w:rsid w:val="002536F5"/>
    <w:rsid w:val="00254949"/>
    <w:rsid w:val="00254F6E"/>
    <w:rsid w:val="0025567C"/>
    <w:rsid w:val="00255A08"/>
    <w:rsid w:val="00255E2C"/>
    <w:rsid w:val="00255F08"/>
    <w:rsid w:val="00256037"/>
    <w:rsid w:val="00256409"/>
    <w:rsid w:val="00256D84"/>
    <w:rsid w:val="00260526"/>
    <w:rsid w:val="00260AA6"/>
    <w:rsid w:val="00261299"/>
    <w:rsid w:val="002612F5"/>
    <w:rsid w:val="00261F26"/>
    <w:rsid w:val="002626B1"/>
    <w:rsid w:val="002627AB"/>
    <w:rsid w:val="00262F25"/>
    <w:rsid w:val="00263FF9"/>
    <w:rsid w:val="0026403A"/>
    <w:rsid w:val="00264B86"/>
    <w:rsid w:val="00264E6D"/>
    <w:rsid w:val="002651DC"/>
    <w:rsid w:val="00266662"/>
    <w:rsid w:val="00266918"/>
    <w:rsid w:val="00266E12"/>
    <w:rsid w:val="00266FAB"/>
    <w:rsid w:val="00267291"/>
    <w:rsid w:val="00267B3B"/>
    <w:rsid w:val="00270535"/>
    <w:rsid w:val="00271599"/>
    <w:rsid w:val="002723FC"/>
    <w:rsid w:val="00272BE8"/>
    <w:rsid w:val="00273286"/>
    <w:rsid w:val="00273352"/>
    <w:rsid w:val="0027377B"/>
    <w:rsid w:val="00274543"/>
    <w:rsid w:val="00275387"/>
    <w:rsid w:val="002762B3"/>
    <w:rsid w:val="00276C17"/>
    <w:rsid w:val="00276E98"/>
    <w:rsid w:val="00277285"/>
    <w:rsid w:val="00277A7F"/>
    <w:rsid w:val="00280E9B"/>
    <w:rsid w:val="00281588"/>
    <w:rsid w:val="002818B2"/>
    <w:rsid w:val="00282F70"/>
    <w:rsid w:val="0028375B"/>
    <w:rsid w:val="00283CD2"/>
    <w:rsid w:val="00284FA6"/>
    <w:rsid w:val="00285773"/>
    <w:rsid w:val="0028636D"/>
    <w:rsid w:val="002864FB"/>
    <w:rsid w:val="00286C90"/>
    <w:rsid w:val="0028703B"/>
    <w:rsid w:val="002870B4"/>
    <w:rsid w:val="00287E24"/>
    <w:rsid w:val="0029011D"/>
    <w:rsid w:val="002906CE"/>
    <w:rsid w:val="002909E0"/>
    <w:rsid w:val="002912DE"/>
    <w:rsid w:val="00291620"/>
    <w:rsid w:val="0029179B"/>
    <w:rsid w:val="002917AE"/>
    <w:rsid w:val="00291F21"/>
    <w:rsid w:val="00292A86"/>
    <w:rsid w:val="002934AB"/>
    <w:rsid w:val="0029410C"/>
    <w:rsid w:val="002941AC"/>
    <w:rsid w:val="002943CE"/>
    <w:rsid w:val="00294E8B"/>
    <w:rsid w:val="00295DE6"/>
    <w:rsid w:val="002960DB"/>
    <w:rsid w:val="002961C8"/>
    <w:rsid w:val="0029667F"/>
    <w:rsid w:val="00296FDF"/>
    <w:rsid w:val="00297129"/>
    <w:rsid w:val="002971CC"/>
    <w:rsid w:val="0029728E"/>
    <w:rsid w:val="00297A55"/>
    <w:rsid w:val="00297BEB"/>
    <w:rsid w:val="002A0183"/>
    <w:rsid w:val="002A0332"/>
    <w:rsid w:val="002A0B9E"/>
    <w:rsid w:val="002A0C81"/>
    <w:rsid w:val="002A0D16"/>
    <w:rsid w:val="002A129D"/>
    <w:rsid w:val="002A1901"/>
    <w:rsid w:val="002A191D"/>
    <w:rsid w:val="002A2E8D"/>
    <w:rsid w:val="002A3BBD"/>
    <w:rsid w:val="002A4023"/>
    <w:rsid w:val="002A44FB"/>
    <w:rsid w:val="002A4F7A"/>
    <w:rsid w:val="002A5583"/>
    <w:rsid w:val="002A5671"/>
    <w:rsid w:val="002A5F1E"/>
    <w:rsid w:val="002A5F82"/>
    <w:rsid w:val="002A606C"/>
    <w:rsid w:val="002A6CA9"/>
    <w:rsid w:val="002A6EDB"/>
    <w:rsid w:val="002A7DCB"/>
    <w:rsid w:val="002B0A81"/>
    <w:rsid w:val="002B1659"/>
    <w:rsid w:val="002B1820"/>
    <w:rsid w:val="002B1C9D"/>
    <w:rsid w:val="002B225B"/>
    <w:rsid w:val="002B2275"/>
    <w:rsid w:val="002B2559"/>
    <w:rsid w:val="002B280C"/>
    <w:rsid w:val="002B2C5D"/>
    <w:rsid w:val="002B2D2D"/>
    <w:rsid w:val="002B3345"/>
    <w:rsid w:val="002B47CC"/>
    <w:rsid w:val="002B5741"/>
    <w:rsid w:val="002B576C"/>
    <w:rsid w:val="002B5EB1"/>
    <w:rsid w:val="002B60C8"/>
    <w:rsid w:val="002B635E"/>
    <w:rsid w:val="002B6893"/>
    <w:rsid w:val="002B7092"/>
    <w:rsid w:val="002B7CAA"/>
    <w:rsid w:val="002B7F67"/>
    <w:rsid w:val="002C0097"/>
    <w:rsid w:val="002C0C7C"/>
    <w:rsid w:val="002C0C91"/>
    <w:rsid w:val="002C0FBC"/>
    <w:rsid w:val="002C1002"/>
    <w:rsid w:val="002C2577"/>
    <w:rsid w:val="002C2D00"/>
    <w:rsid w:val="002C2DFC"/>
    <w:rsid w:val="002C2E45"/>
    <w:rsid w:val="002C2F8D"/>
    <w:rsid w:val="002C3260"/>
    <w:rsid w:val="002C332A"/>
    <w:rsid w:val="002C4B4D"/>
    <w:rsid w:val="002C5F63"/>
    <w:rsid w:val="002C6984"/>
    <w:rsid w:val="002C6B5F"/>
    <w:rsid w:val="002C6D58"/>
    <w:rsid w:val="002C7221"/>
    <w:rsid w:val="002C72FB"/>
    <w:rsid w:val="002D0453"/>
    <w:rsid w:val="002D0F5F"/>
    <w:rsid w:val="002D1FBE"/>
    <w:rsid w:val="002D34D1"/>
    <w:rsid w:val="002D3B7B"/>
    <w:rsid w:val="002D470D"/>
    <w:rsid w:val="002D4875"/>
    <w:rsid w:val="002D5DA2"/>
    <w:rsid w:val="002D6047"/>
    <w:rsid w:val="002D669A"/>
    <w:rsid w:val="002D674F"/>
    <w:rsid w:val="002D71FD"/>
    <w:rsid w:val="002D79F7"/>
    <w:rsid w:val="002E0064"/>
    <w:rsid w:val="002E03C3"/>
    <w:rsid w:val="002E0C08"/>
    <w:rsid w:val="002E1261"/>
    <w:rsid w:val="002E1AE7"/>
    <w:rsid w:val="002E241F"/>
    <w:rsid w:val="002E28EA"/>
    <w:rsid w:val="002E432F"/>
    <w:rsid w:val="002E4977"/>
    <w:rsid w:val="002E6CDF"/>
    <w:rsid w:val="002E72B0"/>
    <w:rsid w:val="002E7338"/>
    <w:rsid w:val="002F0375"/>
    <w:rsid w:val="002F14AB"/>
    <w:rsid w:val="002F1656"/>
    <w:rsid w:val="002F1E46"/>
    <w:rsid w:val="002F22D6"/>
    <w:rsid w:val="002F3295"/>
    <w:rsid w:val="002F337B"/>
    <w:rsid w:val="002F35BB"/>
    <w:rsid w:val="002F391E"/>
    <w:rsid w:val="002F4100"/>
    <w:rsid w:val="002F42E9"/>
    <w:rsid w:val="002F4B7A"/>
    <w:rsid w:val="002F5012"/>
    <w:rsid w:val="002F5972"/>
    <w:rsid w:val="002F6887"/>
    <w:rsid w:val="002F730B"/>
    <w:rsid w:val="002F7BF1"/>
    <w:rsid w:val="002F7C1D"/>
    <w:rsid w:val="002F7FAD"/>
    <w:rsid w:val="00300852"/>
    <w:rsid w:val="00301515"/>
    <w:rsid w:val="003017EC"/>
    <w:rsid w:val="0030294C"/>
    <w:rsid w:val="003036C0"/>
    <w:rsid w:val="0030487A"/>
    <w:rsid w:val="00304998"/>
    <w:rsid w:val="00304C51"/>
    <w:rsid w:val="00304C7E"/>
    <w:rsid w:val="00304E5F"/>
    <w:rsid w:val="0030517F"/>
    <w:rsid w:val="003051F2"/>
    <w:rsid w:val="00305306"/>
    <w:rsid w:val="00305C25"/>
    <w:rsid w:val="00305EE4"/>
    <w:rsid w:val="003061B4"/>
    <w:rsid w:val="00306ADA"/>
    <w:rsid w:val="00306CFB"/>
    <w:rsid w:val="0030796D"/>
    <w:rsid w:val="00307F50"/>
    <w:rsid w:val="0031000F"/>
    <w:rsid w:val="003102FB"/>
    <w:rsid w:val="00310651"/>
    <w:rsid w:val="00310E69"/>
    <w:rsid w:val="003121B6"/>
    <w:rsid w:val="0031298C"/>
    <w:rsid w:val="003135D5"/>
    <w:rsid w:val="003139E3"/>
    <w:rsid w:val="00313AB4"/>
    <w:rsid w:val="00314A3D"/>
    <w:rsid w:val="00314D7E"/>
    <w:rsid w:val="003151DE"/>
    <w:rsid w:val="0031549A"/>
    <w:rsid w:val="0031575B"/>
    <w:rsid w:val="00315ED5"/>
    <w:rsid w:val="00316411"/>
    <w:rsid w:val="00316687"/>
    <w:rsid w:val="00316899"/>
    <w:rsid w:val="0031691B"/>
    <w:rsid w:val="00316B2D"/>
    <w:rsid w:val="0031770B"/>
    <w:rsid w:val="0031782E"/>
    <w:rsid w:val="003179A6"/>
    <w:rsid w:val="00317E17"/>
    <w:rsid w:val="00320632"/>
    <w:rsid w:val="003212F7"/>
    <w:rsid w:val="003229B0"/>
    <w:rsid w:val="003231E1"/>
    <w:rsid w:val="0032386C"/>
    <w:rsid w:val="003240A0"/>
    <w:rsid w:val="00324A15"/>
    <w:rsid w:val="00324BD8"/>
    <w:rsid w:val="00324E30"/>
    <w:rsid w:val="00325DAE"/>
    <w:rsid w:val="0032622F"/>
    <w:rsid w:val="00326CB4"/>
    <w:rsid w:val="00330E88"/>
    <w:rsid w:val="00330FC4"/>
    <w:rsid w:val="00331A64"/>
    <w:rsid w:val="00331F43"/>
    <w:rsid w:val="0033221E"/>
    <w:rsid w:val="00332498"/>
    <w:rsid w:val="0033276C"/>
    <w:rsid w:val="00332C19"/>
    <w:rsid w:val="003334D8"/>
    <w:rsid w:val="003335F3"/>
    <w:rsid w:val="0033363E"/>
    <w:rsid w:val="00333843"/>
    <w:rsid w:val="00333DAA"/>
    <w:rsid w:val="003344CE"/>
    <w:rsid w:val="00335272"/>
    <w:rsid w:val="00335759"/>
    <w:rsid w:val="0033628F"/>
    <w:rsid w:val="00337A7A"/>
    <w:rsid w:val="00337D33"/>
    <w:rsid w:val="00337DB1"/>
    <w:rsid w:val="00337E69"/>
    <w:rsid w:val="0034065D"/>
    <w:rsid w:val="00340F39"/>
    <w:rsid w:val="00341FB6"/>
    <w:rsid w:val="0034221C"/>
    <w:rsid w:val="00342F0F"/>
    <w:rsid w:val="00343AB5"/>
    <w:rsid w:val="0034412C"/>
    <w:rsid w:val="00344485"/>
    <w:rsid w:val="003448C5"/>
    <w:rsid w:val="00345F5C"/>
    <w:rsid w:val="003470AA"/>
    <w:rsid w:val="003476A1"/>
    <w:rsid w:val="00350699"/>
    <w:rsid w:val="003509EE"/>
    <w:rsid w:val="00350FAB"/>
    <w:rsid w:val="00351D52"/>
    <w:rsid w:val="00352016"/>
    <w:rsid w:val="003522B6"/>
    <w:rsid w:val="00352B37"/>
    <w:rsid w:val="0035322A"/>
    <w:rsid w:val="00353642"/>
    <w:rsid w:val="003538AC"/>
    <w:rsid w:val="00354486"/>
    <w:rsid w:val="003546DB"/>
    <w:rsid w:val="003547AF"/>
    <w:rsid w:val="00354808"/>
    <w:rsid w:val="00354809"/>
    <w:rsid w:val="003552BD"/>
    <w:rsid w:val="00356633"/>
    <w:rsid w:val="0035701E"/>
    <w:rsid w:val="00357A82"/>
    <w:rsid w:val="003604E9"/>
    <w:rsid w:val="00360A65"/>
    <w:rsid w:val="00360A8D"/>
    <w:rsid w:val="00361EA7"/>
    <w:rsid w:val="00361F11"/>
    <w:rsid w:val="00362373"/>
    <w:rsid w:val="00363EF5"/>
    <w:rsid w:val="00364C7C"/>
    <w:rsid w:val="003653E5"/>
    <w:rsid w:val="003659BC"/>
    <w:rsid w:val="00365D55"/>
    <w:rsid w:val="00365EB4"/>
    <w:rsid w:val="00367056"/>
    <w:rsid w:val="0036776D"/>
    <w:rsid w:val="0037071B"/>
    <w:rsid w:val="00370DA1"/>
    <w:rsid w:val="0037115F"/>
    <w:rsid w:val="003720A3"/>
    <w:rsid w:val="003724D2"/>
    <w:rsid w:val="00372528"/>
    <w:rsid w:val="00372837"/>
    <w:rsid w:val="00372A16"/>
    <w:rsid w:val="00373017"/>
    <w:rsid w:val="00373416"/>
    <w:rsid w:val="0037347E"/>
    <w:rsid w:val="003736E3"/>
    <w:rsid w:val="00373760"/>
    <w:rsid w:val="00373E63"/>
    <w:rsid w:val="0037596E"/>
    <w:rsid w:val="00376099"/>
    <w:rsid w:val="0037621E"/>
    <w:rsid w:val="00376379"/>
    <w:rsid w:val="00376598"/>
    <w:rsid w:val="003771A3"/>
    <w:rsid w:val="00381CD8"/>
    <w:rsid w:val="00382403"/>
    <w:rsid w:val="0038241F"/>
    <w:rsid w:val="00382469"/>
    <w:rsid w:val="00382BFB"/>
    <w:rsid w:val="00382E34"/>
    <w:rsid w:val="0038354E"/>
    <w:rsid w:val="00384913"/>
    <w:rsid w:val="00385642"/>
    <w:rsid w:val="00385F3E"/>
    <w:rsid w:val="00386D2F"/>
    <w:rsid w:val="00387135"/>
    <w:rsid w:val="003874C5"/>
    <w:rsid w:val="003878BA"/>
    <w:rsid w:val="003879D1"/>
    <w:rsid w:val="00387CA3"/>
    <w:rsid w:val="003901BA"/>
    <w:rsid w:val="0039061B"/>
    <w:rsid w:val="00390BF0"/>
    <w:rsid w:val="003910D0"/>
    <w:rsid w:val="003912AD"/>
    <w:rsid w:val="0039228A"/>
    <w:rsid w:val="003923A7"/>
    <w:rsid w:val="00392967"/>
    <w:rsid w:val="0039305D"/>
    <w:rsid w:val="00393CDA"/>
    <w:rsid w:val="00393FA9"/>
    <w:rsid w:val="003946B1"/>
    <w:rsid w:val="0039493A"/>
    <w:rsid w:val="00395823"/>
    <w:rsid w:val="003958C5"/>
    <w:rsid w:val="00395B52"/>
    <w:rsid w:val="00395D36"/>
    <w:rsid w:val="003962DC"/>
    <w:rsid w:val="00397DEB"/>
    <w:rsid w:val="00397E32"/>
    <w:rsid w:val="003A0696"/>
    <w:rsid w:val="003A07A0"/>
    <w:rsid w:val="003A0DAE"/>
    <w:rsid w:val="003A0DD6"/>
    <w:rsid w:val="003A2F84"/>
    <w:rsid w:val="003A3034"/>
    <w:rsid w:val="003A328C"/>
    <w:rsid w:val="003A38C5"/>
    <w:rsid w:val="003A406E"/>
    <w:rsid w:val="003A47D4"/>
    <w:rsid w:val="003A571F"/>
    <w:rsid w:val="003A5D2B"/>
    <w:rsid w:val="003A6904"/>
    <w:rsid w:val="003A78A1"/>
    <w:rsid w:val="003A7B09"/>
    <w:rsid w:val="003B059C"/>
    <w:rsid w:val="003B0CD3"/>
    <w:rsid w:val="003B15F0"/>
    <w:rsid w:val="003B1D0F"/>
    <w:rsid w:val="003B1D81"/>
    <w:rsid w:val="003B2250"/>
    <w:rsid w:val="003B23CD"/>
    <w:rsid w:val="003B274C"/>
    <w:rsid w:val="003B2AEE"/>
    <w:rsid w:val="003B2DF6"/>
    <w:rsid w:val="003B33FC"/>
    <w:rsid w:val="003B5524"/>
    <w:rsid w:val="003B56BB"/>
    <w:rsid w:val="003B600C"/>
    <w:rsid w:val="003B60B4"/>
    <w:rsid w:val="003B60D8"/>
    <w:rsid w:val="003B617F"/>
    <w:rsid w:val="003B6667"/>
    <w:rsid w:val="003B747D"/>
    <w:rsid w:val="003B7588"/>
    <w:rsid w:val="003B7599"/>
    <w:rsid w:val="003B76CF"/>
    <w:rsid w:val="003C041E"/>
    <w:rsid w:val="003C04BF"/>
    <w:rsid w:val="003C06D4"/>
    <w:rsid w:val="003C09F1"/>
    <w:rsid w:val="003C0C04"/>
    <w:rsid w:val="003C1416"/>
    <w:rsid w:val="003C1761"/>
    <w:rsid w:val="003C177C"/>
    <w:rsid w:val="003C1A84"/>
    <w:rsid w:val="003C1ECA"/>
    <w:rsid w:val="003C216B"/>
    <w:rsid w:val="003C2200"/>
    <w:rsid w:val="003C237D"/>
    <w:rsid w:val="003C306F"/>
    <w:rsid w:val="003C3114"/>
    <w:rsid w:val="003C3148"/>
    <w:rsid w:val="003C3268"/>
    <w:rsid w:val="003C44CA"/>
    <w:rsid w:val="003C47ED"/>
    <w:rsid w:val="003C4D03"/>
    <w:rsid w:val="003C55AD"/>
    <w:rsid w:val="003C581F"/>
    <w:rsid w:val="003C5DD7"/>
    <w:rsid w:val="003C5E1F"/>
    <w:rsid w:val="003C6A63"/>
    <w:rsid w:val="003C711D"/>
    <w:rsid w:val="003C742E"/>
    <w:rsid w:val="003C7523"/>
    <w:rsid w:val="003C7613"/>
    <w:rsid w:val="003C7C56"/>
    <w:rsid w:val="003D017E"/>
    <w:rsid w:val="003D0436"/>
    <w:rsid w:val="003D0ABC"/>
    <w:rsid w:val="003D15E4"/>
    <w:rsid w:val="003D1CDB"/>
    <w:rsid w:val="003D1CEC"/>
    <w:rsid w:val="003D2180"/>
    <w:rsid w:val="003D3645"/>
    <w:rsid w:val="003D47FC"/>
    <w:rsid w:val="003D4AF3"/>
    <w:rsid w:val="003D4CB4"/>
    <w:rsid w:val="003D4E10"/>
    <w:rsid w:val="003D4F15"/>
    <w:rsid w:val="003D514A"/>
    <w:rsid w:val="003D56ED"/>
    <w:rsid w:val="003D6613"/>
    <w:rsid w:val="003D6654"/>
    <w:rsid w:val="003D6676"/>
    <w:rsid w:val="003D686B"/>
    <w:rsid w:val="003D6974"/>
    <w:rsid w:val="003D794E"/>
    <w:rsid w:val="003D7994"/>
    <w:rsid w:val="003E1232"/>
    <w:rsid w:val="003E27DE"/>
    <w:rsid w:val="003E329F"/>
    <w:rsid w:val="003E383B"/>
    <w:rsid w:val="003E3A66"/>
    <w:rsid w:val="003E3B28"/>
    <w:rsid w:val="003E3B69"/>
    <w:rsid w:val="003E3FA8"/>
    <w:rsid w:val="003E49AE"/>
    <w:rsid w:val="003E4AA6"/>
    <w:rsid w:val="003E57AA"/>
    <w:rsid w:val="003E58F1"/>
    <w:rsid w:val="003E5CD8"/>
    <w:rsid w:val="003E62C2"/>
    <w:rsid w:val="003E64AE"/>
    <w:rsid w:val="003E6528"/>
    <w:rsid w:val="003E6C6C"/>
    <w:rsid w:val="003E7569"/>
    <w:rsid w:val="003E7A0B"/>
    <w:rsid w:val="003E7B43"/>
    <w:rsid w:val="003E7E19"/>
    <w:rsid w:val="003F17F7"/>
    <w:rsid w:val="003F19CC"/>
    <w:rsid w:val="003F1DC4"/>
    <w:rsid w:val="003F2638"/>
    <w:rsid w:val="003F31DB"/>
    <w:rsid w:val="003F35D3"/>
    <w:rsid w:val="003F46BE"/>
    <w:rsid w:val="003F47B1"/>
    <w:rsid w:val="003F481D"/>
    <w:rsid w:val="003F48A9"/>
    <w:rsid w:val="003F4926"/>
    <w:rsid w:val="003F5284"/>
    <w:rsid w:val="003F52E5"/>
    <w:rsid w:val="003F5FD2"/>
    <w:rsid w:val="003F602D"/>
    <w:rsid w:val="003F62F5"/>
    <w:rsid w:val="003F68D9"/>
    <w:rsid w:val="003F7530"/>
    <w:rsid w:val="003F759A"/>
    <w:rsid w:val="004017DC"/>
    <w:rsid w:val="004021E5"/>
    <w:rsid w:val="004023C1"/>
    <w:rsid w:val="0040269C"/>
    <w:rsid w:val="004028B9"/>
    <w:rsid w:val="00402B04"/>
    <w:rsid w:val="00402B75"/>
    <w:rsid w:val="00402DBC"/>
    <w:rsid w:val="0040312C"/>
    <w:rsid w:val="00403486"/>
    <w:rsid w:val="00403DE9"/>
    <w:rsid w:val="00403E93"/>
    <w:rsid w:val="00403EE2"/>
    <w:rsid w:val="00404783"/>
    <w:rsid w:val="00404BCF"/>
    <w:rsid w:val="004057BA"/>
    <w:rsid w:val="00405B81"/>
    <w:rsid w:val="00407118"/>
    <w:rsid w:val="00407727"/>
    <w:rsid w:val="0040772C"/>
    <w:rsid w:val="00410ABF"/>
    <w:rsid w:val="00410D84"/>
    <w:rsid w:val="00411114"/>
    <w:rsid w:val="004112BD"/>
    <w:rsid w:val="004124F8"/>
    <w:rsid w:val="00412603"/>
    <w:rsid w:val="004126B8"/>
    <w:rsid w:val="004128BD"/>
    <w:rsid w:val="00412AEE"/>
    <w:rsid w:val="00412DDC"/>
    <w:rsid w:val="00412E60"/>
    <w:rsid w:val="00413599"/>
    <w:rsid w:val="004138C9"/>
    <w:rsid w:val="00413B00"/>
    <w:rsid w:val="00413B32"/>
    <w:rsid w:val="00414A62"/>
    <w:rsid w:val="00415378"/>
    <w:rsid w:val="004159E5"/>
    <w:rsid w:val="00415B63"/>
    <w:rsid w:val="00415D9D"/>
    <w:rsid w:val="00415E01"/>
    <w:rsid w:val="00416219"/>
    <w:rsid w:val="004162FF"/>
    <w:rsid w:val="0041649E"/>
    <w:rsid w:val="0041720B"/>
    <w:rsid w:val="00420594"/>
    <w:rsid w:val="00421445"/>
    <w:rsid w:val="00421944"/>
    <w:rsid w:val="00421E7B"/>
    <w:rsid w:val="0042284B"/>
    <w:rsid w:val="004232A7"/>
    <w:rsid w:val="004233CD"/>
    <w:rsid w:val="0042360C"/>
    <w:rsid w:val="004236F3"/>
    <w:rsid w:val="00423F5A"/>
    <w:rsid w:val="0042452E"/>
    <w:rsid w:val="00425D16"/>
    <w:rsid w:val="004263FB"/>
    <w:rsid w:val="00426A41"/>
    <w:rsid w:val="00426B2F"/>
    <w:rsid w:val="00427B6F"/>
    <w:rsid w:val="00430C87"/>
    <w:rsid w:val="00431ADF"/>
    <w:rsid w:val="00431C96"/>
    <w:rsid w:val="00431E81"/>
    <w:rsid w:val="004326A8"/>
    <w:rsid w:val="00432917"/>
    <w:rsid w:val="00432EF4"/>
    <w:rsid w:val="00433DA1"/>
    <w:rsid w:val="00434323"/>
    <w:rsid w:val="004345E8"/>
    <w:rsid w:val="004355F5"/>
    <w:rsid w:val="00435EF3"/>
    <w:rsid w:val="004361BE"/>
    <w:rsid w:val="004363C8"/>
    <w:rsid w:val="0043644F"/>
    <w:rsid w:val="004366C2"/>
    <w:rsid w:val="00436F74"/>
    <w:rsid w:val="00437152"/>
    <w:rsid w:val="00440263"/>
    <w:rsid w:val="004402A4"/>
    <w:rsid w:val="004406F4"/>
    <w:rsid w:val="0044119A"/>
    <w:rsid w:val="004413D1"/>
    <w:rsid w:val="00441732"/>
    <w:rsid w:val="00441FFB"/>
    <w:rsid w:val="004421A0"/>
    <w:rsid w:val="004425DC"/>
    <w:rsid w:val="00442614"/>
    <w:rsid w:val="0044284E"/>
    <w:rsid w:val="00443A4D"/>
    <w:rsid w:val="004444E2"/>
    <w:rsid w:val="00444648"/>
    <w:rsid w:val="004446E2"/>
    <w:rsid w:val="004454B0"/>
    <w:rsid w:val="004462ED"/>
    <w:rsid w:val="00446701"/>
    <w:rsid w:val="00446C17"/>
    <w:rsid w:val="00446F32"/>
    <w:rsid w:val="00447658"/>
    <w:rsid w:val="004503CA"/>
    <w:rsid w:val="0045109D"/>
    <w:rsid w:val="00451773"/>
    <w:rsid w:val="00451877"/>
    <w:rsid w:val="00451C56"/>
    <w:rsid w:val="00453642"/>
    <w:rsid w:val="004538AC"/>
    <w:rsid w:val="004539D2"/>
    <w:rsid w:val="00453D94"/>
    <w:rsid w:val="00453F7A"/>
    <w:rsid w:val="004542C9"/>
    <w:rsid w:val="004545A4"/>
    <w:rsid w:val="004548AA"/>
    <w:rsid w:val="00454A7F"/>
    <w:rsid w:val="00454A9D"/>
    <w:rsid w:val="00454C1F"/>
    <w:rsid w:val="00455691"/>
    <w:rsid w:val="00455988"/>
    <w:rsid w:val="00455E8C"/>
    <w:rsid w:val="004563A1"/>
    <w:rsid w:val="0045642E"/>
    <w:rsid w:val="00456BFC"/>
    <w:rsid w:val="004600AB"/>
    <w:rsid w:val="00460572"/>
    <w:rsid w:val="004612DC"/>
    <w:rsid w:val="00461A3F"/>
    <w:rsid w:val="00461C21"/>
    <w:rsid w:val="0046253E"/>
    <w:rsid w:val="00463AA6"/>
    <w:rsid w:val="00463C05"/>
    <w:rsid w:val="00463C49"/>
    <w:rsid w:val="004643F6"/>
    <w:rsid w:val="004645AB"/>
    <w:rsid w:val="00465B17"/>
    <w:rsid w:val="00466C4E"/>
    <w:rsid w:val="00466D3E"/>
    <w:rsid w:val="00466E75"/>
    <w:rsid w:val="00467008"/>
    <w:rsid w:val="00467538"/>
    <w:rsid w:val="00467B5B"/>
    <w:rsid w:val="00467DC8"/>
    <w:rsid w:val="00467F4E"/>
    <w:rsid w:val="004702D3"/>
    <w:rsid w:val="004708DA"/>
    <w:rsid w:val="0047104B"/>
    <w:rsid w:val="004721B9"/>
    <w:rsid w:val="0047230A"/>
    <w:rsid w:val="00472983"/>
    <w:rsid w:val="00472B54"/>
    <w:rsid w:val="00472FE4"/>
    <w:rsid w:val="00473558"/>
    <w:rsid w:val="004736D4"/>
    <w:rsid w:val="004737B3"/>
    <w:rsid w:val="00474080"/>
    <w:rsid w:val="004745B9"/>
    <w:rsid w:val="004751D7"/>
    <w:rsid w:val="004753AA"/>
    <w:rsid w:val="00476153"/>
    <w:rsid w:val="004766AA"/>
    <w:rsid w:val="00476A1F"/>
    <w:rsid w:val="00477A43"/>
    <w:rsid w:val="004810A4"/>
    <w:rsid w:val="00481109"/>
    <w:rsid w:val="00481834"/>
    <w:rsid w:val="00481BA6"/>
    <w:rsid w:val="00482177"/>
    <w:rsid w:val="004821A2"/>
    <w:rsid w:val="0048228F"/>
    <w:rsid w:val="0048240E"/>
    <w:rsid w:val="00482D08"/>
    <w:rsid w:val="00482FD0"/>
    <w:rsid w:val="00483464"/>
    <w:rsid w:val="00483558"/>
    <w:rsid w:val="00483CA3"/>
    <w:rsid w:val="00484213"/>
    <w:rsid w:val="00484CC8"/>
    <w:rsid w:val="00484EA0"/>
    <w:rsid w:val="0048509F"/>
    <w:rsid w:val="0048511E"/>
    <w:rsid w:val="004852A6"/>
    <w:rsid w:val="00485CD4"/>
    <w:rsid w:val="004900A1"/>
    <w:rsid w:val="004905D2"/>
    <w:rsid w:val="004913BA"/>
    <w:rsid w:val="004913E0"/>
    <w:rsid w:val="00491CAA"/>
    <w:rsid w:val="004931C2"/>
    <w:rsid w:val="00493221"/>
    <w:rsid w:val="004936AE"/>
    <w:rsid w:val="0049379F"/>
    <w:rsid w:val="0049408C"/>
    <w:rsid w:val="004943C2"/>
    <w:rsid w:val="00495583"/>
    <w:rsid w:val="00495635"/>
    <w:rsid w:val="00497164"/>
    <w:rsid w:val="00497307"/>
    <w:rsid w:val="004974FE"/>
    <w:rsid w:val="004A041D"/>
    <w:rsid w:val="004A0B2B"/>
    <w:rsid w:val="004A17AA"/>
    <w:rsid w:val="004A1A11"/>
    <w:rsid w:val="004A1B61"/>
    <w:rsid w:val="004A2106"/>
    <w:rsid w:val="004A22F0"/>
    <w:rsid w:val="004A2D81"/>
    <w:rsid w:val="004A32A0"/>
    <w:rsid w:val="004A3749"/>
    <w:rsid w:val="004A3BBF"/>
    <w:rsid w:val="004A3D07"/>
    <w:rsid w:val="004A4941"/>
    <w:rsid w:val="004A4ABD"/>
    <w:rsid w:val="004A518A"/>
    <w:rsid w:val="004A581E"/>
    <w:rsid w:val="004A6343"/>
    <w:rsid w:val="004A6FB4"/>
    <w:rsid w:val="004A706F"/>
    <w:rsid w:val="004B02FC"/>
    <w:rsid w:val="004B0824"/>
    <w:rsid w:val="004B0C16"/>
    <w:rsid w:val="004B0D23"/>
    <w:rsid w:val="004B0EE0"/>
    <w:rsid w:val="004B0F4F"/>
    <w:rsid w:val="004B2868"/>
    <w:rsid w:val="004B345C"/>
    <w:rsid w:val="004B398A"/>
    <w:rsid w:val="004B3BDE"/>
    <w:rsid w:val="004B3CF3"/>
    <w:rsid w:val="004B3FD1"/>
    <w:rsid w:val="004B4C4C"/>
    <w:rsid w:val="004B4E7E"/>
    <w:rsid w:val="004B4F08"/>
    <w:rsid w:val="004B5976"/>
    <w:rsid w:val="004B6621"/>
    <w:rsid w:val="004B6761"/>
    <w:rsid w:val="004B681A"/>
    <w:rsid w:val="004B68FD"/>
    <w:rsid w:val="004B786C"/>
    <w:rsid w:val="004B7C12"/>
    <w:rsid w:val="004B7EA0"/>
    <w:rsid w:val="004C06D6"/>
    <w:rsid w:val="004C08C5"/>
    <w:rsid w:val="004C0BAF"/>
    <w:rsid w:val="004C0D06"/>
    <w:rsid w:val="004C0E26"/>
    <w:rsid w:val="004C12C1"/>
    <w:rsid w:val="004C198F"/>
    <w:rsid w:val="004C1C60"/>
    <w:rsid w:val="004C1E5A"/>
    <w:rsid w:val="004C2047"/>
    <w:rsid w:val="004C2197"/>
    <w:rsid w:val="004C2323"/>
    <w:rsid w:val="004C323D"/>
    <w:rsid w:val="004C3A9E"/>
    <w:rsid w:val="004C3B8F"/>
    <w:rsid w:val="004C4672"/>
    <w:rsid w:val="004C4928"/>
    <w:rsid w:val="004C4985"/>
    <w:rsid w:val="004C5247"/>
    <w:rsid w:val="004C5E01"/>
    <w:rsid w:val="004C67E1"/>
    <w:rsid w:val="004C6830"/>
    <w:rsid w:val="004C6C29"/>
    <w:rsid w:val="004C75EE"/>
    <w:rsid w:val="004C7BFE"/>
    <w:rsid w:val="004C7DE2"/>
    <w:rsid w:val="004D069B"/>
    <w:rsid w:val="004D0814"/>
    <w:rsid w:val="004D082D"/>
    <w:rsid w:val="004D0BD3"/>
    <w:rsid w:val="004D12A6"/>
    <w:rsid w:val="004D183D"/>
    <w:rsid w:val="004D19E3"/>
    <w:rsid w:val="004D2060"/>
    <w:rsid w:val="004D2A7D"/>
    <w:rsid w:val="004D2B8E"/>
    <w:rsid w:val="004D2E99"/>
    <w:rsid w:val="004D3157"/>
    <w:rsid w:val="004D341A"/>
    <w:rsid w:val="004D35FE"/>
    <w:rsid w:val="004D36BF"/>
    <w:rsid w:val="004D3AD7"/>
    <w:rsid w:val="004D4CBE"/>
    <w:rsid w:val="004D4E7D"/>
    <w:rsid w:val="004D717B"/>
    <w:rsid w:val="004D75E4"/>
    <w:rsid w:val="004D7B92"/>
    <w:rsid w:val="004D7C4D"/>
    <w:rsid w:val="004D7C7A"/>
    <w:rsid w:val="004D7DBE"/>
    <w:rsid w:val="004D7E02"/>
    <w:rsid w:val="004D7F33"/>
    <w:rsid w:val="004E04E4"/>
    <w:rsid w:val="004E091E"/>
    <w:rsid w:val="004E13D5"/>
    <w:rsid w:val="004E16CB"/>
    <w:rsid w:val="004E1BA1"/>
    <w:rsid w:val="004E1FDB"/>
    <w:rsid w:val="004E28B0"/>
    <w:rsid w:val="004E2F05"/>
    <w:rsid w:val="004E3519"/>
    <w:rsid w:val="004E36E5"/>
    <w:rsid w:val="004E546B"/>
    <w:rsid w:val="004E5728"/>
    <w:rsid w:val="004E5DA1"/>
    <w:rsid w:val="004E63A3"/>
    <w:rsid w:val="004E69E8"/>
    <w:rsid w:val="004E7319"/>
    <w:rsid w:val="004E755D"/>
    <w:rsid w:val="004E7A7E"/>
    <w:rsid w:val="004E7C4C"/>
    <w:rsid w:val="004F0A90"/>
    <w:rsid w:val="004F16B5"/>
    <w:rsid w:val="004F1C96"/>
    <w:rsid w:val="004F1FD0"/>
    <w:rsid w:val="004F2AC3"/>
    <w:rsid w:val="004F2AF2"/>
    <w:rsid w:val="004F2E63"/>
    <w:rsid w:val="004F335A"/>
    <w:rsid w:val="004F3407"/>
    <w:rsid w:val="004F3627"/>
    <w:rsid w:val="004F3B04"/>
    <w:rsid w:val="004F3E86"/>
    <w:rsid w:val="004F58CC"/>
    <w:rsid w:val="004F5A7B"/>
    <w:rsid w:val="004F5A80"/>
    <w:rsid w:val="004F69C2"/>
    <w:rsid w:val="004F6F5C"/>
    <w:rsid w:val="00500447"/>
    <w:rsid w:val="00500AC2"/>
    <w:rsid w:val="00500BD2"/>
    <w:rsid w:val="00501365"/>
    <w:rsid w:val="0050153C"/>
    <w:rsid w:val="005016D9"/>
    <w:rsid w:val="00501A46"/>
    <w:rsid w:val="00501B1D"/>
    <w:rsid w:val="00501E42"/>
    <w:rsid w:val="005022AC"/>
    <w:rsid w:val="00502502"/>
    <w:rsid w:val="00503488"/>
    <w:rsid w:val="005036B6"/>
    <w:rsid w:val="00503807"/>
    <w:rsid w:val="0050394B"/>
    <w:rsid w:val="00503A90"/>
    <w:rsid w:val="005044DA"/>
    <w:rsid w:val="00504A38"/>
    <w:rsid w:val="00504EFD"/>
    <w:rsid w:val="0050506C"/>
    <w:rsid w:val="005050B0"/>
    <w:rsid w:val="00507437"/>
    <w:rsid w:val="00507546"/>
    <w:rsid w:val="0050768A"/>
    <w:rsid w:val="00510254"/>
    <w:rsid w:val="005109EC"/>
    <w:rsid w:val="00511077"/>
    <w:rsid w:val="005116F5"/>
    <w:rsid w:val="00512E8A"/>
    <w:rsid w:val="00513185"/>
    <w:rsid w:val="00513333"/>
    <w:rsid w:val="00513871"/>
    <w:rsid w:val="00513AA2"/>
    <w:rsid w:val="00514B1F"/>
    <w:rsid w:val="00514D94"/>
    <w:rsid w:val="00515C2C"/>
    <w:rsid w:val="00515E59"/>
    <w:rsid w:val="00516685"/>
    <w:rsid w:val="005168D9"/>
    <w:rsid w:val="00516D01"/>
    <w:rsid w:val="00520332"/>
    <w:rsid w:val="00520501"/>
    <w:rsid w:val="005205D3"/>
    <w:rsid w:val="005208D1"/>
    <w:rsid w:val="00520E6C"/>
    <w:rsid w:val="0052204A"/>
    <w:rsid w:val="00522763"/>
    <w:rsid w:val="00522D59"/>
    <w:rsid w:val="00522FF5"/>
    <w:rsid w:val="00523E55"/>
    <w:rsid w:val="00523E5C"/>
    <w:rsid w:val="00523F3C"/>
    <w:rsid w:val="00524015"/>
    <w:rsid w:val="00524875"/>
    <w:rsid w:val="00524FEF"/>
    <w:rsid w:val="00525152"/>
    <w:rsid w:val="00525AED"/>
    <w:rsid w:val="00526233"/>
    <w:rsid w:val="00527254"/>
    <w:rsid w:val="005276F9"/>
    <w:rsid w:val="00527BA5"/>
    <w:rsid w:val="00527C80"/>
    <w:rsid w:val="005301DB"/>
    <w:rsid w:val="005303F9"/>
    <w:rsid w:val="00530414"/>
    <w:rsid w:val="005316D3"/>
    <w:rsid w:val="00531ACB"/>
    <w:rsid w:val="00532B9B"/>
    <w:rsid w:val="00533C65"/>
    <w:rsid w:val="005341E6"/>
    <w:rsid w:val="00534800"/>
    <w:rsid w:val="00535024"/>
    <w:rsid w:val="00535828"/>
    <w:rsid w:val="00535E36"/>
    <w:rsid w:val="00535F71"/>
    <w:rsid w:val="005365C0"/>
    <w:rsid w:val="005369C6"/>
    <w:rsid w:val="0053727F"/>
    <w:rsid w:val="0053755C"/>
    <w:rsid w:val="00537B9C"/>
    <w:rsid w:val="00540136"/>
    <w:rsid w:val="0054024E"/>
    <w:rsid w:val="005402D3"/>
    <w:rsid w:val="005407A8"/>
    <w:rsid w:val="0054092B"/>
    <w:rsid w:val="0054098C"/>
    <w:rsid w:val="00541155"/>
    <w:rsid w:val="005417ED"/>
    <w:rsid w:val="005418C1"/>
    <w:rsid w:val="00541B38"/>
    <w:rsid w:val="00542C36"/>
    <w:rsid w:val="005433E8"/>
    <w:rsid w:val="00543534"/>
    <w:rsid w:val="00543DA8"/>
    <w:rsid w:val="00543FAD"/>
    <w:rsid w:val="00544899"/>
    <w:rsid w:val="00544CF3"/>
    <w:rsid w:val="0054588E"/>
    <w:rsid w:val="00545D4C"/>
    <w:rsid w:val="00545E48"/>
    <w:rsid w:val="00545F8C"/>
    <w:rsid w:val="00546370"/>
    <w:rsid w:val="005463FA"/>
    <w:rsid w:val="0054645A"/>
    <w:rsid w:val="00546A8D"/>
    <w:rsid w:val="00546BF2"/>
    <w:rsid w:val="00546CCF"/>
    <w:rsid w:val="00547707"/>
    <w:rsid w:val="00547AD1"/>
    <w:rsid w:val="005508A0"/>
    <w:rsid w:val="00551E4A"/>
    <w:rsid w:val="00552938"/>
    <w:rsid w:val="0055294A"/>
    <w:rsid w:val="00552981"/>
    <w:rsid w:val="0055394B"/>
    <w:rsid w:val="00553CD8"/>
    <w:rsid w:val="005540BC"/>
    <w:rsid w:val="0055448B"/>
    <w:rsid w:val="00554A67"/>
    <w:rsid w:val="00554AF1"/>
    <w:rsid w:val="0055521D"/>
    <w:rsid w:val="00555421"/>
    <w:rsid w:val="00555AA0"/>
    <w:rsid w:val="00555C83"/>
    <w:rsid w:val="00556298"/>
    <w:rsid w:val="0055631C"/>
    <w:rsid w:val="00556718"/>
    <w:rsid w:val="00561000"/>
    <w:rsid w:val="00561964"/>
    <w:rsid w:val="00561A71"/>
    <w:rsid w:val="00561C8B"/>
    <w:rsid w:val="0056305F"/>
    <w:rsid w:val="005631EC"/>
    <w:rsid w:val="00563A6D"/>
    <w:rsid w:val="00564256"/>
    <w:rsid w:val="005646D5"/>
    <w:rsid w:val="0056472D"/>
    <w:rsid w:val="00564F06"/>
    <w:rsid w:val="00564F87"/>
    <w:rsid w:val="00564FD4"/>
    <w:rsid w:val="00565BA3"/>
    <w:rsid w:val="00565D60"/>
    <w:rsid w:val="00566613"/>
    <w:rsid w:val="00566CB7"/>
    <w:rsid w:val="00566ED1"/>
    <w:rsid w:val="00566F73"/>
    <w:rsid w:val="005672F4"/>
    <w:rsid w:val="00567D95"/>
    <w:rsid w:val="005702CF"/>
    <w:rsid w:val="00570C0C"/>
    <w:rsid w:val="00570C9A"/>
    <w:rsid w:val="00572AE9"/>
    <w:rsid w:val="00572B18"/>
    <w:rsid w:val="00572EA8"/>
    <w:rsid w:val="00572F21"/>
    <w:rsid w:val="0057300C"/>
    <w:rsid w:val="00573642"/>
    <w:rsid w:val="0057364C"/>
    <w:rsid w:val="00573CB9"/>
    <w:rsid w:val="005744E5"/>
    <w:rsid w:val="005745A8"/>
    <w:rsid w:val="00574D16"/>
    <w:rsid w:val="005750D4"/>
    <w:rsid w:val="00576996"/>
    <w:rsid w:val="00576A8A"/>
    <w:rsid w:val="00577507"/>
    <w:rsid w:val="00580987"/>
    <w:rsid w:val="00581398"/>
    <w:rsid w:val="0058159E"/>
    <w:rsid w:val="00584110"/>
    <w:rsid w:val="005844D6"/>
    <w:rsid w:val="00584602"/>
    <w:rsid w:val="005851DF"/>
    <w:rsid w:val="00585D9B"/>
    <w:rsid w:val="005862A7"/>
    <w:rsid w:val="00586579"/>
    <w:rsid w:val="0058676E"/>
    <w:rsid w:val="00586DFB"/>
    <w:rsid w:val="00587D54"/>
    <w:rsid w:val="00587DB2"/>
    <w:rsid w:val="0059035A"/>
    <w:rsid w:val="00591207"/>
    <w:rsid w:val="00591F30"/>
    <w:rsid w:val="00591F8F"/>
    <w:rsid w:val="00593018"/>
    <w:rsid w:val="0059303B"/>
    <w:rsid w:val="00593FC4"/>
    <w:rsid w:val="00594344"/>
    <w:rsid w:val="0059468D"/>
    <w:rsid w:val="00594868"/>
    <w:rsid w:val="005950C6"/>
    <w:rsid w:val="00595243"/>
    <w:rsid w:val="0059548C"/>
    <w:rsid w:val="0059627A"/>
    <w:rsid w:val="005965DF"/>
    <w:rsid w:val="00596EAB"/>
    <w:rsid w:val="005A0E79"/>
    <w:rsid w:val="005A1013"/>
    <w:rsid w:val="005A18ED"/>
    <w:rsid w:val="005A1EEA"/>
    <w:rsid w:val="005A1FA6"/>
    <w:rsid w:val="005A2231"/>
    <w:rsid w:val="005A292F"/>
    <w:rsid w:val="005A2C96"/>
    <w:rsid w:val="005A3638"/>
    <w:rsid w:val="005A3882"/>
    <w:rsid w:val="005A4F91"/>
    <w:rsid w:val="005A52FF"/>
    <w:rsid w:val="005A547C"/>
    <w:rsid w:val="005A5AE7"/>
    <w:rsid w:val="005A674B"/>
    <w:rsid w:val="005A68D7"/>
    <w:rsid w:val="005A6940"/>
    <w:rsid w:val="005A76EF"/>
    <w:rsid w:val="005A7AB2"/>
    <w:rsid w:val="005A7CA6"/>
    <w:rsid w:val="005B031E"/>
    <w:rsid w:val="005B1335"/>
    <w:rsid w:val="005B18CD"/>
    <w:rsid w:val="005B1B5E"/>
    <w:rsid w:val="005B25A6"/>
    <w:rsid w:val="005B299D"/>
    <w:rsid w:val="005B2BA0"/>
    <w:rsid w:val="005B2CA5"/>
    <w:rsid w:val="005B39A3"/>
    <w:rsid w:val="005B3CF1"/>
    <w:rsid w:val="005B4146"/>
    <w:rsid w:val="005B4738"/>
    <w:rsid w:val="005B5A47"/>
    <w:rsid w:val="005B6729"/>
    <w:rsid w:val="005B76B0"/>
    <w:rsid w:val="005B7726"/>
    <w:rsid w:val="005B7C4C"/>
    <w:rsid w:val="005B7DCE"/>
    <w:rsid w:val="005C0377"/>
    <w:rsid w:val="005C096F"/>
    <w:rsid w:val="005C0BAB"/>
    <w:rsid w:val="005C0FF3"/>
    <w:rsid w:val="005C1505"/>
    <w:rsid w:val="005C1F46"/>
    <w:rsid w:val="005C21BC"/>
    <w:rsid w:val="005C3151"/>
    <w:rsid w:val="005C373A"/>
    <w:rsid w:val="005C3CCA"/>
    <w:rsid w:val="005C4253"/>
    <w:rsid w:val="005C436E"/>
    <w:rsid w:val="005C5168"/>
    <w:rsid w:val="005C5239"/>
    <w:rsid w:val="005C5CE2"/>
    <w:rsid w:val="005C6851"/>
    <w:rsid w:val="005C6CD7"/>
    <w:rsid w:val="005C6EC9"/>
    <w:rsid w:val="005C6FD6"/>
    <w:rsid w:val="005C741A"/>
    <w:rsid w:val="005C795A"/>
    <w:rsid w:val="005D0406"/>
    <w:rsid w:val="005D0657"/>
    <w:rsid w:val="005D178F"/>
    <w:rsid w:val="005D1B7D"/>
    <w:rsid w:val="005D1EEF"/>
    <w:rsid w:val="005D213E"/>
    <w:rsid w:val="005D24A1"/>
    <w:rsid w:val="005D2C31"/>
    <w:rsid w:val="005D38B5"/>
    <w:rsid w:val="005D3A6B"/>
    <w:rsid w:val="005D4481"/>
    <w:rsid w:val="005D47B8"/>
    <w:rsid w:val="005D4D77"/>
    <w:rsid w:val="005D58B7"/>
    <w:rsid w:val="005D5A23"/>
    <w:rsid w:val="005D5E01"/>
    <w:rsid w:val="005D62DD"/>
    <w:rsid w:val="005D632D"/>
    <w:rsid w:val="005D66B5"/>
    <w:rsid w:val="005D6775"/>
    <w:rsid w:val="005D6BAF"/>
    <w:rsid w:val="005D7A63"/>
    <w:rsid w:val="005D7C53"/>
    <w:rsid w:val="005D7D1F"/>
    <w:rsid w:val="005E10BF"/>
    <w:rsid w:val="005E225C"/>
    <w:rsid w:val="005E23F8"/>
    <w:rsid w:val="005E2716"/>
    <w:rsid w:val="005E2B7D"/>
    <w:rsid w:val="005E3087"/>
    <w:rsid w:val="005E3599"/>
    <w:rsid w:val="005E39DF"/>
    <w:rsid w:val="005E479B"/>
    <w:rsid w:val="005E49EC"/>
    <w:rsid w:val="005E5298"/>
    <w:rsid w:val="005E536E"/>
    <w:rsid w:val="005E59D2"/>
    <w:rsid w:val="005E6683"/>
    <w:rsid w:val="005E6C3F"/>
    <w:rsid w:val="005E7945"/>
    <w:rsid w:val="005E7DDC"/>
    <w:rsid w:val="005F0338"/>
    <w:rsid w:val="005F0696"/>
    <w:rsid w:val="005F0B4D"/>
    <w:rsid w:val="005F0C70"/>
    <w:rsid w:val="005F18D8"/>
    <w:rsid w:val="005F1F80"/>
    <w:rsid w:val="005F215A"/>
    <w:rsid w:val="005F2232"/>
    <w:rsid w:val="005F388B"/>
    <w:rsid w:val="005F425A"/>
    <w:rsid w:val="005F5693"/>
    <w:rsid w:val="005F5E0C"/>
    <w:rsid w:val="005F6046"/>
    <w:rsid w:val="005F6069"/>
    <w:rsid w:val="005F7136"/>
    <w:rsid w:val="005F7A4B"/>
    <w:rsid w:val="005F7A4E"/>
    <w:rsid w:val="00600BED"/>
    <w:rsid w:val="00602234"/>
    <w:rsid w:val="006034CC"/>
    <w:rsid w:val="00603902"/>
    <w:rsid w:val="00603935"/>
    <w:rsid w:val="00604564"/>
    <w:rsid w:val="006046E0"/>
    <w:rsid w:val="006046F2"/>
    <w:rsid w:val="00605DE0"/>
    <w:rsid w:val="00606243"/>
    <w:rsid w:val="00606BF9"/>
    <w:rsid w:val="00606E14"/>
    <w:rsid w:val="0060710B"/>
    <w:rsid w:val="0060759A"/>
    <w:rsid w:val="006075E8"/>
    <w:rsid w:val="00607CFD"/>
    <w:rsid w:val="0061069B"/>
    <w:rsid w:val="00610BED"/>
    <w:rsid w:val="00611234"/>
    <w:rsid w:val="006113DD"/>
    <w:rsid w:val="006122DB"/>
    <w:rsid w:val="00612E83"/>
    <w:rsid w:val="00613095"/>
    <w:rsid w:val="006132C8"/>
    <w:rsid w:val="00613C90"/>
    <w:rsid w:val="00613E9D"/>
    <w:rsid w:val="0061439F"/>
    <w:rsid w:val="006147C3"/>
    <w:rsid w:val="00614B3F"/>
    <w:rsid w:val="00614FD0"/>
    <w:rsid w:val="0061514C"/>
    <w:rsid w:val="0061569E"/>
    <w:rsid w:val="00615C32"/>
    <w:rsid w:val="006160E3"/>
    <w:rsid w:val="00616256"/>
    <w:rsid w:val="00616270"/>
    <w:rsid w:val="006162A7"/>
    <w:rsid w:val="00616685"/>
    <w:rsid w:val="00616D67"/>
    <w:rsid w:val="00616E59"/>
    <w:rsid w:val="006176B6"/>
    <w:rsid w:val="006177D3"/>
    <w:rsid w:val="00617823"/>
    <w:rsid w:val="006178B3"/>
    <w:rsid w:val="00620003"/>
    <w:rsid w:val="0062015E"/>
    <w:rsid w:val="006201DD"/>
    <w:rsid w:val="006206FB"/>
    <w:rsid w:val="0062141B"/>
    <w:rsid w:val="006215CB"/>
    <w:rsid w:val="00621675"/>
    <w:rsid w:val="00622187"/>
    <w:rsid w:val="006229DB"/>
    <w:rsid w:val="00622FAB"/>
    <w:rsid w:val="00623F76"/>
    <w:rsid w:val="00624151"/>
    <w:rsid w:val="00624C05"/>
    <w:rsid w:val="00624FF4"/>
    <w:rsid w:val="00625914"/>
    <w:rsid w:val="00626622"/>
    <w:rsid w:val="006301B1"/>
    <w:rsid w:val="006306D0"/>
    <w:rsid w:val="00630B28"/>
    <w:rsid w:val="0063109E"/>
    <w:rsid w:val="006310A7"/>
    <w:rsid w:val="006311ED"/>
    <w:rsid w:val="00631554"/>
    <w:rsid w:val="006318FE"/>
    <w:rsid w:val="00632294"/>
    <w:rsid w:val="00632A1C"/>
    <w:rsid w:val="00632CD2"/>
    <w:rsid w:val="00632F41"/>
    <w:rsid w:val="00633290"/>
    <w:rsid w:val="006344A1"/>
    <w:rsid w:val="0063486A"/>
    <w:rsid w:val="00636F5D"/>
    <w:rsid w:val="00637182"/>
    <w:rsid w:val="006371BE"/>
    <w:rsid w:val="006371E0"/>
    <w:rsid w:val="00637BEC"/>
    <w:rsid w:val="006400BE"/>
    <w:rsid w:val="0064038C"/>
    <w:rsid w:val="00641105"/>
    <w:rsid w:val="006413DC"/>
    <w:rsid w:val="00641C66"/>
    <w:rsid w:val="006425DF"/>
    <w:rsid w:val="00642A0E"/>
    <w:rsid w:val="006433D3"/>
    <w:rsid w:val="00643CC6"/>
    <w:rsid w:val="00643EFA"/>
    <w:rsid w:val="00644639"/>
    <w:rsid w:val="006449D7"/>
    <w:rsid w:val="00644F70"/>
    <w:rsid w:val="00645822"/>
    <w:rsid w:val="00645EAA"/>
    <w:rsid w:val="0064662A"/>
    <w:rsid w:val="006470C5"/>
    <w:rsid w:val="006473AF"/>
    <w:rsid w:val="006478FB"/>
    <w:rsid w:val="00647C04"/>
    <w:rsid w:val="0065078F"/>
    <w:rsid w:val="006507EB"/>
    <w:rsid w:val="0065089D"/>
    <w:rsid w:val="00650919"/>
    <w:rsid w:val="00650C48"/>
    <w:rsid w:val="00650DB3"/>
    <w:rsid w:val="006524B0"/>
    <w:rsid w:val="00653147"/>
    <w:rsid w:val="00653702"/>
    <w:rsid w:val="00653906"/>
    <w:rsid w:val="00653929"/>
    <w:rsid w:val="00654030"/>
    <w:rsid w:val="00654399"/>
    <w:rsid w:val="00654DA5"/>
    <w:rsid w:val="00655349"/>
    <w:rsid w:val="0065790B"/>
    <w:rsid w:val="00657E42"/>
    <w:rsid w:val="00660717"/>
    <w:rsid w:val="00661C33"/>
    <w:rsid w:val="006634CC"/>
    <w:rsid w:val="00663C89"/>
    <w:rsid w:val="00664824"/>
    <w:rsid w:val="00664C7D"/>
    <w:rsid w:val="00666291"/>
    <w:rsid w:val="006669D6"/>
    <w:rsid w:val="00667694"/>
    <w:rsid w:val="006679A7"/>
    <w:rsid w:val="00667B1A"/>
    <w:rsid w:val="00670012"/>
    <w:rsid w:val="00670FF0"/>
    <w:rsid w:val="006713BE"/>
    <w:rsid w:val="00671898"/>
    <w:rsid w:val="00671C90"/>
    <w:rsid w:val="00671EB1"/>
    <w:rsid w:val="006722BF"/>
    <w:rsid w:val="00672B4C"/>
    <w:rsid w:val="006730CE"/>
    <w:rsid w:val="006732F2"/>
    <w:rsid w:val="00673CBC"/>
    <w:rsid w:val="00673DB0"/>
    <w:rsid w:val="0067437C"/>
    <w:rsid w:val="006750AF"/>
    <w:rsid w:val="00675233"/>
    <w:rsid w:val="0067554F"/>
    <w:rsid w:val="006756D7"/>
    <w:rsid w:val="00675EA7"/>
    <w:rsid w:val="006761A7"/>
    <w:rsid w:val="0067669D"/>
    <w:rsid w:val="0067674E"/>
    <w:rsid w:val="0067759C"/>
    <w:rsid w:val="00677BA1"/>
    <w:rsid w:val="00681402"/>
    <w:rsid w:val="00681668"/>
    <w:rsid w:val="00681F8B"/>
    <w:rsid w:val="006829D0"/>
    <w:rsid w:val="00683094"/>
    <w:rsid w:val="00683136"/>
    <w:rsid w:val="006831FF"/>
    <w:rsid w:val="00683364"/>
    <w:rsid w:val="006838CD"/>
    <w:rsid w:val="00684C95"/>
    <w:rsid w:val="0068599D"/>
    <w:rsid w:val="0068732F"/>
    <w:rsid w:val="00691163"/>
    <w:rsid w:val="00691E1F"/>
    <w:rsid w:val="00691E5B"/>
    <w:rsid w:val="00691FB4"/>
    <w:rsid w:val="006926BE"/>
    <w:rsid w:val="00692BBD"/>
    <w:rsid w:val="00692E1D"/>
    <w:rsid w:val="00693762"/>
    <w:rsid w:val="006946EC"/>
    <w:rsid w:val="00695299"/>
    <w:rsid w:val="006960AF"/>
    <w:rsid w:val="00696EBE"/>
    <w:rsid w:val="006974F2"/>
    <w:rsid w:val="00697752"/>
    <w:rsid w:val="00697935"/>
    <w:rsid w:val="00697EFF"/>
    <w:rsid w:val="006A002E"/>
    <w:rsid w:val="006A07C8"/>
    <w:rsid w:val="006A07D2"/>
    <w:rsid w:val="006A1327"/>
    <w:rsid w:val="006A1A40"/>
    <w:rsid w:val="006A1BB4"/>
    <w:rsid w:val="006A29B5"/>
    <w:rsid w:val="006A3790"/>
    <w:rsid w:val="006A38D8"/>
    <w:rsid w:val="006A4316"/>
    <w:rsid w:val="006A44BD"/>
    <w:rsid w:val="006A59A2"/>
    <w:rsid w:val="006A6785"/>
    <w:rsid w:val="006A7480"/>
    <w:rsid w:val="006A7ECE"/>
    <w:rsid w:val="006B0360"/>
    <w:rsid w:val="006B04F2"/>
    <w:rsid w:val="006B09B4"/>
    <w:rsid w:val="006B0F78"/>
    <w:rsid w:val="006B11C9"/>
    <w:rsid w:val="006B137B"/>
    <w:rsid w:val="006B1822"/>
    <w:rsid w:val="006B1832"/>
    <w:rsid w:val="006B1C85"/>
    <w:rsid w:val="006B1EFF"/>
    <w:rsid w:val="006B2023"/>
    <w:rsid w:val="006B246C"/>
    <w:rsid w:val="006B2905"/>
    <w:rsid w:val="006B3031"/>
    <w:rsid w:val="006B32CD"/>
    <w:rsid w:val="006B3877"/>
    <w:rsid w:val="006B464B"/>
    <w:rsid w:val="006B4DE7"/>
    <w:rsid w:val="006B4E43"/>
    <w:rsid w:val="006B56EE"/>
    <w:rsid w:val="006B654C"/>
    <w:rsid w:val="006B6CD6"/>
    <w:rsid w:val="006B738A"/>
    <w:rsid w:val="006B73C7"/>
    <w:rsid w:val="006B768F"/>
    <w:rsid w:val="006B79D1"/>
    <w:rsid w:val="006C08BC"/>
    <w:rsid w:val="006C1745"/>
    <w:rsid w:val="006C1A44"/>
    <w:rsid w:val="006C2126"/>
    <w:rsid w:val="006C246E"/>
    <w:rsid w:val="006C38B6"/>
    <w:rsid w:val="006C3A97"/>
    <w:rsid w:val="006C491F"/>
    <w:rsid w:val="006C4948"/>
    <w:rsid w:val="006C5403"/>
    <w:rsid w:val="006C542B"/>
    <w:rsid w:val="006C5C10"/>
    <w:rsid w:val="006C5C47"/>
    <w:rsid w:val="006C6C23"/>
    <w:rsid w:val="006C6C4A"/>
    <w:rsid w:val="006C720A"/>
    <w:rsid w:val="006C79E9"/>
    <w:rsid w:val="006C7D80"/>
    <w:rsid w:val="006C7DAB"/>
    <w:rsid w:val="006D0034"/>
    <w:rsid w:val="006D1F2C"/>
    <w:rsid w:val="006D2383"/>
    <w:rsid w:val="006D23DA"/>
    <w:rsid w:val="006D2672"/>
    <w:rsid w:val="006D31AC"/>
    <w:rsid w:val="006D3318"/>
    <w:rsid w:val="006D3AE7"/>
    <w:rsid w:val="006D5DB8"/>
    <w:rsid w:val="006D5EF5"/>
    <w:rsid w:val="006D6B13"/>
    <w:rsid w:val="006D6F44"/>
    <w:rsid w:val="006D7488"/>
    <w:rsid w:val="006D7BE1"/>
    <w:rsid w:val="006E05EF"/>
    <w:rsid w:val="006E06A9"/>
    <w:rsid w:val="006E0AA1"/>
    <w:rsid w:val="006E0B22"/>
    <w:rsid w:val="006E0C59"/>
    <w:rsid w:val="006E0D8F"/>
    <w:rsid w:val="006E0FDD"/>
    <w:rsid w:val="006E17F6"/>
    <w:rsid w:val="006E2066"/>
    <w:rsid w:val="006E25C5"/>
    <w:rsid w:val="006E2F18"/>
    <w:rsid w:val="006E3555"/>
    <w:rsid w:val="006E3EB1"/>
    <w:rsid w:val="006E4347"/>
    <w:rsid w:val="006E449D"/>
    <w:rsid w:val="006E4DB1"/>
    <w:rsid w:val="006E53FD"/>
    <w:rsid w:val="006E5602"/>
    <w:rsid w:val="006E61AC"/>
    <w:rsid w:val="006E684D"/>
    <w:rsid w:val="006E6973"/>
    <w:rsid w:val="006E6E37"/>
    <w:rsid w:val="006E73B5"/>
    <w:rsid w:val="006E7AE7"/>
    <w:rsid w:val="006E7BDD"/>
    <w:rsid w:val="006E7F91"/>
    <w:rsid w:val="006F1109"/>
    <w:rsid w:val="006F116C"/>
    <w:rsid w:val="006F15A4"/>
    <w:rsid w:val="006F297B"/>
    <w:rsid w:val="006F3367"/>
    <w:rsid w:val="006F3552"/>
    <w:rsid w:val="006F391A"/>
    <w:rsid w:val="006F3C8F"/>
    <w:rsid w:val="006F4068"/>
    <w:rsid w:val="006F432C"/>
    <w:rsid w:val="006F438F"/>
    <w:rsid w:val="006F457A"/>
    <w:rsid w:val="006F49B9"/>
    <w:rsid w:val="006F5021"/>
    <w:rsid w:val="006F536C"/>
    <w:rsid w:val="006F5611"/>
    <w:rsid w:val="006F5C5E"/>
    <w:rsid w:val="006F5DB2"/>
    <w:rsid w:val="006F6060"/>
    <w:rsid w:val="006F6633"/>
    <w:rsid w:val="006F6B20"/>
    <w:rsid w:val="006F6EAB"/>
    <w:rsid w:val="006F7932"/>
    <w:rsid w:val="007002A4"/>
    <w:rsid w:val="007007D8"/>
    <w:rsid w:val="00700B70"/>
    <w:rsid w:val="00700D0A"/>
    <w:rsid w:val="0070128C"/>
    <w:rsid w:val="00701F32"/>
    <w:rsid w:val="00702250"/>
    <w:rsid w:val="007022A1"/>
    <w:rsid w:val="00702527"/>
    <w:rsid w:val="0070297E"/>
    <w:rsid w:val="007030AE"/>
    <w:rsid w:val="007031B1"/>
    <w:rsid w:val="0070388F"/>
    <w:rsid w:val="00703BA8"/>
    <w:rsid w:val="00703C1A"/>
    <w:rsid w:val="0070411E"/>
    <w:rsid w:val="00706003"/>
    <w:rsid w:val="007061F6"/>
    <w:rsid w:val="0070699B"/>
    <w:rsid w:val="00706BE3"/>
    <w:rsid w:val="00707666"/>
    <w:rsid w:val="007101CC"/>
    <w:rsid w:val="00710A8D"/>
    <w:rsid w:val="00710E79"/>
    <w:rsid w:val="00711A97"/>
    <w:rsid w:val="00711B56"/>
    <w:rsid w:val="0071201D"/>
    <w:rsid w:val="007124D3"/>
    <w:rsid w:val="00712DDD"/>
    <w:rsid w:val="00712DED"/>
    <w:rsid w:val="00713440"/>
    <w:rsid w:val="007137D6"/>
    <w:rsid w:val="00713F98"/>
    <w:rsid w:val="007146BE"/>
    <w:rsid w:val="00714760"/>
    <w:rsid w:val="00714F7F"/>
    <w:rsid w:val="007151FA"/>
    <w:rsid w:val="0071579A"/>
    <w:rsid w:val="0071585E"/>
    <w:rsid w:val="00715D96"/>
    <w:rsid w:val="007161B8"/>
    <w:rsid w:val="007168C6"/>
    <w:rsid w:val="00716F1D"/>
    <w:rsid w:val="00720D1D"/>
    <w:rsid w:val="00720F13"/>
    <w:rsid w:val="007220C4"/>
    <w:rsid w:val="00722101"/>
    <w:rsid w:val="00723442"/>
    <w:rsid w:val="00723C48"/>
    <w:rsid w:val="00723F63"/>
    <w:rsid w:val="00723FA6"/>
    <w:rsid w:val="00724812"/>
    <w:rsid w:val="007248FC"/>
    <w:rsid w:val="00724905"/>
    <w:rsid w:val="007249CC"/>
    <w:rsid w:val="00724A1D"/>
    <w:rsid w:val="00725867"/>
    <w:rsid w:val="00725F8A"/>
    <w:rsid w:val="00726424"/>
    <w:rsid w:val="00726BB2"/>
    <w:rsid w:val="00726DE9"/>
    <w:rsid w:val="00727A70"/>
    <w:rsid w:val="0073026A"/>
    <w:rsid w:val="007303E0"/>
    <w:rsid w:val="00731256"/>
    <w:rsid w:val="00731704"/>
    <w:rsid w:val="00731FC6"/>
    <w:rsid w:val="0073300C"/>
    <w:rsid w:val="00733763"/>
    <w:rsid w:val="00733BA3"/>
    <w:rsid w:val="00734013"/>
    <w:rsid w:val="007340C9"/>
    <w:rsid w:val="007342E3"/>
    <w:rsid w:val="007346CF"/>
    <w:rsid w:val="007349B2"/>
    <w:rsid w:val="00734CFD"/>
    <w:rsid w:val="007357F2"/>
    <w:rsid w:val="00735A6A"/>
    <w:rsid w:val="00735C8C"/>
    <w:rsid w:val="00735CD4"/>
    <w:rsid w:val="007361E4"/>
    <w:rsid w:val="0073624F"/>
    <w:rsid w:val="00736A32"/>
    <w:rsid w:val="00736D2B"/>
    <w:rsid w:val="00736DFA"/>
    <w:rsid w:val="00736E3C"/>
    <w:rsid w:val="00736ECC"/>
    <w:rsid w:val="00737711"/>
    <w:rsid w:val="0074064F"/>
    <w:rsid w:val="007411EC"/>
    <w:rsid w:val="00741271"/>
    <w:rsid w:val="007412DF"/>
    <w:rsid w:val="007418F5"/>
    <w:rsid w:val="00741A5B"/>
    <w:rsid w:val="00741B5C"/>
    <w:rsid w:val="00741D1F"/>
    <w:rsid w:val="00742582"/>
    <w:rsid w:val="007430BF"/>
    <w:rsid w:val="007445FA"/>
    <w:rsid w:val="00744A45"/>
    <w:rsid w:val="00744E2D"/>
    <w:rsid w:val="007450C5"/>
    <w:rsid w:val="007465E9"/>
    <w:rsid w:val="007466D3"/>
    <w:rsid w:val="00746904"/>
    <w:rsid w:val="007473C1"/>
    <w:rsid w:val="00747755"/>
    <w:rsid w:val="00747F2D"/>
    <w:rsid w:val="0075019F"/>
    <w:rsid w:val="00750222"/>
    <w:rsid w:val="00750B32"/>
    <w:rsid w:val="00750CF0"/>
    <w:rsid w:val="007514BC"/>
    <w:rsid w:val="00751868"/>
    <w:rsid w:val="00751BC0"/>
    <w:rsid w:val="00752025"/>
    <w:rsid w:val="0075278C"/>
    <w:rsid w:val="00753B6D"/>
    <w:rsid w:val="007543E1"/>
    <w:rsid w:val="007550A3"/>
    <w:rsid w:val="00757334"/>
    <w:rsid w:val="0075782C"/>
    <w:rsid w:val="00757ACB"/>
    <w:rsid w:val="007601E8"/>
    <w:rsid w:val="007607E1"/>
    <w:rsid w:val="00761038"/>
    <w:rsid w:val="007615B4"/>
    <w:rsid w:val="007617D8"/>
    <w:rsid w:val="00761802"/>
    <w:rsid w:val="00761B18"/>
    <w:rsid w:val="00761DFD"/>
    <w:rsid w:val="00762939"/>
    <w:rsid w:val="00762CB2"/>
    <w:rsid w:val="007630AA"/>
    <w:rsid w:val="00763518"/>
    <w:rsid w:val="00763BA9"/>
    <w:rsid w:val="00764006"/>
    <w:rsid w:val="0076497B"/>
    <w:rsid w:val="00764F10"/>
    <w:rsid w:val="00765CB2"/>
    <w:rsid w:val="00766240"/>
    <w:rsid w:val="007667AF"/>
    <w:rsid w:val="0076690B"/>
    <w:rsid w:val="00766C1A"/>
    <w:rsid w:val="00766F8E"/>
    <w:rsid w:val="007671CC"/>
    <w:rsid w:val="0076750D"/>
    <w:rsid w:val="00767E40"/>
    <w:rsid w:val="007705F3"/>
    <w:rsid w:val="0077074F"/>
    <w:rsid w:val="00770BBE"/>
    <w:rsid w:val="00770FE3"/>
    <w:rsid w:val="007711A7"/>
    <w:rsid w:val="00771294"/>
    <w:rsid w:val="007716BE"/>
    <w:rsid w:val="007716C0"/>
    <w:rsid w:val="0077243D"/>
    <w:rsid w:val="00772CB6"/>
    <w:rsid w:val="0077328C"/>
    <w:rsid w:val="0077459B"/>
    <w:rsid w:val="0077470D"/>
    <w:rsid w:val="00774B6D"/>
    <w:rsid w:val="00774EA4"/>
    <w:rsid w:val="00775529"/>
    <w:rsid w:val="00775F90"/>
    <w:rsid w:val="00776AAC"/>
    <w:rsid w:val="00776B54"/>
    <w:rsid w:val="0077765C"/>
    <w:rsid w:val="00777BB6"/>
    <w:rsid w:val="00777CDC"/>
    <w:rsid w:val="007800A7"/>
    <w:rsid w:val="0078066F"/>
    <w:rsid w:val="007808E0"/>
    <w:rsid w:val="00780F34"/>
    <w:rsid w:val="00782205"/>
    <w:rsid w:val="00784B7C"/>
    <w:rsid w:val="00784C22"/>
    <w:rsid w:val="007859BF"/>
    <w:rsid w:val="00785ED9"/>
    <w:rsid w:val="00785F6F"/>
    <w:rsid w:val="00786189"/>
    <w:rsid w:val="0078697B"/>
    <w:rsid w:val="00786DD7"/>
    <w:rsid w:val="0078732A"/>
    <w:rsid w:val="00787493"/>
    <w:rsid w:val="007874A0"/>
    <w:rsid w:val="007876B8"/>
    <w:rsid w:val="00787787"/>
    <w:rsid w:val="00787FF6"/>
    <w:rsid w:val="00790017"/>
    <w:rsid w:val="007902CA"/>
    <w:rsid w:val="007906BF"/>
    <w:rsid w:val="00790C6F"/>
    <w:rsid w:val="00790EDA"/>
    <w:rsid w:val="007912C2"/>
    <w:rsid w:val="007919EC"/>
    <w:rsid w:val="00791B9C"/>
    <w:rsid w:val="00792028"/>
    <w:rsid w:val="0079202F"/>
    <w:rsid w:val="00792486"/>
    <w:rsid w:val="00792519"/>
    <w:rsid w:val="0079269C"/>
    <w:rsid w:val="007931BE"/>
    <w:rsid w:val="0079343A"/>
    <w:rsid w:val="00793447"/>
    <w:rsid w:val="007940A5"/>
    <w:rsid w:val="00794453"/>
    <w:rsid w:val="00795180"/>
    <w:rsid w:val="007952C0"/>
    <w:rsid w:val="0079553D"/>
    <w:rsid w:val="0079574F"/>
    <w:rsid w:val="0079621B"/>
    <w:rsid w:val="0079682E"/>
    <w:rsid w:val="00796BB7"/>
    <w:rsid w:val="00797294"/>
    <w:rsid w:val="007A0487"/>
    <w:rsid w:val="007A0924"/>
    <w:rsid w:val="007A0C1B"/>
    <w:rsid w:val="007A2218"/>
    <w:rsid w:val="007A226E"/>
    <w:rsid w:val="007A2709"/>
    <w:rsid w:val="007A2E9F"/>
    <w:rsid w:val="007A37B4"/>
    <w:rsid w:val="007A3A92"/>
    <w:rsid w:val="007A3CE5"/>
    <w:rsid w:val="007A3FC8"/>
    <w:rsid w:val="007A45E4"/>
    <w:rsid w:val="007A47D9"/>
    <w:rsid w:val="007A51F9"/>
    <w:rsid w:val="007A78CC"/>
    <w:rsid w:val="007A7C5A"/>
    <w:rsid w:val="007B068A"/>
    <w:rsid w:val="007B1A50"/>
    <w:rsid w:val="007B2103"/>
    <w:rsid w:val="007B25BA"/>
    <w:rsid w:val="007B27B1"/>
    <w:rsid w:val="007B3263"/>
    <w:rsid w:val="007B39E3"/>
    <w:rsid w:val="007B3C08"/>
    <w:rsid w:val="007B3F12"/>
    <w:rsid w:val="007B4E41"/>
    <w:rsid w:val="007B5282"/>
    <w:rsid w:val="007B568C"/>
    <w:rsid w:val="007B57BC"/>
    <w:rsid w:val="007B58F1"/>
    <w:rsid w:val="007B69FF"/>
    <w:rsid w:val="007B6AFC"/>
    <w:rsid w:val="007C0021"/>
    <w:rsid w:val="007C0654"/>
    <w:rsid w:val="007C0C48"/>
    <w:rsid w:val="007C0F69"/>
    <w:rsid w:val="007C12CF"/>
    <w:rsid w:val="007C130E"/>
    <w:rsid w:val="007C150B"/>
    <w:rsid w:val="007C1EA1"/>
    <w:rsid w:val="007C296E"/>
    <w:rsid w:val="007C2A44"/>
    <w:rsid w:val="007C2D89"/>
    <w:rsid w:val="007C31AC"/>
    <w:rsid w:val="007C3677"/>
    <w:rsid w:val="007C3F64"/>
    <w:rsid w:val="007C448D"/>
    <w:rsid w:val="007C4626"/>
    <w:rsid w:val="007C4DB7"/>
    <w:rsid w:val="007C5530"/>
    <w:rsid w:val="007C587E"/>
    <w:rsid w:val="007C58B1"/>
    <w:rsid w:val="007C639F"/>
    <w:rsid w:val="007C6C8F"/>
    <w:rsid w:val="007C72A5"/>
    <w:rsid w:val="007D0E64"/>
    <w:rsid w:val="007D1261"/>
    <w:rsid w:val="007D3424"/>
    <w:rsid w:val="007D3DDB"/>
    <w:rsid w:val="007D3E8C"/>
    <w:rsid w:val="007D4D81"/>
    <w:rsid w:val="007D587F"/>
    <w:rsid w:val="007D59F8"/>
    <w:rsid w:val="007D665D"/>
    <w:rsid w:val="007D6A11"/>
    <w:rsid w:val="007E0334"/>
    <w:rsid w:val="007E09F1"/>
    <w:rsid w:val="007E0AC0"/>
    <w:rsid w:val="007E179E"/>
    <w:rsid w:val="007E17D2"/>
    <w:rsid w:val="007E2324"/>
    <w:rsid w:val="007E2820"/>
    <w:rsid w:val="007E30DB"/>
    <w:rsid w:val="007E322E"/>
    <w:rsid w:val="007E3A44"/>
    <w:rsid w:val="007E3E3C"/>
    <w:rsid w:val="007E5217"/>
    <w:rsid w:val="007E54F5"/>
    <w:rsid w:val="007E5C67"/>
    <w:rsid w:val="007E5C71"/>
    <w:rsid w:val="007E63BC"/>
    <w:rsid w:val="007E71D9"/>
    <w:rsid w:val="007E77F5"/>
    <w:rsid w:val="007E7ACD"/>
    <w:rsid w:val="007E7CAB"/>
    <w:rsid w:val="007F0E84"/>
    <w:rsid w:val="007F0EBC"/>
    <w:rsid w:val="007F11EB"/>
    <w:rsid w:val="007F1378"/>
    <w:rsid w:val="007F157B"/>
    <w:rsid w:val="007F1845"/>
    <w:rsid w:val="007F2169"/>
    <w:rsid w:val="007F2C81"/>
    <w:rsid w:val="007F3B28"/>
    <w:rsid w:val="007F400F"/>
    <w:rsid w:val="007F40DA"/>
    <w:rsid w:val="007F5060"/>
    <w:rsid w:val="007F5623"/>
    <w:rsid w:val="007F6ADB"/>
    <w:rsid w:val="007F6EC0"/>
    <w:rsid w:val="007F700B"/>
    <w:rsid w:val="007F7354"/>
    <w:rsid w:val="007F772B"/>
    <w:rsid w:val="007F77D1"/>
    <w:rsid w:val="007F78EB"/>
    <w:rsid w:val="007F7D14"/>
    <w:rsid w:val="00800A55"/>
    <w:rsid w:val="00800F21"/>
    <w:rsid w:val="008014AA"/>
    <w:rsid w:val="00801610"/>
    <w:rsid w:val="00801F01"/>
    <w:rsid w:val="0080221D"/>
    <w:rsid w:val="008022A0"/>
    <w:rsid w:val="00802CE0"/>
    <w:rsid w:val="0080318E"/>
    <w:rsid w:val="00803588"/>
    <w:rsid w:val="00803BA2"/>
    <w:rsid w:val="00803BD6"/>
    <w:rsid w:val="00804255"/>
    <w:rsid w:val="00804264"/>
    <w:rsid w:val="00804D27"/>
    <w:rsid w:val="00804ECD"/>
    <w:rsid w:val="00805B6B"/>
    <w:rsid w:val="008064EC"/>
    <w:rsid w:val="0080696F"/>
    <w:rsid w:val="008069ED"/>
    <w:rsid w:val="008103F8"/>
    <w:rsid w:val="008104D9"/>
    <w:rsid w:val="008108D2"/>
    <w:rsid w:val="00810D39"/>
    <w:rsid w:val="00810D5D"/>
    <w:rsid w:val="008112CC"/>
    <w:rsid w:val="00811357"/>
    <w:rsid w:val="00811712"/>
    <w:rsid w:val="00811E0C"/>
    <w:rsid w:val="00812169"/>
    <w:rsid w:val="008126EF"/>
    <w:rsid w:val="0081271C"/>
    <w:rsid w:val="00814631"/>
    <w:rsid w:val="008149F7"/>
    <w:rsid w:val="00815341"/>
    <w:rsid w:val="00815383"/>
    <w:rsid w:val="008153CC"/>
    <w:rsid w:val="00815624"/>
    <w:rsid w:val="00815661"/>
    <w:rsid w:val="00816057"/>
    <w:rsid w:val="008167F0"/>
    <w:rsid w:val="00817547"/>
    <w:rsid w:val="00820177"/>
    <w:rsid w:val="008208E5"/>
    <w:rsid w:val="00820CA9"/>
    <w:rsid w:val="008219C4"/>
    <w:rsid w:val="00821DDA"/>
    <w:rsid w:val="008221AC"/>
    <w:rsid w:val="0082258D"/>
    <w:rsid w:val="00823607"/>
    <w:rsid w:val="0082380C"/>
    <w:rsid w:val="00823C48"/>
    <w:rsid w:val="008246B3"/>
    <w:rsid w:val="00824838"/>
    <w:rsid w:val="008263A9"/>
    <w:rsid w:val="008267DE"/>
    <w:rsid w:val="00826AA4"/>
    <w:rsid w:val="00826C32"/>
    <w:rsid w:val="008274AA"/>
    <w:rsid w:val="008274D9"/>
    <w:rsid w:val="0082760A"/>
    <w:rsid w:val="00827B91"/>
    <w:rsid w:val="00827BB0"/>
    <w:rsid w:val="00827C2B"/>
    <w:rsid w:val="00830113"/>
    <w:rsid w:val="00830164"/>
    <w:rsid w:val="008307FF"/>
    <w:rsid w:val="008308F2"/>
    <w:rsid w:val="00830F23"/>
    <w:rsid w:val="008310FC"/>
    <w:rsid w:val="00831C40"/>
    <w:rsid w:val="008321FD"/>
    <w:rsid w:val="00832976"/>
    <w:rsid w:val="00832A3D"/>
    <w:rsid w:val="00832B83"/>
    <w:rsid w:val="008333C3"/>
    <w:rsid w:val="0083360A"/>
    <w:rsid w:val="008339B3"/>
    <w:rsid w:val="00833AB3"/>
    <w:rsid w:val="00833D80"/>
    <w:rsid w:val="0083470B"/>
    <w:rsid w:val="008348D9"/>
    <w:rsid w:val="008354FF"/>
    <w:rsid w:val="0083567F"/>
    <w:rsid w:val="008371C2"/>
    <w:rsid w:val="008375CB"/>
    <w:rsid w:val="00840060"/>
    <w:rsid w:val="008400CF"/>
    <w:rsid w:val="00840622"/>
    <w:rsid w:val="008411C3"/>
    <w:rsid w:val="00841335"/>
    <w:rsid w:val="008415DC"/>
    <w:rsid w:val="00841AA3"/>
    <w:rsid w:val="00841D30"/>
    <w:rsid w:val="00842085"/>
    <w:rsid w:val="008420A5"/>
    <w:rsid w:val="0084252E"/>
    <w:rsid w:val="008428BA"/>
    <w:rsid w:val="00842903"/>
    <w:rsid w:val="00842A55"/>
    <w:rsid w:val="00843E09"/>
    <w:rsid w:val="00844787"/>
    <w:rsid w:val="008447C3"/>
    <w:rsid w:val="00844862"/>
    <w:rsid w:val="00845491"/>
    <w:rsid w:val="008455A2"/>
    <w:rsid w:val="00845932"/>
    <w:rsid w:val="008461BF"/>
    <w:rsid w:val="008463A6"/>
    <w:rsid w:val="00847003"/>
    <w:rsid w:val="00847392"/>
    <w:rsid w:val="00847C54"/>
    <w:rsid w:val="00851895"/>
    <w:rsid w:val="00851B2C"/>
    <w:rsid w:val="00852216"/>
    <w:rsid w:val="008538D1"/>
    <w:rsid w:val="00853E76"/>
    <w:rsid w:val="008543F2"/>
    <w:rsid w:val="0085575E"/>
    <w:rsid w:val="00856CED"/>
    <w:rsid w:val="00856F06"/>
    <w:rsid w:val="00857441"/>
    <w:rsid w:val="00857996"/>
    <w:rsid w:val="00857CAD"/>
    <w:rsid w:val="00860247"/>
    <w:rsid w:val="008606C0"/>
    <w:rsid w:val="00861125"/>
    <w:rsid w:val="008611BA"/>
    <w:rsid w:val="00861B16"/>
    <w:rsid w:val="00861CF8"/>
    <w:rsid w:val="00862318"/>
    <w:rsid w:val="00863631"/>
    <w:rsid w:val="00863683"/>
    <w:rsid w:val="00863F52"/>
    <w:rsid w:val="00864474"/>
    <w:rsid w:val="00864F3D"/>
    <w:rsid w:val="00864FB1"/>
    <w:rsid w:val="00865DF6"/>
    <w:rsid w:val="00865EEF"/>
    <w:rsid w:val="00866027"/>
    <w:rsid w:val="00867111"/>
    <w:rsid w:val="00867EE4"/>
    <w:rsid w:val="00870001"/>
    <w:rsid w:val="00870A31"/>
    <w:rsid w:val="00870A33"/>
    <w:rsid w:val="008720BB"/>
    <w:rsid w:val="008722B4"/>
    <w:rsid w:val="008725BD"/>
    <w:rsid w:val="00872648"/>
    <w:rsid w:val="0087382C"/>
    <w:rsid w:val="00873A97"/>
    <w:rsid w:val="00873CA2"/>
    <w:rsid w:val="00874121"/>
    <w:rsid w:val="00874977"/>
    <w:rsid w:val="00874B86"/>
    <w:rsid w:val="00874DBC"/>
    <w:rsid w:val="00874FAA"/>
    <w:rsid w:val="00875132"/>
    <w:rsid w:val="00875A75"/>
    <w:rsid w:val="00876F24"/>
    <w:rsid w:val="008771F9"/>
    <w:rsid w:val="00877441"/>
    <w:rsid w:val="00877756"/>
    <w:rsid w:val="008779C6"/>
    <w:rsid w:val="00877A9F"/>
    <w:rsid w:val="00881A4D"/>
    <w:rsid w:val="008822B2"/>
    <w:rsid w:val="00883E9A"/>
    <w:rsid w:val="0088525F"/>
    <w:rsid w:val="008853AE"/>
    <w:rsid w:val="00885E50"/>
    <w:rsid w:val="00886E04"/>
    <w:rsid w:val="00887013"/>
    <w:rsid w:val="00887207"/>
    <w:rsid w:val="00887B75"/>
    <w:rsid w:val="008903EB"/>
    <w:rsid w:val="0089186F"/>
    <w:rsid w:val="00893473"/>
    <w:rsid w:val="00893583"/>
    <w:rsid w:val="00893727"/>
    <w:rsid w:val="008942FA"/>
    <w:rsid w:val="008945B1"/>
    <w:rsid w:val="0089488B"/>
    <w:rsid w:val="00894960"/>
    <w:rsid w:val="00894DB2"/>
    <w:rsid w:val="00894FC5"/>
    <w:rsid w:val="0089531B"/>
    <w:rsid w:val="008956A3"/>
    <w:rsid w:val="0089572F"/>
    <w:rsid w:val="00896343"/>
    <w:rsid w:val="00896792"/>
    <w:rsid w:val="00896CA5"/>
    <w:rsid w:val="00896E31"/>
    <w:rsid w:val="0089793B"/>
    <w:rsid w:val="00897B11"/>
    <w:rsid w:val="008A0967"/>
    <w:rsid w:val="008A1431"/>
    <w:rsid w:val="008A19FD"/>
    <w:rsid w:val="008A1A69"/>
    <w:rsid w:val="008A29E8"/>
    <w:rsid w:val="008A2DB2"/>
    <w:rsid w:val="008A3107"/>
    <w:rsid w:val="008A410A"/>
    <w:rsid w:val="008A479B"/>
    <w:rsid w:val="008A4E87"/>
    <w:rsid w:val="008A5051"/>
    <w:rsid w:val="008A51EB"/>
    <w:rsid w:val="008A544B"/>
    <w:rsid w:val="008A5A91"/>
    <w:rsid w:val="008A6D04"/>
    <w:rsid w:val="008A73AC"/>
    <w:rsid w:val="008B0260"/>
    <w:rsid w:val="008B040D"/>
    <w:rsid w:val="008B05FF"/>
    <w:rsid w:val="008B0AE3"/>
    <w:rsid w:val="008B126A"/>
    <w:rsid w:val="008B1A02"/>
    <w:rsid w:val="008B1E18"/>
    <w:rsid w:val="008B2004"/>
    <w:rsid w:val="008B2605"/>
    <w:rsid w:val="008B2B49"/>
    <w:rsid w:val="008B348F"/>
    <w:rsid w:val="008B34FE"/>
    <w:rsid w:val="008B3B16"/>
    <w:rsid w:val="008B4054"/>
    <w:rsid w:val="008B487F"/>
    <w:rsid w:val="008B4BCB"/>
    <w:rsid w:val="008B4EF9"/>
    <w:rsid w:val="008B5113"/>
    <w:rsid w:val="008B55C7"/>
    <w:rsid w:val="008B563A"/>
    <w:rsid w:val="008B64DC"/>
    <w:rsid w:val="008B6AEE"/>
    <w:rsid w:val="008B6CB7"/>
    <w:rsid w:val="008B746E"/>
    <w:rsid w:val="008B7748"/>
    <w:rsid w:val="008C05B7"/>
    <w:rsid w:val="008C0BF0"/>
    <w:rsid w:val="008C0DB6"/>
    <w:rsid w:val="008C11DC"/>
    <w:rsid w:val="008C16B9"/>
    <w:rsid w:val="008C1EB6"/>
    <w:rsid w:val="008C27E6"/>
    <w:rsid w:val="008C2AB0"/>
    <w:rsid w:val="008C2D5F"/>
    <w:rsid w:val="008C37FC"/>
    <w:rsid w:val="008C3C29"/>
    <w:rsid w:val="008C3C55"/>
    <w:rsid w:val="008C4344"/>
    <w:rsid w:val="008C455A"/>
    <w:rsid w:val="008C5183"/>
    <w:rsid w:val="008C57D9"/>
    <w:rsid w:val="008C5811"/>
    <w:rsid w:val="008C622A"/>
    <w:rsid w:val="008C6E09"/>
    <w:rsid w:val="008C7902"/>
    <w:rsid w:val="008C797D"/>
    <w:rsid w:val="008C7CE1"/>
    <w:rsid w:val="008D0842"/>
    <w:rsid w:val="008D0BBA"/>
    <w:rsid w:val="008D0C9A"/>
    <w:rsid w:val="008D0EE4"/>
    <w:rsid w:val="008D117D"/>
    <w:rsid w:val="008D2240"/>
    <w:rsid w:val="008D2993"/>
    <w:rsid w:val="008D3030"/>
    <w:rsid w:val="008D3AF8"/>
    <w:rsid w:val="008D4785"/>
    <w:rsid w:val="008D4AD2"/>
    <w:rsid w:val="008D4FD3"/>
    <w:rsid w:val="008D5544"/>
    <w:rsid w:val="008D5636"/>
    <w:rsid w:val="008D5D00"/>
    <w:rsid w:val="008D5EE9"/>
    <w:rsid w:val="008D62BF"/>
    <w:rsid w:val="008D6459"/>
    <w:rsid w:val="008D66E7"/>
    <w:rsid w:val="008D693E"/>
    <w:rsid w:val="008D6DE0"/>
    <w:rsid w:val="008D7354"/>
    <w:rsid w:val="008D75FB"/>
    <w:rsid w:val="008D7870"/>
    <w:rsid w:val="008E0126"/>
    <w:rsid w:val="008E080E"/>
    <w:rsid w:val="008E1D75"/>
    <w:rsid w:val="008E1E3C"/>
    <w:rsid w:val="008E1E5B"/>
    <w:rsid w:val="008E2345"/>
    <w:rsid w:val="008E29C9"/>
    <w:rsid w:val="008E2D13"/>
    <w:rsid w:val="008E363A"/>
    <w:rsid w:val="008E44A6"/>
    <w:rsid w:val="008E4AED"/>
    <w:rsid w:val="008E4E12"/>
    <w:rsid w:val="008E52E2"/>
    <w:rsid w:val="008E5B85"/>
    <w:rsid w:val="008E5D33"/>
    <w:rsid w:val="008E65F1"/>
    <w:rsid w:val="008E790A"/>
    <w:rsid w:val="008E7AB7"/>
    <w:rsid w:val="008E7AF4"/>
    <w:rsid w:val="008E7D2E"/>
    <w:rsid w:val="008F1BFD"/>
    <w:rsid w:val="008F305C"/>
    <w:rsid w:val="008F3139"/>
    <w:rsid w:val="008F3F7D"/>
    <w:rsid w:val="008F4D6E"/>
    <w:rsid w:val="008F5B8A"/>
    <w:rsid w:val="008F5DF5"/>
    <w:rsid w:val="008F6480"/>
    <w:rsid w:val="008F6774"/>
    <w:rsid w:val="008F6947"/>
    <w:rsid w:val="008F6EEA"/>
    <w:rsid w:val="008F769D"/>
    <w:rsid w:val="008F7F6F"/>
    <w:rsid w:val="009005CB"/>
    <w:rsid w:val="00900702"/>
    <w:rsid w:val="00901F72"/>
    <w:rsid w:val="009020B9"/>
    <w:rsid w:val="009021A2"/>
    <w:rsid w:val="00903295"/>
    <w:rsid w:val="00903387"/>
    <w:rsid w:val="0090461F"/>
    <w:rsid w:val="009047B3"/>
    <w:rsid w:val="00904C91"/>
    <w:rsid w:val="00905F59"/>
    <w:rsid w:val="009066B4"/>
    <w:rsid w:val="00906B5F"/>
    <w:rsid w:val="00906C7F"/>
    <w:rsid w:val="00907289"/>
    <w:rsid w:val="009073E2"/>
    <w:rsid w:val="00910FA2"/>
    <w:rsid w:val="009119CE"/>
    <w:rsid w:val="009122D5"/>
    <w:rsid w:val="00912BCC"/>
    <w:rsid w:val="0091410D"/>
    <w:rsid w:val="00914D40"/>
    <w:rsid w:val="00914E5E"/>
    <w:rsid w:val="009155D2"/>
    <w:rsid w:val="009156D7"/>
    <w:rsid w:val="00915742"/>
    <w:rsid w:val="00915AD7"/>
    <w:rsid w:val="00916A20"/>
    <w:rsid w:val="00916F75"/>
    <w:rsid w:val="00917409"/>
    <w:rsid w:val="0091792B"/>
    <w:rsid w:val="00917A68"/>
    <w:rsid w:val="0092058D"/>
    <w:rsid w:val="00920ABA"/>
    <w:rsid w:val="00920B95"/>
    <w:rsid w:val="00921F02"/>
    <w:rsid w:val="009224DD"/>
    <w:rsid w:val="00922FCB"/>
    <w:rsid w:val="0092300D"/>
    <w:rsid w:val="009241C5"/>
    <w:rsid w:val="0092452F"/>
    <w:rsid w:val="00924A20"/>
    <w:rsid w:val="00924D57"/>
    <w:rsid w:val="009252A6"/>
    <w:rsid w:val="009259CF"/>
    <w:rsid w:val="00925ECF"/>
    <w:rsid w:val="00926129"/>
    <w:rsid w:val="009262D7"/>
    <w:rsid w:val="0092654B"/>
    <w:rsid w:val="0092668B"/>
    <w:rsid w:val="00926DF4"/>
    <w:rsid w:val="00927A8A"/>
    <w:rsid w:val="00927E21"/>
    <w:rsid w:val="009305D5"/>
    <w:rsid w:val="00930EFF"/>
    <w:rsid w:val="00930FEA"/>
    <w:rsid w:val="00931B58"/>
    <w:rsid w:val="00931B76"/>
    <w:rsid w:val="00932604"/>
    <w:rsid w:val="009329F5"/>
    <w:rsid w:val="00933078"/>
    <w:rsid w:val="00933089"/>
    <w:rsid w:val="009341FE"/>
    <w:rsid w:val="009345CD"/>
    <w:rsid w:val="00934A2E"/>
    <w:rsid w:val="00937246"/>
    <w:rsid w:val="0093727A"/>
    <w:rsid w:val="009378AE"/>
    <w:rsid w:val="00937BBD"/>
    <w:rsid w:val="00937C6A"/>
    <w:rsid w:val="00937E63"/>
    <w:rsid w:val="009408DB"/>
    <w:rsid w:val="00940A49"/>
    <w:rsid w:val="00940CC8"/>
    <w:rsid w:val="009424C9"/>
    <w:rsid w:val="00942E78"/>
    <w:rsid w:val="00943487"/>
    <w:rsid w:val="0094427A"/>
    <w:rsid w:val="00944374"/>
    <w:rsid w:val="009446A5"/>
    <w:rsid w:val="009451C7"/>
    <w:rsid w:val="009467F7"/>
    <w:rsid w:val="009472D9"/>
    <w:rsid w:val="00947ED6"/>
    <w:rsid w:val="00950724"/>
    <w:rsid w:val="00950EFE"/>
    <w:rsid w:val="00950F9C"/>
    <w:rsid w:val="00950FDA"/>
    <w:rsid w:val="009511DF"/>
    <w:rsid w:val="00951569"/>
    <w:rsid w:val="00952158"/>
    <w:rsid w:val="00953081"/>
    <w:rsid w:val="009530A8"/>
    <w:rsid w:val="00953523"/>
    <w:rsid w:val="009537F5"/>
    <w:rsid w:val="00953942"/>
    <w:rsid w:val="00954265"/>
    <w:rsid w:val="009543AC"/>
    <w:rsid w:val="00954479"/>
    <w:rsid w:val="00954481"/>
    <w:rsid w:val="0095457B"/>
    <w:rsid w:val="009546E6"/>
    <w:rsid w:val="00954793"/>
    <w:rsid w:val="00955308"/>
    <w:rsid w:val="00955622"/>
    <w:rsid w:val="00955A1F"/>
    <w:rsid w:val="009560DA"/>
    <w:rsid w:val="00956134"/>
    <w:rsid w:val="0095632B"/>
    <w:rsid w:val="009569F1"/>
    <w:rsid w:val="00956ECB"/>
    <w:rsid w:val="00956EE5"/>
    <w:rsid w:val="009571A9"/>
    <w:rsid w:val="00957F05"/>
    <w:rsid w:val="009606F8"/>
    <w:rsid w:val="0096088A"/>
    <w:rsid w:val="00960EBA"/>
    <w:rsid w:val="00960F90"/>
    <w:rsid w:val="009618BC"/>
    <w:rsid w:val="00961F34"/>
    <w:rsid w:val="00962311"/>
    <w:rsid w:val="00962B8D"/>
    <w:rsid w:val="00962EE3"/>
    <w:rsid w:val="0096343F"/>
    <w:rsid w:val="009638AC"/>
    <w:rsid w:val="009638E8"/>
    <w:rsid w:val="00963E1D"/>
    <w:rsid w:val="00964F20"/>
    <w:rsid w:val="0096563D"/>
    <w:rsid w:val="00965C80"/>
    <w:rsid w:val="00965D0E"/>
    <w:rsid w:val="00965EF5"/>
    <w:rsid w:val="00966097"/>
    <w:rsid w:val="0096672F"/>
    <w:rsid w:val="00966E84"/>
    <w:rsid w:val="00967BFF"/>
    <w:rsid w:val="00967FAE"/>
    <w:rsid w:val="00967FCA"/>
    <w:rsid w:val="00970112"/>
    <w:rsid w:val="00970437"/>
    <w:rsid w:val="009708E7"/>
    <w:rsid w:val="00970EE6"/>
    <w:rsid w:val="00971367"/>
    <w:rsid w:val="009714D4"/>
    <w:rsid w:val="00971ABA"/>
    <w:rsid w:val="00971ABF"/>
    <w:rsid w:val="00972222"/>
    <w:rsid w:val="0097230A"/>
    <w:rsid w:val="009724A9"/>
    <w:rsid w:val="009729B1"/>
    <w:rsid w:val="009734CD"/>
    <w:rsid w:val="00973656"/>
    <w:rsid w:val="00975A69"/>
    <w:rsid w:val="00975BFE"/>
    <w:rsid w:val="00976747"/>
    <w:rsid w:val="00976CB7"/>
    <w:rsid w:val="00976D36"/>
    <w:rsid w:val="0097761B"/>
    <w:rsid w:val="00977CFD"/>
    <w:rsid w:val="00980A0D"/>
    <w:rsid w:val="00980A2A"/>
    <w:rsid w:val="00980B7E"/>
    <w:rsid w:val="00982659"/>
    <w:rsid w:val="00982CC8"/>
    <w:rsid w:val="009831A3"/>
    <w:rsid w:val="00983375"/>
    <w:rsid w:val="009838E3"/>
    <w:rsid w:val="00983F5E"/>
    <w:rsid w:val="00984115"/>
    <w:rsid w:val="00984817"/>
    <w:rsid w:val="0098481C"/>
    <w:rsid w:val="00984DA4"/>
    <w:rsid w:val="00984DB0"/>
    <w:rsid w:val="00985542"/>
    <w:rsid w:val="0098648A"/>
    <w:rsid w:val="00986691"/>
    <w:rsid w:val="009908AA"/>
    <w:rsid w:val="00990DDD"/>
    <w:rsid w:val="009915F6"/>
    <w:rsid w:val="00992768"/>
    <w:rsid w:val="00992ADD"/>
    <w:rsid w:val="0099318A"/>
    <w:rsid w:val="0099354A"/>
    <w:rsid w:val="00994163"/>
    <w:rsid w:val="00995DE9"/>
    <w:rsid w:val="00995F05"/>
    <w:rsid w:val="009969E5"/>
    <w:rsid w:val="00996A10"/>
    <w:rsid w:val="00997807"/>
    <w:rsid w:val="0099783F"/>
    <w:rsid w:val="009979FC"/>
    <w:rsid w:val="009A00BF"/>
    <w:rsid w:val="009A01D9"/>
    <w:rsid w:val="009A0B08"/>
    <w:rsid w:val="009A13B4"/>
    <w:rsid w:val="009A1C39"/>
    <w:rsid w:val="009A2711"/>
    <w:rsid w:val="009A27C5"/>
    <w:rsid w:val="009A2E41"/>
    <w:rsid w:val="009A3CBE"/>
    <w:rsid w:val="009A45B6"/>
    <w:rsid w:val="009A468C"/>
    <w:rsid w:val="009A4D21"/>
    <w:rsid w:val="009A6399"/>
    <w:rsid w:val="009A6DEF"/>
    <w:rsid w:val="009A7049"/>
    <w:rsid w:val="009A7323"/>
    <w:rsid w:val="009A7DDD"/>
    <w:rsid w:val="009A7E49"/>
    <w:rsid w:val="009B15D7"/>
    <w:rsid w:val="009B1E34"/>
    <w:rsid w:val="009B2559"/>
    <w:rsid w:val="009B2636"/>
    <w:rsid w:val="009B2F78"/>
    <w:rsid w:val="009B34CB"/>
    <w:rsid w:val="009B4657"/>
    <w:rsid w:val="009B5374"/>
    <w:rsid w:val="009B55AB"/>
    <w:rsid w:val="009B607D"/>
    <w:rsid w:val="009B6416"/>
    <w:rsid w:val="009B709F"/>
    <w:rsid w:val="009B736A"/>
    <w:rsid w:val="009C01CD"/>
    <w:rsid w:val="009C025C"/>
    <w:rsid w:val="009C0464"/>
    <w:rsid w:val="009C1137"/>
    <w:rsid w:val="009C2FCC"/>
    <w:rsid w:val="009C3713"/>
    <w:rsid w:val="009C3921"/>
    <w:rsid w:val="009C441D"/>
    <w:rsid w:val="009C4A2B"/>
    <w:rsid w:val="009C4EA9"/>
    <w:rsid w:val="009C4EB2"/>
    <w:rsid w:val="009C4F4B"/>
    <w:rsid w:val="009C521A"/>
    <w:rsid w:val="009C52E8"/>
    <w:rsid w:val="009C5B5A"/>
    <w:rsid w:val="009C60CF"/>
    <w:rsid w:val="009C6609"/>
    <w:rsid w:val="009C6ADF"/>
    <w:rsid w:val="009C78B8"/>
    <w:rsid w:val="009C7A6C"/>
    <w:rsid w:val="009C7C42"/>
    <w:rsid w:val="009D01D0"/>
    <w:rsid w:val="009D03AD"/>
    <w:rsid w:val="009D0BF8"/>
    <w:rsid w:val="009D0FB5"/>
    <w:rsid w:val="009D123D"/>
    <w:rsid w:val="009D1300"/>
    <w:rsid w:val="009D136D"/>
    <w:rsid w:val="009D1D55"/>
    <w:rsid w:val="009D2481"/>
    <w:rsid w:val="009D311F"/>
    <w:rsid w:val="009D31F8"/>
    <w:rsid w:val="009D337B"/>
    <w:rsid w:val="009D4C29"/>
    <w:rsid w:val="009D5045"/>
    <w:rsid w:val="009D5499"/>
    <w:rsid w:val="009D5D35"/>
    <w:rsid w:val="009D6229"/>
    <w:rsid w:val="009D6284"/>
    <w:rsid w:val="009D6421"/>
    <w:rsid w:val="009D6B21"/>
    <w:rsid w:val="009D7149"/>
    <w:rsid w:val="009D75A7"/>
    <w:rsid w:val="009D79BB"/>
    <w:rsid w:val="009D7D8C"/>
    <w:rsid w:val="009E0A7C"/>
    <w:rsid w:val="009E0EF8"/>
    <w:rsid w:val="009E1199"/>
    <w:rsid w:val="009E1C94"/>
    <w:rsid w:val="009E1D98"/>
    <w:rsid w:val="009E1E4A"/>
    <w:rsid w:val="009E2037"/>
    <w:rsid w:val="009E2CF4"/>
    <w:rsid w:val="009E3041"/>
    <w:rsid w:val="009E367D"/>
    <w:rsid w:val="009E3986"/>
    <w:rsid w:val="009E417C"/>
    <w:rsid w:val="009E4289"/>
    <w:rsid w:val="009E47BE"/>
    <w:rsid w:val="009E4AFE"/>
    <w:rsid w:val="009E6218"/>
    <w:rsid w:val="009E7A14"/>
    <w:rsid w:val="009E7FA5"/>
    <w:rsid w:val="009E7FD7"/>
    <w:rsid w:val="009F066E"/>
    <w:rsid w:val="009F1055"/>
    <w:rsid w:val="009F1576"/>
    <w:rsid w:val="009F1990"/>
    <w:rsid w:val="009F1A43"/>
    <w:rsid w:val="009F2A25"/>
    <w:rsid w:val="009F33F7"/>
    <w:rsid w:val="009F3648"/>
    <w:rsid w:val="009F39E3"/>
    <w:rsid w:val="009F3FB6"/>
    <w:rsid w:val="009F4747"/>
    <w:rsid w:val="009F4E39"/>
    <w:rsid w:val="009F519E"/>
    <w:rsid w:val="009F5907"/>
    <w:rsid w:val="009F612B"/>
    <w:rsid w:val="009F6226"/>
    <w:rsid w:val="009F62FE"/>
    <w:rsid w:val="009F6E05"/>
    <w:rsid w:val="009F6E1B"/>
    <w:rsid w:val="009F7EE1"/>
    <w:rsid w:val="00A00648"/>
    <w:rsid w:val="00A00CAF"/>
    <w:rsid w:val="00A01196"/>
    <w:rsid w:val="00A01F05"/>
    <w:rsid w:val="00A0208B"/>
    <w:rsid w:val="00A023A4"/>
    <w:rsid w:val="00A026FA"/>
    <w:rsid w:val="00A031ED"/>
    <w:rsid w:val="00A03701"/>
    <w:rsid w:val="00A03C46"/>
    <w:rsid w:val="00A046B2"/>
    <w:rsid w:val="00A05704"/>
    <w:rsid w:val="00A05739"/>
    <w:rsid w:val="00A05759"/>
    <w:rsid w:val="00A057ED"/>
    <w:rsid w:val="00A0670C"/>
    <w:rsid w:val="00A069A0"/>
    <w:rsid w:val="00A077B5"/>
    <w:rsid w:val="00A10319"/>
    <w:rsid w:val="00A11E2F"/>
    <w:rsid w:val="00A127DA"/>
    <w:rsid w:val="00A127FB"/>
    <w:rsid w:val="00A12D74"/>
    <w:rsid w:val="00A12EFC"/>
    <w:rsid w:val="00A132A1"/>
    <w:rsid w:val="00A139DB"/>
    <w:rsid w:val="00A13A47"/>
    <w:rsid w:val="00A13D18"/>
    <w:rsid w:val="00A141E1"/>
    <w:rsid w:val="00A148BF"/>
    <w:rsid w:val="00A159B5"/>
    <w:rsid w:val="00A16239"/>
    <w:rsid w:val="00A16A45"/>
    <w:rsid w:val="00A16BC5"/>
    <w:rsid w:val="00A17699"/>
    <w:rsid w:val="00A20696"/>
    <w:rsid w:val="00A20837"/>
    <w:rsid w:val="00A21AF4"/>
    <w:rsid w:val="00A21ED9"/>
    <w:rsid w:val="00A220AE"/>
    <w:rsid w:val="00A22126"/>
    <w:rsid w:val="00A221CB"/>
    <w:rsid w:val="00A22455"/>
    <w:rsid w:val="00A23E83"/>
    <w:rsid w:val="00A25188"/>
    <w:rsid w:val="00A25209"/>
    <w:rsid w:val="00A257AE"/>
    <w:rsid w:val="00A25B3D"/>
    <w:rsid w:val="00A25E71"/>
    <w:rsid w:val="00A26B14"/>
    <w:rsid w:val="00A30400"/>
    <w:rsid w:val="00A30BBB"/>
    <w:rsid w:val="00A31107"/>
    <w:rsid w:val="00A312C8"/>
    <w:rsid w:val="00A31586"/>
    <w:rsid w:val="00A31761"/>
    <w:rsid w:val="00A31C51"/>
    <w:rsid w:val="00A32565"/>
    <w:rsid w:val="00A32843"/>
    <w:rsid w:val="00A32AC6"/>
    <w:rsid w:val="00A3321A"/>
    <w:rsid w:val="00A33486"/>
    <w:rsid w:val="00A33F8F"/>
    <w:rsid w:val="00A34591"/>
    <w:rsid w:val="00A35559"/>
    <w:rsid w:val="00A35745"/>
    <w:rsid w:val="00A35A63"/>
    <w:rsid w:val="00A35D32"/>
    <w:rsid w:val="00A35F60"/>
    <w:rsid w:val="00A36082"/>
    <w:rsid w:val="00A363CD"/>
    <w:rsid w:val="00A37091"/>
    <w:rsid w:val="00A373C0"/>
    <w:rsid w:val="00A37633"/>
    <w:rsid w:val="00A378D0"/>
    <w:rsid w:val="00A4084D"/>
    <w:rsid w:val="00A40A7F"/>
    <w:rsid w:val="00A412C7"/>
    <w:rsid w:val="00A41511"/>
    <w:rsid w:val="00A4330C"/>
    <w:rsid w:val="00A43A9E"/>
    <w:rsid w:val="00A43ADA"/>
    <w:rsid w:val="00A43BB3"/>
    <w:rsid w:val="00A43CC7"/>
    <w:rsid w:val="00A43E7A"/>
    <w:rsid w:val="00A43F2F"/>
    <w:rsid w:val="00A4460F"/>
    <w:rsid w:val="00A4477F"/>
    <w:rsid w:val="00A4563A"/>
    <w:rsid w:val="00A4569E"/>
    <w:rsid w:val="00A464F8"/>
    <w:rsid w:val="00A465E2"/>
    <w:rsid w:val="00A46813"/>
    <w:rsid w:val="00A46BCB"/>
    <w:rsid w:val="00A46CD2"/>
    <w:rsid w:val="00A47248"/>
    <w:rsid w:val="00A4791F"/>
    <w:rsid w:val="00A47E68"/>
    <w:rsid w:val="00A501B1"/>
    <w:rsid w:val="00A50287"/>
    <w:rsid w:val="00A5053E"/>
    <w:rsid w:val="00A51403"/>
    <w:rsid w:val="00A51F11"/>
    <w:rsid w:val="00A525DC"/>
    <w:rsid w:val="00A52A89"/>
    <w:rsid w:val="00A52B15"/>
    <w:rsid w:val="00A537A8"/>
    <w:rsid w:val="00A54205"/>
    <w:rsid w:val="00A547E1"/>
    <w:rsid w:val="00A54A26"/>
    <w:rsid w:val="00A5504E"/>
    <w:rsid w:val="00A55F08"/>
    <w:rsid w:val="00A56002"/>
    <w:rsid w:val="00A574C8"/>
    <w:rsid w:val="00A575C1"/>
    <w:rsid w:val="00A57996"/>
    <w:rsid w:val="00A57A0D"/>
    <w:rsid w:val="00A60452"/>
    <w:rsid w:val="00A6114D"/>
    <w:rsid w:val="00A6162A"/>
    <w:rsid w:val="00A61877"/>
    <w:rsid w:val="00A61D51"/>
    <w:rsid w:val="00A623CD"/>
    <w:rsid w:val="00A63B86"/>
    <w:rsid w:val="00A6415F"/>
    <w:rsid w:val="00A64644"/>
    <w:rsid w:val="00A64D2C"/>
    <w:rsid w:val="00A65180"/>
    <w:rsid w:val="00A65A74"/>
    <w:rsid w:val="00A661E5"/>
    <w:rsid w:val="00A66229"/>
    <w:rsid w:val="00A66275"/>
    <w:rsid w:val="00A6742F"/>
    <w:rsid w:val="00A675B7"/>
    <w:rsid w:val="00A71481"/>
    <w:rsid w:val="00A71839"/>
    <w:rsid w:val="00A727E6"/>
    <w:rsid w:val="00A729E4"/>
    <w:rsid w:val="00A7355C"/>
    <w:rsid w:val="00A73D00"/>
    <w:rsid w:val="00A75165"/>
    <w:rsid w:val="00A76AEA"/>
    <w:rsid w:val="00A76B7A"/>
    <w:rsid w:val="00A7726B"/>
    <w:rsid w:val="00A77405"/>
    <w:rsid w:val="00A77612"/>
    <w:rsid w:val="00A77648"/>
    <w:rsid w:val="00A77871"/>
    <w:rsid w:val="00A77BA6"/>
    <w:rsid w:val="00A77F7E"/>
    <w:rsid w:val="00A8159D"/>
    <w:rsid w:val="00A81630"/>
    <w:rsid w:val="00A81865"/>
    <w:rsid w:val="00A82209"/>
    <w:rsid w:val="00A824D2"/>
    <w:rsid w:val="00A82BEE"/>
    <w:rsid w:val="00A82E76"/>
    <w:rsid w:val="00A83397"/>
    <w:rsid w:val="00A84444"/>
    <w:rsid w:val="00A84B3A"/>
    <w:rsid w:val="00A85466"/>
    <w:rsid w:val="00A85563"/>
    <w:rsid w:val="00A85735"/>
    <w:rsid w:val="00A85A39"/>
    <w:rsid w:val="00A86375"/>
    <w:rsid w:val="00A86B95"/>
    <w:rsid w:val="00A86CE4"/>
    <w:rsid w:val="00A87A5A"/>
    <w:rsid w:val="00A87BD6"/>
    <w:rsid w:val="00A902A2"/>
    <w:rsid w:val="00A907C4"/>
    <w:rsid w:val="00A90A67"/>
    <w:rsid w:val="00A90DC4"/>
    <w:rsid w:val="00A9128A"/>
    <w:rsid w:val="00A915F4"/>
    <w:rsid w:val="00A918C1"/>
    <w:rsid w:val="00A91D9F"/>
    <w:rsid w:val="00A91DA2"/>
    <w:rsid w:val="00A91DAA"/>
    <w:rsid w:val="00A91FC6"/>
    <w:rsid w:val="00A92028"/>
    <w:rsid w:val="00A93636"/>
    <w:rsid w:val="00A94F69"/>
    <w:rsid w:val="00A95969"/>
    <w:rsid w:val="00A96098"/>
    <w:rsid w:val="00A96BEA"/>
    <w:rsid w:val="00A96C43"/>
    <w:rsid w:val="00A9710A"/>
    <w:rsid w:val="00A97830"/>
    <w:rsid w:val="00AA12ED"/>
    <w:rsid w:val="00AA1ACF"/>
    <w:rsid w:val="00AA1C61"/>
    <w:rsid w:val="00AA32AB"/>
    <w:rsid w:val="00AA3E14"/>
    <w:rsid w:val="00AA41AD"/>
    <w:rsid w:val="00AA4342"/>
    <w:rsid w:val="00AA4B35"/>
    <w:rsid w:val="00AA4C62"/>
    <w:rsid w:val="00AA4C88"/>
    <w:rsid w:val="00AA5671"/>
    <w:rsid w:val="00AA5BB7"/>
    <w:rsid w:val="00AA64DF"/>
    <w:rsid w:val="00AA7857"/>
    <w:rsid w:val="00AB0CBC"/>
    <w:rsid w:val="00AB0D55"/>
    <w:rsid w:val="00AB1623"/>
    <w:rsid w:val="00AB1905"/>
    <w:rsid w:val="00AB1B6F"/>
    <w:rsid w:val="00AB1D13"/>
    <w:rsid w:val="00AB24BD"/>
    <w:rsid w:val="00AB2A38"/>
    <w:rsid w:val="00AB2D6C"/>
    <w:rsid w:val="00AB34DD"/>
    <w:rsid w:val="00AB3D8F"/>
    <w:rsid w:val="00AB447B"/>
    <w:rsid w:val="00AB4CB6"/>
    <w:rsid w:val="00AB4D4A"/>
    <w:rsid w:val="00AB54F4"/>
    <w:rsid w:val="00AB58DE"/>
    <w:rsid w:val="00AB59CC"/>
    <w:rsid w:val="00AB5ABC"/>
    <w:rsid w:val="00AB5B63"/>
    <w:rsid w:val="00AB5B7E"/>
    <w:rsid w:val="00AB5DDE"/>
    <w:rsid w:val="00AB608C"/>
    <w:rsid w:val="00AB6325"/>
    <w:rsid w:val="00AB6DC1"/>
    <w:rsid w:val="00AC044F"/>
    <w:rsid w:val="00AC0CCF"/>
    <w:rsid w:val="00AC0D12"/>
    <w:rsid w:val="00AC1BBD"/>
    <w:rsid w:val="00AC1E05"/>
    <w:rsid w:val="00AC22D7"/>
    <w:rsid w:val="00AC24AA"/>
    <w:rsid w:val="00AC25CB"/>
    <w:rsid w:val="00AC2617"/>
    <w:rsid w:val="00AC340F"/>
    <w:rsid w:val="00AC36EB"/>
    <w:rsid w:val="00AC38D7"/>
    <w:rsid w:val="00AC3989"/>
    <w:rsid w:val="00AC495A"/>
    <w:rsid w:val="00AC52EA"/>
    <w:rsid w:val="00AC6A1D"/>
    <w:rsid w:val="00AC6BB9"/>
    <w:rsid w:val="00AC723D"/>
    <w:rsid w:val="00AC7864"/>
    <w:rsid w:val="00AC7AC8"/>
    <w:rsid w:val="00AC7F3C"/>
    <w:rsid w:val="00AD0215"/>
    <w:rsid w:val="00AD0D5E"/>
    <w:rsid w:val="00AD124C"/>
    <w:rsid w:val="00AD1A3C"/>
    <w:rsid w:val="00AD1CF9"/>
    <w:rsid w:val="00AD250C"/>
    <w:rsid w:val="00AD3007"/>
    <w:rsid w:val="00AD322A"/>
    <w:rsid w:val="00AD4113"/>
    <w:rsid w:val="00AD4194"/>
    <w:rsid w:val="00AD44C8"/>
    <w:rsid w:val="00AD4CB1"/>
    <w:rsid w:val="00AD5662"/>
    <w:rsid w:val="00AD5CB2"/>
    <w:rsid w:val="00AD6332"/>
    <w:rsid w:val="00AD6555"/>
    <w:rsid w:val="00AD6D7F"/>
    <w:rsid w:val="00AD7156"/>
    <w:rsid w:val="00AD7892"/>
    <w:rsid w:val="00AE086F"/>
    <w:rsid w:val="00AE0D6F"/>
    <w:rsid w:val="00AE0D83"/>
    <w:rsid w:val="00AE105B"/>
    <w:rsid w:val="00AE1131"/>
    <w:rsid w:val="00AE1201"/>
    <w:rsid w:val="00AE16A1"/>
    <w:rsid w:val="00AE197E"/>
    <w:rsid w:val="00AE19A0"/>
    <w:rsid w:val="00AE1DF9"/>
    <w:rsid w:val="00AE25FE"/>
    <w:rsid w:val="00AE2ED2"/>
    <w:rsid w:val="00AE3470"/>
    <w:rsid w:val="00AE37A0"/>
    <w:rsid w:val="00AE3931"/>
    <w:rsid w:val="00AE3989"/>
    <w:rsid w:val="00AE3E3A"/>
    <w:rsid w:val="00AE4663"/>
    <w:rsid w:val="00AE48BA"/>
    <w:rsid w:val="00AE4BB4"/>
    <w:rsid w:val="00AE5B2D"/>
    <w:rsid w:val="00AE6893"/>
    <w:rsid w:val="00AE733F"/>
    <w:rsid w:val="00AE7910"/>
    <w:rsid w:val="00AF00AF"/>
    <w:rsid w:val="00AF011B"/>
    <w:rsid w:val="00AF02F5"/>
    <w:rsid w:val="00AF059E"/>
    <w:rsid w:val="00AF06F4"/>
    <w:rsid w:val="00AF095E"/>
    <w:rsid w:val="00AF0AE6"/>
    <w:rsid w:val="00AF0F4A"/>
    <w:rsid w:val="00AF0FCF"/>
    <w:rsid w:val="00AF15AC"/>
    <w:rsid w:val="00AF17C0"/>
    <w:rsid w:val="00AF1917"/>
    <w:rsid w:val="00AF1941"/>
    <w:rsid w:val="00AF1A01"/>
    <w:rsid w:val="00AF2F11"/>
    <w:rsid w:val="00AF49BF"/>
    <w:rsid w:val="00AF5D21"/>
    <w:rsid w:val="00AF662C"/>
    <w:rsid w:val="00AF68E5"/>
    <w:rsid w:val="00AF6C62"/>
    <w:rsid w:val="00AF70B1"/>
    <w:rsid w:val="00AF7AA3"/>
    <w:rsid w:val="00B00A10"/>
    <w:rsid w:val="00B01988"/>
    <w:rsid w:val="00B01B5A"/>
    <w:rsid w:val="00B01E04"/>
    <w:rsid w:val="00B01EC6"/>
    <w:rsid w:val="00B0270A"/>
    <w:rsid w:val="00B03050"/>
    <w:rsid w:val="00B03666"/>
    <w:rsid w:val="00B043F6"/>
    <w:rsid w:val="00B048CA"/>
    <w:rsid w:val="00B04CDB"/>
    <w:rsid w:val="00B05219"/>
    <w:rsid w:val="00B052BF"/>
    <w:rsid w:val="00B05973"/>
    <w:rsid w:val="00B05BCD"/>
    <w:rsid w:val="00B06714"/>
    <w:rsid w:val="00B06861"/>
    <w:rsid w:val="00B06E09"/>
    <w:rsid w:val="00B10359"/>
    <w:rsid w:val="00B1046B"/>
    <w:rsid w:val="00B1066C"/>
    <w:rsid w:val="00B10AF0"/>
    <w:rsid w:val="00B1121B"/>
    <w:rsid w:val="00B11660"/>
    <w:rsid w:val="00B1195B"/>
    <w:rsid w:val="00B12A64"/>
    <w:rsid w:val="00B13112"/>
    <w:rsid w:val="00B13248"/>
    <w:rsid w:val="00B136BD"/>
    <w:rsid w:val="00B137C3"/>
    <w:rsid w:val="00B141FC"/>
    <w:rsid w:val="00B144EA"/>
    <w:rsid w:val="00B15A54"/>
    <w:rsid w:val="00B17056"/>
    <w:rsid w:val="00B211C8"/>
    <w:rsid w:val="00B212B0"/>
    <w:rsid w:val="00B22394"/>
    <w:rsid w:val="00B22540"/>
    <w:rsid w:val="00B2282E"/>
    <w:rsid w:val="00B229C6"/>
    <w:rsid w:val="00B22B35"/>
    <w:rsid w:val="00B22B72"/>
    <w:rsid w:val="00B22EF4"/>
    <w:rsid w:val="00B2340D"/>
    <w:rsid w:val="00B23669"/>
    <w:rsid w:val="00B23B63"/>
    <w:rsid w:val="00B23DF5"/>
    <w:rsid w:val="00B25135"/>
    <w:rsid w:val="00B251C1"/>
    <w:rsid w:val="00B254BE"/>
    <w:rsid w:val="00B25A43"/>
    <w:rsid w:val="00B25A7A"/>
    <w:rsid w:val="00B25DE8"/>
    <w:rsid w:val="00B26621"/>
    <w:rsid w:val="00B26A8D"/>
    <w:rsid w:val="00B26D64"/>
    <w:rsid w:val="00B26DBD"/>
    <w:rsid w:val="00B27181"/>
    <w:rsid w:val="00B2748B"/>
    <w:rsid w:val="00B27520"/>
    <w:rsid w:val="00B27A67"/>
    <w:rsid w:val="00B27CD5"/>
    <w:rsid w:val="00B27F0D"/>
    <w:rsid w:val="00B31B92"/>
    <w:rsid w:val="00B31DF1"/>
    <w:rsid w:val="00B327B8"/>
    <w:rsid w:val="00B32BD5"/>
    <w:rsid w:val="00B333E9"/>
    <w:rsid w:val="00B336CF"/>
    <w:rsid w:val="00B338A3"/>
    <w:rsid w:val="00B349EC"/>
    <w:rsid w:val="00B3643B"/>
    <w:rsid w:val="00B36E4F"/>
    <w:rsid w:val="00B3743B"/>
    <w:rsid w:val="00B37BCA"/>
    <w:rsid w:val="00B4077F"/>
    <w:rsid w:val="00B414AB"/>
    <w:rsid w:val="00B41E2F"/>
    <w:rsid w:val="00B42DE6"/>
    <w:rsid w:val="00B433A6"/>
    <w:rsid w:val="00B43863"/>
    <w:rsid w:val="00B43CFB"/>
    <w:rsid w:val="00B44555"/>
    <w:rsid w:val="00B44851"/>
    <w:rsid w:val="00B448BE"/>
    <w:rsid w:val="00B45230"/>
    <w:rsid w:val="00B45312"/>
    <w:rsid w:val="00B4553D"/>
    <w:rsid w:val="00B45ADB"/>
    <w:rsid w:val="00B45F94"/>
    <w:rsid w:val="00B46035"/>
    <w:rsid w:val="00B469E6"/>
    <w:rsid w:val="00B46FCF"/>
    <w:rsid w:val="00B47810"/>
    <w:rsid w:val="00B478C2"/>
    <w:rsid w:val="00B47999"/>
    <w:rsid w:val="00B47D25"/>
    <w:rsid w:val="00B47D90"/>
    <w:rsid w:val="00B503AD"/>
    <w:rsid w:val="00B50CCB"/>
    <w:rsid w:val="00B5146E"/>
    <w:rsid w:val="00B516FB"/>
    <w:rsid w:val="00B52C78"/>
    <w:rsid w:val="00B5396A"/>
    <w:rsid w:val="00B53F82"/>
    <w:rsid w:val="00B544A1"/>
    <w:rsid w:val="00B5625F"/>
    <w:rsid w:val="00B5671A"/>
    <w:rsid w:val="00B56CAD"/>
    <w:rsid w:val="00B570F5"/>
    <w:rsid w:val="00B57379"/>
    <w:rsid w:val="00B6027C"/>
    <w:rsid w:val="00B60B82"/>
    <w:rsid w:val="00B60D2F"/>
    <w:rsid w:val="00B60DB3"/>
    <w:rsid w:val="00B614B5"/>
    <w:rsid w:val="00B61A8C"/>
    <w:rsid w:val="00B62545"/>
    <w:rsid w:val="00B642D4"/>
    <w:rsid w:val="00B645A8"/>
    <w:rsid w:val="00B6488C"/>
    <w:rsid w:val="00B64EAE"/>
    <w:rsid w:val="00B6579C"/>
    <w:rsid w:val="00B65D20"/>
    <w:rsid w:val="00B66095"/>
    <w:rsid w:val="00B662CE"/>
    <w:rsid w:val="00B729F0"/>
    <w:rsid w:val="00B72BE5"/>
    <w:rsid w:val="00B72C63"/>
    <w:rsid w:val="00B7305E"/>
    <w:rsid w:val="00B741BB"/>
    <w:rsid w:val="00B741DF"/>
    <w:rsid w:val="00B753C0"/>
    <w:rsid w:val="00B75AF5"/>
    <w:rsid w:val="00B769B0"/>
    <w:rsid w:val="00B77D4D"/>
    <w:rsid w:val="00B77DA1"/>
    <w:rsid w:val="00B80722"/>
    <w:rsid w:val="00B80F85"/>
    <w:rsid w:val="00B817F4"/>
    <w:rsid w:val="00B817FE"/>
    <w:rsid w:val="00B8184A"/>
    <w:rsid w:val="00B8272D"/>
    <w:rsid w:val="00B82938"/>
    <w:rsid w:val="00B82B84"/>
    <w:rsid w:val="00B830EF"/>
    <w:rsid w:val="00B84BF1"/>
    <w:rsid w:val="00B856AA"/>
    <w:rsid w:val="00B8573F"/>
    <w:rsid w:val="00B873B6"/>
    <w:rsid w:val="00B87C86"/>
    <w:rsid w:val="00B9021E"/>
    <w:rsid w:val="00B9047C"/>
    <w:rsid w:val="00B90A64"/>
    <w:rsid w:val="00B911FA"/>
    <w:rsid w:val="00B91FE9"/>
    <w:rsid w:val="00B923C5"/>
    <w:rsid w:val="00B93423"/>
    <w:rsid w:val="00B93490"/>
    <w:rsid w:val="00B9423E"/>
    <w:rsid w:val="00B94513"/>
    <w:rsid w:val="00B94B1D"/>
    <w:rsid w:val="00B9515E"/>
    <w:rsid w:val="00B95665"/>
    <w:rsid w:val="00B9572E"/>
    <w:rsid w:val="00B958BC"/>
    <w:rsid w:val="00B96493"/>
    <w:rsid w:val="00B96D8D"/>
    <w:rsid w:val="00B96E28"/>
    <w:rsid w:val="00B9794C"/>
    <w:rsid w:val="00BA03C4"/>
    <w:rsid w:val="00BA0E58"/>
    <w:rsid w:val="00BA1809"/>
    <w:rsid w:val="00BA233E"/>
    <w:rsid w:val="00BA28ED"/>
    <w:rsid w:val="00BA2D6C"/>
    <w:rsid w:val="00BA3019"/>
    <w:rsid w:val="00BA307C"/>
    <w:rsid w:val="00BA3241"/>
    <w:rsid w:val="00BA3597"/>
    <w:rsid w:val="00BA3D1C"/>
    <w:rsid w:val="00BA50DB"/>
    <w:rsid w:val="00BA530B"/>
    <w:rsid w:val="00BA5560"/>
    <w:rsid w:val="00BA5E0E"/>
    <w:rsid w:val="00BA6497"/>
    <w:rsid w:val="00BA65AA"/>
    <w:rsid w:val="00BA6852"/>
    <w:rsid w:val="00BA71EC"/>
    <w:rsid w:val="00BA7747"/>
    <w:rsid w:val="00BA7896"/>
    <w:rsid w:val="00BB06A2"/>
    <w:rsid w:val="00BB06CB"/>
    <w:rsid w:val="00BB0D45"/>
    <w:rsid w:val="00BB0DBA"/>
    <w:rsid w:val="00BB0FAC"/>
    <w:rsid w:val="00BB181C"/>
    <w:rsid w:val="00BB2502"/>
    <w:rsid w:val="00BB2660"/>
    <w:rsid w:val="00BB2875"/>
    <w:rsid w:val="00BB2E54"/>
    <w:rsid w:val="00BB3138"/>
    <w:rsid w:val="00BB32A2"/>
    <w:rsid w:val="00BB341D"/>
    <w:rsid w:val="00BB3C27"/>
    <w:rsid w:val="00BB3D9F"/>
    <w:rsid w:val="00BB4189"/>
    <w:rsid w:val="00BB44E3"/>
    <w:rsid w:val="00BB538F"/>
    <w:rsid w:val="00BB5D86"/>
    <w:rsid w:val="00BB5DD5"/>
    <w:rsid w:val="00BB70AC"/>
    <w:rsid w:val="00BC06CB"/>
    <w:rsid w:val="00BC072B"/>
    <w:rsid w:val="00BC07E2"/>
    <w:rsid w:val="00BC14F0"/>
    <w:rsid w:val="00BC171A"/>
    <w:rsid w:val="00BC204B"/>
    <w:rsid w:val="00BC29E0"/>
    <w:rsid w:val="00BC2B30"/>
    <w:rsid w:val="00BC2EDA"/>
    <w:rsid w:val="00BC4E40"/>
    <w:rsid w:val="00BC4E87"/>
    <w:rsid w:val="00BC4EF7"/>
    <w:rsid w:val="00BC5AFC"/>
    <w:rsid w:val="00BC61D3"/>
    <w:rsid w:val="00BC6555"/>
    <w:rsid w:val="00BC6F6F"/>
    <w:rsid w:val="00BC72FF"/>
    <w:rsid w:val="00BC78F6"/>
    <w:rsid w:val="00BC7E75"/>
    <w:rsid w:val="00BC7EAB"/>
    <w:rsid w:val="00BC7F25"/>
    <w:rsid w:val="00BD057F"/>
    <w:rsid w:val="00BD06D4"/>
    <w:rsid w:val="00BD0711"/>
    <w:rsid w:val="00BD0CE4"/>
    <w:rsid w:val="00BD1B7D"/>
    <w:rsid w:val="00BD2101"/>
    <w:rsid w:val="00BD2174"/>
    <w:rsid w:val="00BD21F3"/>
    <w:rsid w:val="00BD327A"/>
    <w:rsid w:val="00BD33F4"/>
    <w:rsid w:val="00BD3EFB"/>
    <w:rsid w:val="00BD4250"/>
    <w:rsid w:val="00BD5A33"/>
    <w:rsid w:val="00BD5C8B"/>
    <w:rsid w:val="00BD62E0"/>
    <w:rsid w:val="00BD653B"/>
    <w:rsid w:val="00BD6DFE"/>
    <w:rsid w:val="00BD6E6D"/>
    <w:rsid w:val="00BD7537"/>
    <w:rsid w:val="00BE0233"/>
    <w:rsid w:val="00BE0778"/>
    <w:rsid w:val="00BE0D69"/>
    <w:rsid w:val="00BE10A0"/>
    <w:rsid w:val="00BE1CCE"/>
    <w:rsid w:val="00BE1D87"/>
    <w:rsid w:val="00BE23C1"/>
    <w:rsid w:val="00BE26A9"/>
    <w:rsid w:val="00BE319F"/>
    <w:rsid w:val="00BE325B"/>
    <w:rsid w:val="00BE32BE"/>
    <w:rsid w:val="00BE37AA"/>
    <w:rsid w:val="00BE3A6F"/>
    <w:rsid w:val="00BE49EA"/>
    <w:rsid w:val="00BE4BB0"/>
    <w:rsid w:val="00BE4C7C"/>
    <w:rsid w:val="00BE50D6"/>
    <w:rsid w:val="00BE5EF1"/>
    <w:rsid w:val="00BE6102"/>
    <w:rsid w:val="00BE792A"/>
    <w:rsid w:val="00BE7AC9"/>
    <w:rsid w:val="00BF0C54"/>
    <w:rsid w:val="00BF1211"/>
    <w:rsid w:val="00BF1B7B"/>
    <w:rsid w:val="00BF2970"/>
    <w:rsid w:val="00BF3020"/>
    <w:rsid w:val="00BF3741"/>
    <w:rsid w:val="00BF3801"/>
    <w:rsid w:val="00BF3DB7"/>
    <w:rsid w:val="00BF4612"/>
    <w:rsid w:val="00BF47CA"/>
    <w:rsid w:val="00BF5416"/>
    <w:rsid w:val="00BF560C"/>
    <w:rsid w:val="00BF5926"/>
    <w:rsid w:val="00BF5EE7"/>
    <w:rsid w:val="00BF60DC"/>
    <w:rsid w:val="00BF6274"/>
    <w:rsid w:val="00BF6E47"/>
    <w:rsid w:val="00BF709A"/>
    <w:rsid w:val="00BF709D"/>
    <w:rsid w:val="00BF7207"/>
    <w:rsid w:val="00BF75E9"/>
    <w:rsid w:val="00BF7ABB"/>
    <w:rsid w:val="00C004ED"/>
    <w:rsid w:val="00C009A9"/>
    <w:rsid w:val="00C00A21"/>
    <w:rsid w:val="00C0178D"/>
    <w:rsid w:val="00C01848"/>
    <w:rsid w:val="00C0191C"/>
    <w:rsid w:val="00C01DA4"/>
    <w:rsid w:val="00C027F9"/>
    <w:rsid w:val="00C03103"/>
    <w:rsid w:val="00C04B64"/>
    <w:rsid w:val="00C06FF0"/>
    <w:rsid w:val="00C0767C"/>
    <w:rsid w:val="00C07A4E"/>
    <w:rsid w:val="00C07D1E"/>
    <w:rsid w:val="00C07E15"/>
    <w:rsid w:val="00C104F4"/>
    <w:rsid w:val="00C10FE2"/>
    <w:rsid w:val="00C11018"/>
    <w:rsid w:val="00C11322"/>
    <w:rsid w:val="00C128BA"/>
    <w:rsid w:val="00C13EAD"/>
    <w:rsid w:val="00C14271"/>
    <w:rsid w:val="00C14A22"/>
    <w:rsid w:val="00C1525F"/>
    <w:rsid w:val="00C153FD"/>
    <w:rsid w:val="00C1577F"/>
    <w:rsid w:val="00C16138"/>
    <w:rsid w:val="00C16406"/>
    <w:rsid w:val="00C16F88"/>
    <w:rsid w:val="00C179B8"/>
    <w:rsid w:val="00C17EA0"/>
    <w:rsid w:val="00C2112D"/>
    <w:rsid w:val="00C2188C"/>
    <w:rsid w:val="00C21C28"/>
    <w:rsid w:val="00C21E23"/>
    <w:rsid w:val="00C220A2"/>
    <w:rsid w:val="00C22317"/>
    <w:rsid w:val="00C22756"/>
    <w:rsid w:val="00C22E79"/>
    <w:rsid w:val="00C23220"/>
    <w:rsid w:val="00C2336E"/>
    <w:rsid w:val="00C23A94"/>
    <w:rsid w:val="00C23C9F"/>
    <w:rsid w:val="00C23F56"/>
    <w:rsid w:val="00C243F0"/>
    <w:rsid w:val="00C2465F"/>
    <w:rsid w:val="00C24DA2"/>
    <w:rsid w:val="00C24E55"/>
    <w:rsid w:val="00C255CC"/>
    <w:rsid w:val="00C26167"/>
    <w:rsid w:val="00C263B2"/>
    <w:rsid w:val="00C264AA"/>
    <w:rsid w:val="00C26535"/>
    <w:rsid w:val="00C267D9"/>
    <w:rsid w:val="00C26A25"/>
    <w:rsid w:val="00C27D12"/>
    <w:rsid w:val="00C319D7"/>
    <w:rsid w:val="00C31AF9"/>
    <w:rsid w:val="00C31BD4"/>
    <w:rsid w:val="00C31EED"/>
    <w:rsid w:val="00C329A7"/>
    <w:rsid w:val="00C32C8E"/>
    <w:rsid w:val="00C3380C"/>
    <w:rsid w:val="00C33F6D"/>
    <w:rsid w:val="00C34032"/>
    <w:rsid w:val="00C34838"/>
    <w:rsid w:val="00C351B5"/>
    <w:rsid w:val="00C35486"/>
    <w:rsid w:val="00C35EF6"/>
    <w:rsid w:val="00C35F67"/>
    <w:rsid w:val="00C35FC8"/>
    <w:rsid w:val="00C36896"/>
    <w:rsid w:val="00C368F6"/>
    <w:rsid w:val="00C37185"/>
    <w:rsid w:val="00C371FF"/>
    <w:rsid w:val="00C3775C"/>
    <w:rsid w:val="00C37863"/>
    <w:rsid w:val="00C403B3"/>
    <w:rsid w:val="00C404B8"/>
    <w:rsid w:val="00C406A0"/>
    <w:rsid w:val="00C40BA8"/>
    <w:rsid w:val="00C413D3"/>
    <w:rsid w:val="00C41467"/>
    <w:rsid w:val="00C4288B"/>
    <w:rsid w:val="00C42BFB"/>
    <w:rsid w:val="00C42F9B"/>
    <w:rsid w:val="00C4354C"/>
    <w:rsid w:val="00C439F0"/>
    <w:rsid w:val="00C44276"/>
    <w:rsid w:val="00C44616"/>
    <w:rsid w:val="00C453B6"/>
    <w:rsid w:val="00C45652"/>
    <w:rsid w:val="00C45B08"/>
    <w:rsid w:val="00C45BA9"/>
    <w:rsid w:val="00C45CCB"/>
    <w:rsid w:val="00C45EAA"/>
    <w:rsid w:val="00C460F8"/>
    <w:rsid w:val="00C46479"/>
    <w:rsid w:val="00C467A0"/>
    <w:rsid w:val="00C46ACD"/>
    <w:rsid w:val="00C46C27"/>
    <w:rsid w:val="00C47AFB"/>
    <w:rsid w:val="00C5007E"/>
    <w:rsid w:val="00C50364"/>
    <w:rsid w:val="00C5044D"/>
    <w:rsid w:val="00C5051B"/>
    <w:rsid w:val="00C506F8"/>
    <w:rsid w:val="00C50802"/>
    <w:rsid w:val="00C518CC"/>
    <w:rsid w:val="00C52C35"/>
    <w:rsid w:val="00C52DEF"/>
    <w:rsid w:val="00C53147"/>
    <w:rsid w:val="00C531D3"/>
    <w:rsid w:val="00C53592"/>
    <w:rsid w:val="00C53C3E"/>
    <w:rsid w:val="00C55FD4"/>
    <w:rsid w:val="00C56D1E"/>
    <w:rsid w:val="00C572C5"/>
    <w:rsid w:val="00C578A9"/>
    <w:rsid w:val="00C611A0"/>
    <w:rsid w:val="00C61C23"/>
    <w:rsid w:val="00C6304E"/>
    <w:rsid w:val="00C64B69"/>
    <w:rsid w:val="00C64C65"/>
    <w:rsid w:val="00C650C4"/>
    <w:rsid w:val="00C65723"/>
    <w:rsid w:val="00C65805"/>
    <w:rsid w:val="00C659E3"/>
    <w:rsid w:val="00C65B27"/>
    <w:rsid w:val="00C65BFF"/>
    <w:rsid w:val="00C65E8D"/>
    <w:rsid w:val="00C665A9"/>
    <w:rsid w:val="00C6668D"/>
    <w:rsid w:val="00C666A9"/>
    <w:rsid w:val="00C66E5E"/>
    <w:rsid w:val="00C675A3"/>
    <w:rsid w:val="00C7045E"/>
    <w:rsid w:val="00C7086D"/>
    <w:rsid w:val="00C7136F"/>
    <w:rsid w:val="00C71D6D"/>
    <w:rsid w:val="00C71FE5"/>
    <w:rsid w:val="00C72D30"/>
    <w:rsid w:val="00C73040"/>
    <w:rsid w:val="00C73319"/>
    <w:rsid w:val="00C73AAF"/>
    <w:rsid w:val="00C74157"/>
    <w:rsid w:val="00C7415F"/>
    <w:rsid w:val="00C744BF"/>
    <w:rsid w:val="00C74F83"/>
    <w:rsid w:val="00C7509A"/>
    <w:rsid w:val="00C75272"/>
    <w:rsid w:val="00C7550D"/>
    <w:rsid w:val="00C75761"/>
    <w:rsid w:val="00C7577A"/>
    <w:rsid w:val="00C75D64"/>
    <w:rsid w:val="00C75E95"/>
    <w:rsid w:val="00C75F4A"/>
    <w:rsid w:val="00C76701"/>
    <w:rsid w:val="00C768DA"/>
    <w:rsid w:val="00C768FB"/>
    <w:rsid w:val="00C76950"/>
    <w:rsid w:val="00C76F3F"/>
    <w:rsid w:val="00C77127"/>
    <w:rsid w:val="00C77E00"/>
    <w:rsid w:val="00C80387"/>
    <w:rsid w:val="00C803F4"/>
    <w:rsid w:val="00C80438"/>
    <w:rsid w:val="00C804E4"/>
    <w:rsid w:val="00C80DD9"/>
    <w:rsid w:val="00C813E5"/>
    <w:rsid w:val="00C814CA"/>
    <w:rsid w:val="00C81C03"/>
    <w:rsid w:val="00C81C92"/>
    <w:rsid w:val="00C8320D"/>
    <w:rsid w:val="00C84053"/>
    <w:rsid w:val="00C843E2"/>
    <w:rsid w:val="00C85271"/>
    <w:rsid w:val="00C8573B"/>
    <w:rsid w:val="00C868C7"/>
    <w:rsid w:val="00C868EC"/>
    <w:rsid w:val="00C875D3"/>
    <w:rsid w:val="00C87EB9"/>
    <w:rsid w:val="00C90FA4"/>
    <w:rsid w:val="00C9333D"/>
    <w:rsid w:val="00C93784"/>
    <w:rsid w:val="00C943F6"/>
    <w:rsid w:val="00C947B4"/>
    <w:rsid w:val="00C95204"/>
    <w:rsid w:val="00C957B0"/>
    <w:rsid w:val="00C957BC"/>
    <w:rsid w:val="00C95CD1"/>
    <w:rsid w:val="00C96EA8"/>
    <w:rsid w:val="00C97273"/>
    <w:rsid w:val="00C97632"/>
    <w:rsid w:val="00CA0A2E"/>
    <w:rsid w:val="00CA1456"/>
    <w:rsid w:val="00CA186C"/>
    <w:rsid w:val="00CA1B30"/>
    <w:rsid w:val="00CA2169"/>
    <w:rsid w:val="00CA27ED"/>
    <w:rsid w:val="00CA2987"/>
    <w:rsid w:val="00CA32E8"/>
    <w:rsid w:val="00CA495B"/>
    <w:rsid w:val="00CA4F7B"/>
    <w:rsid w:val="00CA51A2"/>
    <w:rsid w:val="00CA52DC"/>
    <w:rsid w:val="00CA56C6"/>
    <w:rsid w:val="00CA64C2"/>
    <w:rsid w:val="00CA77BC"/>
    <w:rsid w:val="00CA7805"/>
    <w:rsid w:val="00CB0040"/>
    <w:rsid w:val="00CB0107"/>
    <w:rsid w:val="00CB08DF"/>
    <w:rsid w:val="00CB0C2F"/>
    <w:rsid w:val="00CB0CC3"/>
    <w:rsid w:val="00CB0E3A"/>
    <w:rsid w:val="00CB104B"/>
    <w:rsid w:val="00CB1271"/>
    <w:rsid w:val="00CB13F4"/>
    <w:rsid w:val="00CB1704"/>
    <w:rsid w:val="00CB1719"/>
    <w:rsid w:val="00CB1BFD"/>
    <w:rsid w:val="00CB2D2E"/>
    <w:rsid w:val="00CB3C97"/>
    <w:rsid w:val="00CB4538"/>
    <w:rsid w:val="00CB4DEC"/>
    <w:rsid w:val="00CB5B36"/>
    <w:rsid w:val="00CB6030"/>
    <w:rsid w:val="00CB64CC"/>
    <w:rsid w:val="00CB6A34"/>
    <w:rsid w:val="00CB6E57"/>
    <w:rsid w:val="00CB71A5"/>
    <w:rsid w:val="00CB736E"/>
    <w:rsid w:val="00CC0C6D"/>
    <w:rsid w:val="00CC2568"/>
    <w:rsid w:val="00CC25CA"/>
    <w:rsid w:val="00CC2B71"/>
    <w:rsid w:val="00CC2DA6"/>
    <w:rsid w:val="00CC3021"/>
    <w:rsid w:val="00CC39B6"/>
    <w:rsid w:val="00CC3A17"/>
    <w:rsid w:val="00CC3BB7"/>
    <w:rsid w:val="00CC44D6"/>
    <w:rsid w:val="00CC4FFC"/>
    <w:rsid w:val="00CC5DA3"/>
    <w:rsid w:val="00CC5DC6"/>
    <w:rsid w:val="00CC6463"/>
    <w:rsid w:val="00CC75D7"/>
    <w:rsid w:val="00CC7A1C"/>
    <w:rsid w:val="00CD0477"/>
    <w:rsid w:val="00CD0B0E"/>
    <w:rsid w:val="00CD0BEB"/>
    <w:rsid w:val="00CD13A1"/>
    <w:rsid w:val="00CD1B37"/>
    <w:rsid w:val="00CD2134"/>
    <w:rsid w:val="00CD2434"/>
    <w:rsid w:val="00CD2A55"/>
    <w:rsid w:val="00CD2F27"/>
    <w:rsid w:val="00CD411F"/>
    <w:rsid w:val="00CD42C3"/>
    <w:rsid w:val="00CD4697"/>
    <w:rsid w:val="00CD5483"/>
    <w:rsid w:val="00CD596F"/>
    <w:rsid w:val="00CD6147"/>
    <w:rsid w:val="00CD6551"/>
    <w:rsid w:val="00CD6679"/>
    <w:rsid w:val="00CD6826"/>
    <w:rsid w:val="00CD6EFD"/>
    <w:rsid w:val="00CD6FD6"/>
    <w:rsid w:val="00CD7595"/>
    <w:rsid w:val="00CD77C0"/>
    <w:rsid w:val="00CD7977"/>
    <w:rsid w:val="00CD7E8D"/>
    <w:rsid w:val="00CE00B0"/>
    <w:rsid w:val="00CE03E8"/>
    <w:rsid w:val="00CE0749"/>
    <w:rsid w:val="00CE1064"/>
    <w:rsid w:val="00CE1294"/>
    <w:rsid w:val="00CE18D8"/>
    <w:rsid w:val="00CE18ED"/>
    <w:rsid w:val="00CE2AD3"/>
    <w:rsid w:val="00CE2C0E"/>
    <w:rsid w:val="00CE2E11"/>
    <w:rsid w:val="00CE3AFE"/>
    <w:rsid w:val="00CE3F19"/>
    <w:rsid w:val="00CE4AD5"/>
    <w:rsid w:val="00CE54F4"/>
    <w:rsid w:val="00CE59A8"/>
    <w:rsid w:val="00CE5EAE"/>
    <w:rsid w:val="00CE610F"/>
    <w:rsid w:val="00CE61CD"/>
    <w:rsid w:val="00CE67D7"/>
    <w:rsid w:val="00CE6ED2"/>
    <w:rsid w:val="00CE7109"/>
    <w:rsid w:val="00CE7DB6"/>
    <w:rsid w:val="00CF05B1"/>
    <w:rsid w:val="00CF0662"/>
    <w:rsid w:val="00CF11D4"/>
    <w:rsid w:val="00CF129C"/>
    <w:rsid w:val="00CF14FD"/>
    <w:rsid w:val="00CF1A00"/>
    <w:rsid w:val="00CF2058"/>
    <w:rsid w:val="00CF2847"/>
    <w:rsid w:val="00CF3304"/>
    <w:rsid w:val="00CF3EC5"/>
    <w:rsid w:val="00CF429E"/>
    <w:rsid w:val="00CF65EF"/>
    <w:rsid w:val="00CF677F"/>
    <w:rsid w:val="00CF68BB"/>
    <w:rsid w:val="00CF68D9"/>
    <w:rsid w:val="00CF6E6E"/>
    <w:rsid w:val="00CF7477"/>
    <w:rsid w:val="00CF7ADC"/>
    <w:rsid w:val="00CF7E82"/>
    <w:rsid w:val="00D00107"/>
    <w:rsid w:val="00D008C3"/>
    <w:rsid w:val="00D00A1D"/>
    <w:rsid w:val="00D01092"/>
    <w:rsid w:val="00D0137A"/>
    <w:rsid w:val="00D013CC"/>
    <w:rsid w:val="00D0195E"/>
    <w:rsid w:val="00D01973"/>
    <w:rsid w:val="00D02065"/>
    <w:rsid w:val="00D028A9"/>
    <w:rsid w:val="00D02A68"/>
    <w:rsid w:val="00D03B3D"/>
    <w:rsid w:val="00D03CED"/>
    <w:rsid w:val="00D03FCB"/>
    <w:rsid w:val="00D0409B"/>
    <w:rsid w:val="00D0483B"/>
    <w:rsid w:val="00D04A3C"/>
    <w:rsid w:val="00D0530F"/>
    <w:rsid w:val="00D0545F"/>
    <w:rsid w:val="00D056AF"/>
    <w:rsid w:val="00D05F32"/>
    <w:rsid w:val="00D06258"/>
    <w:rsid w:val="00D06994"/>
    <w:rsid w:val="00D06B55"/>
    <w:rsid w:val="00D06BF5"/>
    <w:rsid w:val="00D06E34"/>
    <w:rsid w:val="00D07066"/>
    <w:rsid w:val="00D0750B"/>
    <w:rsid w:val="00D10588"/>
    <w:rsid w:val="00D10C19"/>
    <w:rsid w:val="00D10DE9"/>
    <w:rsid w:val="00D11080"/>
    <w:rsid w:val="00D11B47"/>
    <w:rsid w:val="00D12856"/>
    <w:rsid w:val="00D12E01"/>
    <w:rsid w:val="00D134FE"/>
    <w:rsid w:val="00D13714"/>
    <w:rsid w:val="00D14238"/>
    <w:rsid w:val="00D14381"/>
    <w:rsid w:val="00D14E0A"/>
    <w:rsid w:val="00D1546C"/>
    <w:rsid w:val="00D154EA"/>
    <w:rsid w:val="00D15C6A"/>
    <w:rsid w:val="00D15CA3"/>
    <w:rsid w:val="00D15F2E"/>
    <w:rsid w:val="00D16B95"/>
    <w:rsid w:val="00D16E1C"/>
    <w:rsid w:val="00D17E0B"/>
    <w:rsid w:val="00D17E1C"/>
    <w:rsid w:val="00D20401"/>
    <w:rsid w:val="00D20B44"/>
    <w:rsid w:val="00D21311"/>
    <w:rsid w:val="00D21926"/>
    <w:rsid w:val="00D227C9"/>
    <w:rsid w:val="00D23FBB"/>
    <w:rsid w:val="00D2444D"/>
    <w:rsid w:val="00D25B4E"/>
    <w:rsid w:val="00D27932"/>
    <w:rsid w:val="00D30386"/>
    <w:rsid w:val="00D313E4"/>
    <w:rsid w:val="00D317E7"/>
    <w:rsid w:val="00D32148"/>
    <w:rsid w:val="00D323C6"/>
    <w:rsid w:val="00D329DC"/>
    <w:rsid w:val="00D333FA"/>
    <w:rsid w:val="00D33717"/>
    <w:rsid w:val="00D33812"/>
    <w:rsid w:val="00D33B4C"/>
    <w:rsid w:val="00D33FA1"/>
    <w:rsid w:val="00D34514"/>
    <w:rsid w:val="00D34A35"/>
    <w:rsid w:val="00D34F46"/>
    <w:rsid w:val="00D356F9"/>
    <w:rsid w:val="00D35A13"/>
    <w:rsid w:val="00D36CE1"/>
    <w:rsid w:val="00D3762A"/>
    <w:rsid w:val="00D37CB0"/>
    <w:rsid w:val="00D37E9F"/>
    <w:rsid w:val="00D40F95"/>
    <w:rsid w:val="00D435F4"/>
    <w:rsid w:val="00D436BE"/>
    <w:rsid w:val="00D4372E"/>
    <w:rsid w:val="00D43E89"/>
    <w:rsid w:val="00D445F4"/>
    <w:rsid w:val="00D447D8"/>
    <w:rsid w:val="00D44A52"/>
    <w:rsid w:val="00D46160"/>
    <w:rsid w:val="00D46D0A"/>
    <w:rsid w:val="00D46D82"/>
    <w:rsid w:val="00D473D7"/>
    <w:rsid w:val="00D47B94"/>
    <w:rsid w:val="00D5063C"/>
    <w:rsid w:val="00D510B3"/>
    <w:rsid w:val="00D513D9"/>
    <w:rsid w:val="00D5307A"/>
    <w:rsid w:val="00D531F2"/>
    <w:rsid w:val="00D53DCD"/>
    <w:rsid w:val="00D54476"/>
    <w:rsid w:val="00D55102"/>
    <w:rsid w:val="00D55CC1"/>
    <w:rsid w:val="00D56107"/>
    <w:rsid w:val="00D564F1"/>
    <w:rsid w:val="00D56689"/>
    <w:rsid w:val="00D56FE9"/>
    <w:rsid w:val="00D601D7"/>
    <w:rsid w:val="00D605D7"/>
    <w:rsid w:val="00D6081A"/>
    <w:rsid w:val="00D60ECD"/>
    <w:rsid w:val="00D61F0F"/>
    <w:rsid w:val="00D61F35"/>
    <w:rsid w:val="00D620F5"/>
    <w:rsid w:val="00D62CA2"/>
    <w:rsid w:val="00D63231"/>
    <w:rsid w:val="00D6339A"/>
    <w:rsid w:val="00D63698"/>
    <w:rsid w:val="00D63704"/>
    <w:rsid w:val="00D63842"/>
    <w:rsid w:val="00D63ADB"/>
    <w:rsid w:val="00D64A0B"/>
    <w:rsid w:val="00D6583D"/>
    <w:rsid w:val="00D661AE"/>
    <w:rsid w:val="00D66E34"/>
    <w:rsid w:val="00D67C5A"/>
    <w:rsid w:val="00D67F48"/>
    <w:rsid w:val="00D70028"/>
    <w:rsid w:val="00D7024C"/>
    <w:rsid w:val="00D70ED6"/>
    <w:rsid w:val="00D717AC"/>
    <w:rsid w:val="00D73172"/>
    <w:rsid w:val="00D731D8"/>
    <w:rsid w:val="00D7372B"/>
    <w:rsid w:val="00D739BF"/>
    <w:rsid w:val="00D73AE6"/>
    <w:rsid w:val="00D747C0"/>
    <w:rsid w:val="00D74E56"/>
    <w:rsid w:val="00D74EB3"/>
    <w:rsid w:val="00D753A5"/>
    <w:rsid w:val="00D7566C"/>
    <w:rsid w:val="00D761DB"/>
    <w:rsid w:val="00D76502"/>
    <w:rsid w:val="00D76EA1"/>
    <w:rsid w:val="00D77536"/>
    <w:rsid w:val="00D77852"/>
    <w:rsid w:val="00D77AF4"/>
    <w:rsid w:val="00D77B35"/>
    <w:rsid w:val="00D77BE7"/>
    <w:rsid w:val="00D77C77"/>
    <w:rsid w:val="00D77CCE"/>
    <w:rsid w:val="00D80248"/>
    <w:rsid w:val="00D8056A"/>
    <w:rsid w:val="00D80570"/>
    <w:rsid w:val="00D80A33"/>
    <w:rsid w:val="00D812D9"/>
    <w:rsid w:val="00D820DA"/>
    <w:rsid w:val="00D82577"/>
    <w:rsid w:val="00D8298C"/>
    <w:rsid w:val="00D83651"/>
    <w:rsid w:val="00D836E6"/>
    <w:rsid w:val="00D83BF5"/>
    <w:rsid w:val="00D83E1E"/>
    <w:rsid w:val="00D8466B"/>
    <w:rsid w:val="00D84710"/>
    <w:rsid w:val="00D8549C"/>
    <w:rsid w:val="00D8551F"/>
    <w:rsid w:val="00D856E0"/>
    <w:rsid w:val="00D86480"/>
    <w:rsid w:val="00D86840"/>
    <w:rsid w:val="00D86902"/>
    <w:rsid w:val="00D86B4E"/>
    <w:rsid w:val="00D8715F"/>
    <w:rsid w:val="00D878A7"/>
    <w:rsid w:val="00D87AC5"/>
    <w:rsid w:val="00D9076E"/>
    <w:rsid w:val="00D90862"/>
    <w:rsid w:val="00D90DEF"/>
    <w:rsid w:val="00D91C81"/>
    <w:rsid w:val="00D921AA"/>
    <w:rsid w:val="00D9227C"/>
    <w:rsid w:val="00D922BE"/>
    <w:rsid w:val="00D9245E"/>
    <w:rsid w:val="00D93B12"/>
    <w:rsid w:val="00D9412D"/>
    <w:rsid w:val="00D94898"/>
    <w:rsid w:val="00D94C9D"/>
    <w:rsid w:val="00D94E50"/>
    <w:rsid w:val="00D94EA6"/>
    <w:rsid w:val="00D94F3D"/>
    <w:rsid w:val="00D94FEE"/>
    <w:rsid w:val="00D957D0"/>
    <w:rsid w:val="00D958D7"/>
    <w:rsid w:val="00D96427"/>
    <w:rsid w:val="00D96513"/>
    <w:rsid w:val="00D9655B"/>
    <w:rsid w:val="00D9708C"/>
    <w:rsid w:val="00D9720C"/>
    <w:rsid w:val="00D97DAF"/>
    <w:rsid w:val="00D97E4A"/>
    <w:rsid w:val="00DA05A0"/>
    <w:rsid w:val="00DA072E"/>
    <w:rsid w:val="00DA0CA1"/>
    <w:rsid w:val="00DA1122"/>
    <w:rsid w:val="00DA1D2A"/>
    <w:rsid w:val="00DA2623"/>
    <w:rsid w:val="00DA26B7"/>
    <w:rsid w:val="00DA26C5"/>
    <w:rsid w:val="00DA295F"/>
    <w:rsid w:val="00DA2C5F"/>
    <w:rsid w:val="00DA319B"/>
    <w:rsid w:val="00DA5004"/>
    <w:rsid w:val="00DA529D"/>
    <w:rsid w:val="00DA6A7D"/>
    <w:rsid w:val="00DA6CBA"/>
    <w:rsid w:val="00DA6F31"/>
    <w:rsid w:val="00DB0435"/>
    <w:rsid w:val="00DB1049"/>
    <w:rsid w:val="00DB131F"/>
    <w:rsid w:val="00DB1573"/>
    <w:rsid w:val="00DB4613"/>
    <w:rsid w:val="00DB4638"/>
    <w:rsid w:val="00DB4743"/>
    <w:rsid w:val="00DB485C"/>
    <w:rsid w:val="00DB4A1A"/>
    <w:rsid w:val="00DB4F57"/>
    <w:rsid w:val="00DB59D5"/>
    <w:rsid w:val="00DB5A71"/>
    <w:rsid w:val="00DB6133"/>
    <w:rsid w:val="00DB65D9"/>
    <w:rsid w:val="00DB6711"/>
    <w:rsid w:val="00DB6DF1"/>
    <w:rsid w:val="00DB7FAF"/>
    <w:rsid w:val="00DC03AC"/>
    <w:rsid w:val="00DC072E"/>
    <w:rsid w:val="00DC07A8"/>
    <w:rsid w:val="00DC0A94"/>
    <w:rsid w:val="00DC0AB7"/>
    <w:rsid w:val="00DC1196"/>
    <w:rsid w:val="00DC12E2"/>
    <w:rsid w:val="00DC1551"/>
    <w:rsid w:val="00DC19E4"/>
    <w:rsid w:val="00DC23D1"/>
    <w:rsid w:val="00DC3776"/>
    <w:rsid w:val="00DC3827"/>
    <w:rsid w:val="00DC4426"/>
    <w:rsid w:val="00DC4580"/>
    <w:rsid w:val="00DC59E3"/>
    <w:rsid w:val="00DC6266"/>
    <w:rsid w:val="00DC6B07"/>
    <w:rsid w:val="00DD0056"/>
    <w:rsid w:val="00DD0BD9"/>
    <w:rsid w:val="00DD13DC"/>
    <w:rsid w:val="00DD396F"/>
    <w:rsid w:val="00DD3F41"/>
    <w:rsid w:val="00DD4C6E"/>
    <w:rsid w:val="00DD4F73"/>
    <w:rsid w:val="00DD54ED"/>
    <w:rsid w:val="00DD5862"/>
    <w:rsid w:val="00DD58A2"/>
    <w:rsid w:val="00DD5B8E"/>
    <w:rsid w:val="00DD68EA"/>
    <w:rsid w:val="00DD6A16"/>
    <w:rsid w:val="00DD6ABA"/>
    <w:rsid w:val="00DD6E75"/>
    <w:rsid w:val="00DD75F3"/>
    <w:rsid w:val="00DD7FAA"/>
    <w:rsid w:val="00DE04D8"/>
    <w:rsid w:val="00DE0D87"/>
    <w:rsid w:val="00DE124F"/>
    <w:rsid w:val="00DE14AB"/>
    <w:rsid w:val="00DE181F"/>
    <w:rsid w:val="00DE1FB7"/>
    <w:rsid w:val="00DE33FC"/>
    <w:rsid w:val="00DE3F09"/>
    <w:rsid w:val="00DE4627"/>
    <w:rsid w:val="00DE482B"/>
    <w:rsid w:val="00DE4B25"/>
    <w:rsid w:val="00DE5CCB"/>
    <w:rsid w:val="00DE6573"/>
    <w:rsid w:val="00DE70D9"/>
    <w:rsid w:val="00DE7759"/>
    <w:rsid w:val="00DE7E99"/>
    <w:rsid w:val="00DF02CA"/>
    <w:rsid w:val="00DF0ABD"/>
    <w:rsid w:val="00DF1651"/>
    <w:rsid w:val="00DF1749"/>
    <w:rsid w:val="00DF2436"/>
    <w:rsid w:val="00DF27ED"/>
    <w:rsid w:val="00DF28D6"/>
    <w:rsid w:val="00DF2F24"/>
    <w:rsid w:val="00DF3C14"/>
    <w:rsid w:val="00DF4107"/>
    <w:rsid w:val="00DF4FE5"/>
    <w:rsid w:val="00DF5F22"/>
    <w:rsid w:val="00DF62CD"/>
    <w:rsid w:val="00DF6777"/>
    <w:rsid w:val="00DF70DB"/>
    <w:rsid w:val="00E0064B"/>
    <w:rsid w:val="00E00FD3"/>
    <w:rsid w:val="00E01109"/>
    <w:rsid w:val="00E01359"/>
    <w:rsid w:val="00E0180E"/>
    <w:rsid w:val="00E01FE0"/>
    <w:rsid w:val="00E02387"/>
    <w:rsid w:val="00E029FA"/>
    <w:rsid w:val="00E02D6E"/>
    <w:rsid w:val="00E02F43"/>
    <w:rsid w:val="00E02FEE"/>
    <w:rsid w:val="00E03106"/>
    <w:rsid w:val="00E03C55"/>
    <w:rsid w:val="00E03D86"/>
    <w:rsid w:val="00E047DC"/>
    <w:rsid w:val="00E0495E"/>
    <w:rsid w:val="00E04BE9"/>
    <w:rsid w:val="00E04E1B"/>
    <w:rsid w:val="00E0518F"/>
    <w:rsid w:val="00E054F5"/>
    <w:rsid w:val="00E05654"/>
    <w:rsid w:val="00E05C2C"/>
    <w:rsid w:val="00E06606"/>
    <w:rsid w:val="00E06870"/>
    <w:rsid w:val="00E07B55"/>
    <w:rsid w:val="00E1041C"/>
    <w:rsid w:val="00E10E1D"/>
    <w:rsid w:val="00E10F6C"/>
    <w:rsid w:val="00E11034"/>
    <w:rsid w:val="00E11100"/>
    <w:rsid w:val="00E11504"/>
    <w:rsid w:val="00E12591"/>
    <w:rsid w:val="00E12DEC"/>
    <w:rsid w:val="00E131D5"/>
    <w:rsid w:val="00E135AD"/>
    <w:rsid w:val="00E13884"/>
    <w:rsid w:val="00E14681"/>
    <w:rsid w:val="00E154D3"/>
    <w:rsid w:val="00E15CDE"/>
    <w:rsid w:val="00E166F7"/>
    <w:rsid w:val="00E17924"/>
    <w:rsid w:val="00E203D9"/>
    <w:rsid w:val="00E20B77"/>
    <w:rsid w:val="00E21898"/>
    <w:rsid w:val="00E22517"/>
    <w:rsid w:val="00E22C49"/>
    <w:rsid w:val="00E233E4"/>
    <w:rsid w:val="00E24456"/>
    <w:rsid w:val="00E24D31"/>
    <w:rsid w:val="00E25479"/>
    <w:rsid w:val="00E25709"/>
    <w:rsid w:val="00E25721"/>
    <w:rsid w:val="00E25E55"/>
    <w:rsid w:val="00E26312"/>
    <w:rsid w:val="00E263CF"/>
    <w:rsid w:val="00E268B7"/>
    <w:rsid w:val="00E26AB7"/>
    <w:rsid w:val="00E27CAC"/>
    <w:rsid w:val="00E307DE"/>
    <w:rsid w:val="00E3096E"/>
    <w:rsid w:val="00E30981"/>
    <w:rsid w:val="00E30AEB"/>
    <w:rsid w:val="00E310AF"/>
    <w:rsid w:val="00E31F5F"/>
    <w:rsid w:val="00E3216B"/>
    <w:rsid w:val="00E32797"/>
    <w:rsid w:val="00E32D2E"/>
    <w:rsid w:val="00E33038"/>
    <w:rsid w:val="00E330CB"/>
    <w:rsid w:val="00E33688"/>
    <w:rsid w:val="00E33E26"/>
    <w:rsid w:val="00E34137"/>
    <w:rsid w:val="00E342E6"/>
    <w:rsid w:val="00E34382"/>
    <w:rsid w:val="00E34641"/>
    <w:rsid w:val="00E34671"/>
    <w:rsid w:val="00E358D4"/>
    <w:rsid w:val="00E36222"/>
    <w:rsid w:val="00E36A9E"/>
    <w:rsid w:val="00E3762E"/>
    <w:rsid w:val="00E377B3"/>
    <w:rsid w:val="00E37CCA"/>
    <w:rsid w:val="00E37FDA"/>
    <w:rsid w:val="00E40106"/>
    <w:rsid w:val="00E410BD"/>
    <w:rsid w:val="00E41F0B"/>
    <w:rsid w:val="00E4207B"/>
    <w:rsid w:val="00E4275D"/>
    <w:rsid w:val="00E42AAA"/>
    <w:rsid w:val="00E42B4B"/>
    <w:rsid w:val="00E43025"/>
    <w:rsid w:val="00E432EF"/>
    <w:rsid w:val="00E4369D"/>
    <w:rsid w:val="00E44B4E"/>
    <w:rsid w:val="00E44C23"/>
    <w:rsid w:val="00E46028"/>
    <w:rsid w:val="00E46169"/>
    <w:rsid w:val="00E462AF"/>
    <w:rsid w:val="00E4640A"/>
    <w:rsid w:val="00E464F1"/>
    <w:rsid w:val="00E46906"/>
    <w:rsid w:val="00E46CDE"/>
    <w:rsid w:val="00E47153"/>
    <w:rsid w:val="00E505BC"/>
    <w:rsid w:val="00E50D5F"/>
    <w:rsid w:val="00E51C78"/>
    <w:rsid w:val="00E51FDB"/>
    <w:rsid w:val="00E52EF1"/>
    <w:rsid w:val="00E53110"/>
    <w:rsid w:val="00E531DE"/>
    <w:rsid w:val="00E53371"/>
    <w:rsid w:val="00E53607"/>
    <w:rsid w:val="00E53DF1"/>
    <w:rsid w:val="00E5429A"/>
    <w:rsid w:val="00E542CF"/>
    <w:rsid w:val="00E54F98"/>
    <w:rsid w:val="00E5543B"/>
    <w:rsid w:val="00E555F9"/>
    <w:rsid w:val="00E55ABC"/>
    <w:rsid w:val="00E55C7B"/>
    <w:rsid w:val="00E55CA3"/>
    <w:rsid w:val="00E55D82"/>
    <w:rsid w:val="00E573D3"/>
    <w:rsid w:val="00E577F5"/>
    <w:rsid w:val="00E57914"/>
    <w:rsid w:val="00E57AB5"/>
    <w:rsid w:val="00E60581"/>
    <w:rsid w:val="00E6134A"/>
    <w:rsid w:val="00E61844"/>
    <w:rsid w:val="00E61F76"/>
    <w:rsid w:val="00E6239D"/>
    <w:rsid w:val="00E628F5"/>
    <w:rsid w:val="00E62CC7"/>
    <w:rsid w:val="00E63770"/>
    <w:rsid w:val="00E63B28"/>
    <w:rsid w:val="00E65314"/>
    <w:rsid w:val="00E670FE"/>
    <w:rsid w:val="00E6735B"/>
    <w:rsid w:val="00E6748D"/>
    <w:rsid w:val="00E67C2F"/>
    <w:rsid w:val="00E7001C"/>
    <w:rsid w:val="00E71074"/>
    <w:rsid w:val="00E71A0C"/>
    <w:rsid w:val="00E727A5"/>
    <w:rsid w:val="00E73BA6"/>
    <w:rsid w:val="00E73F22"/>
    <w:rsid w:val="00E7520A"/>
    <w:rsid w:val="00E75278"/>
    <w:rsid w:val="00E75705"/>
    <w:rsid w:val="00E75872"/>
    <w:rsid w:val="00E76024"/>
    <w:rsid w:val="00E7616D"/>
    <w:rsid w:val="00E7677E"/>
    <w:rsid w:val="00E77A4F"/>
    <w:rsid w:val="00E8043D"/>
    <w:rsid w:val="00E8212B"/>
    <w:rsid w:val="00E82A85"/>
    <w:rsid w:val="00E8368F"/>
    <w:rsid w:val="00E8460C"/>
    <w:rsid w:val="00E84F47"/>
    <w:rsid w:val="00E85BD8"/>
    <w:rsid w:val="00E8644B"/>
    <w:rsid w:val="00E86A2C"/>
    <w:rsid w:val="00E871CE"/>
    <w:rsid w:val="00E8772F"/>
    <w:rsid w:val="00E87B08"/>
    <w:rsid w:val="00E87CAC"/>
    <w:rsid w:val="00E90A20"/>
    <w:rsid w:val="00E90BCD"/>
    <w:rsid w:val="00E90E58"/>
    <w:rsid w:val="00E91317"/>
    <w:rsid w:val="00E91E36"/>
    <w:rsid w:val="00E93054"/>
    <w:rsid w:val="00E93060"/>
    <w:rsid w:val="00E9325E"/>
    <w:rsid w:val="00E94AD4"/>
    <w:rsid w:val="00E9508E"/>
    <w:rsid w:val="00E95923"/>
    <w:rsid w:val="00E962F5"/>
    <w:rsid w:val="00E9697B"/>
    <w:rsid w:val="00E977EC"/>
    <w:rsid w:val="00E97B82"/>
    <w:rsid w:val="00EA07DB"/>
    <w:rsid w:val="00EA09C1"/>
    <w:rsid w:val="00EA0D05"/>
    <w:rsid w:val="00EA0DC7"/>
    <w:rsid w:val="00EA16E8"/>
    <w:rsid w:val="00EA24AD"/>
    <w:rsid w:val="00EA2A71"/>
    <w:rsid w:val="00EA2E0C"/>
    <w:rsid w:val="00EA2F14"/>
    <w:rsid w:val="00EA35C3"/>
    <w:rsid w:val="00EA409F"/>
    <w:rsid w:val="00EA40BD"/>
    <w:rsid w:val="00EA4128"/>
    <w:rsid w:val="00EA5438"/>
    <w:rsid w:val="00EA672C"/>
    <w:rsid w:val="00EA7213"/>
    <w:rsid w:val="00EA74B4"/>
    <w:rsid w:val="00EA7692"/>
    <w:rsid w:val="00EA7C00"/>
    <w:rsid w:val="00EA7DC4"/>
    <w:rsid w:val="00EB0283"/>
    <w:rsid w:val="00EB07D6"/>
    <w:rsid w:val="00EB1230"/>
    <w:rsid w:val="00EB1618"/>
    <w:rsid w:val="00EB1691"/>
    <w:rsid w:val="00EB1B2A"/>
    <w:rsid w:val="00EB2B6D"/>
    <w:rsid w:val="00EB31DD"/>
    <w:rsid w:val="00EB3922"/>
    <w:rsid w:val="00EB3CC6"/>
    <w:rsid w:val="00EB40E8"/>
    <w:rsid w:val="00EB447A"/>
    <w:rsid w:val="00EB47DD"/>
    <w:rsid w:val="00EB4EAA"/>
    <w:rsid w:val="00EB4F4E"/>
    <w:rsid w:val="00EB53A9"/>
    <w:rsid w:val="00EB5D3D"/>
    <w:rsid w:val="00EC10F8"/>
    <w:rsid w:val="00EC1BD1"/>
    <w:rsid w:val="00EC2396"/>
    <w:rsid w:val="00EC2A91"/>
    <w:rsid w:val="00EC374B"/>
    <w:rsid w:val="00EC3947"/>
    <w:rsid w:val="00EC4B2A"/>
    <w:rsid w:val="00EC4F95"/>
    <w:rsid w:val="00EC501B"/>
    <w:rsid w:val="00EC50A6"/>
    <w:rsid w:val="00EC56A6"/>
    <w:rsid w:val="00EC5CA5"/>
    <w:rsid w:val="00EC5D07"/>
    <w:rsid w:val="00EC6818"/>
    <w:rsid w:val="00EC6F6D"/>
    <w:rsid w:val="00EC7116"/>
    <w:rsid w:val="00EC717C"/>
    <w:rsid w:val="00EC72BC"/>
    <w:rsid w:val="00EC7BF1"/>
    <w:rsid w:val="00EC7EB0"/>
    <w:rsid w:val="00ED0BD3"/>
    <w:rsid w:val="00ED0D1A"/>
    <w:rsid w:val="00ED1CA6"/>
    <w:rsid w:val="00ED1D85"/>
    <w:rsid w:val="00ED1FD6"/>
    <w:rsid w:val="00ED2A54"/>
    <w:rsid w:val="00ED42AA"/>
    <w:rsid w:val="00ED5564"/>
    <w:rsid w:val="00ED5D6A"/>
    <w:rsid w:val="00ED6407"/>
    <w:rsid w:val="00ED6BF0"/>
    <w:rsid w:val="00ED7091"/>
    <w:rsid w:val="00ED7574"/>
    <w:rsid w:val="00ED7A7A"/>
    <w:rsid w:val="00ED7A92"/>
    <w:rsid w:val="00ED7AC8"/>
    <w:rsid w:val="00EE1516"/>
    <w:rsid w:val="00EE16FE"/>
    <w:rsid w:val="00EE19A2"/>
    <w:rsid w:val="00EE1B6C"/>
    <w:rsid w:val="00EE2743"/>
    <w:rsid w:val="00EE2AB8"/>
    <w:rsid w:val="00EE32AD"/>
    <w:rsid w:val="00EE33FD"/>
    <w:rsid w:val="00EE35EA"/>
    <w:rsid w:val="00EE3F8B"/>
    <w:rsid w:val="00EE4223"/>
    <w:rsid w:val="00EE5A32"/>
    <w:rsid w:val="00EE5D18"/>
    <w:rsid w:val="00EE5D85"/>
    <w:rsid w:val="00EE6302"/>
    <w:rsid w:val="00EE72B2"/>
    <w:rsid w:val="00EE7DDD"/>
    <w:rsid w:val="00EE7E7E"/>
    <w:rsid w:val="00EF0193"/>
    <w:rsid w:val="00EF0337"/>
    <w:rsid w:val="00EF08E1"/>
    <w:rsid w:val="00EF15D7"/>
    <w:rsid w:val="00EF1C1E"/>
    <w:rsid w:val="00EF3683"/>
    <w:rsid w:val="00EF3716"/>
    <w:rsid w:val="00EF3C09"/>
    <w:rsid w:val="00EF484F"/>
    <w:rsid w:val="00EF616B"/>
    <w:rsid w:val="00EF6ED3"/>
    <w:rsid w:val="00EF70A2"/>
    <w:rsid w:val="00F00816"/>
    <w:rsid w:val="00F00BA0"/>
    <w:rsid w:val="00F00C45"/>
    <w:rsid w:val="00F024CD"/>
    <w:rsid w:val="00F02856"/>
    <w:rsid w:val="00F0311B"/>
    <w:rsid w:val="00F04E95"/>
    <w:rsid w:val="00F05C51"/>
    <w:rsid w:val="00F05CD9"/>
    <w:rsid w:val="00F066D0"/>
    <w:rsid w:val="00F06FB9"/>
    <w:rsid w:val="00F0767D"/>
    <w:rsid w:val="00F076A3"/>
    <w:rsid w:val="00F07ECD"/>
    <w:rsid w:val="00F10458"/>
    <w:rsid w:val="00F1045E"/>
    <w:rsid w:val="00F10826"/>
    <w:rsid w:val="00F10A54"/>
    <w:rsid w:val="00F12427"/>
    <w:rsid w:val="00F1293F"/>
    <w:rsid w:val="00F12E52"/>
    <w:rsid w:val="00F12F1C"/>
    <w:rsid w:val="00F13131"/>
    <w:rsid w:val="00F13987"/>
    <w:rsid w:val="00F13F58"/>
    <w:rsid w:val="00F140E2"/>
    <w:rsid w:val="00F1468C"/>
    <w:rsid w:val="00F149B3"/>
    <w:rsid w:val="00F1526D"/>
    <w:rsid w:val="00F15F57"/>
    <w:rsid w:val="00F16BE0"/>
    <w:rsid w:val="00F16F2F"/>
    <w:rsid w:val="00F170D1"/>
    <w:rsid w:val="00F17ADE"/>
    <w:rsid w:val="00F17ECE"/>
    <w:rsid w:val="00F17F29"/>
    <w:rsid w:val="00F20525"/>
    <w:rsid w:val="00F2174D"/>
    <w:rsid w:val="00F21DF9"/>
    <w:rsid w:val="00F2220D"/>
    <w:rsid w:val="00F22409"/>
    <w:rsid w:val="00F22613"/>
    <w:rsid w:val="00F22D02"/>
    <w:rsid w:val="00F233E3"/>
    <w:rsid w:val="00F2356A"/>
    <w:rsid w:val="00F23A6C"/>
    <w:rsid w:val="00F23AD7"/>
    <w:rsid w:val="00F24804"/>
    <w:rsid w:val="00F249EA"/>
    <w:rsid w:val="00F26112"/>
    <w:rsid w:val="00F2668B"/>
    <w:rsid w:val="00F267FE"/>
    <w:rsid w:val="00F26EA1"/>
    <w:rsid w:val="00F27346"/>
    <w:rsid w:val="00F279E0"/>
    <w:rsid w:val="00F3044E"/>
    <w:rsid w:val="00F30487"/>
    <w:rsid w:val="00F3065F"/>
    <w:rsid w:val="00F3076C"/>
    <w:rsid w:val="00F31C15"/>
    <w:rsid w:val="00F32221"/>
    <w:rsid w:val="00F3231C"/>
    <w:rsid w:val="00F3269C"/>
    <w:rsid w:val="00F330D9"/>
    <w:rsid w:val="00F33215"/>
    <w:rsid w:val="00F33240"/>
    <w:rsid w:val="00F335C5"/>
    <w:rsid w:val="00F344E0"/>
    <w:rsid w:val="00F34714"/>
    <w:rsid w:val="00F368A8"/>
    <w:rsid w:val="00F36A8F"/>
    <w:rsid w:val="00F40B83"/>
    <w:rsid w:val="00F40C53"/>
    <w:rsid w:val="00F416AD"/>
    <w:rsid w:val="00F41772"/>
    <w:rsid w:val="00F42047"/>
    <w:rsid w:val="00F427BC"/>
    <w:rsid w:val="00F430DE"/>
    <w:rsid w:val="00F433FC"/>
    <w:rsid w:val="00F437EB"/>
    <w:rsid w:val="00F43E7C"/>
    <w:rsid w:val="00F44FE6"/>
    <w:rsid w:val="00F453C0"/>
    <w:rsid w:val="00F45CC8"/>
    <w:rsid w:val="00F4658E"/>
    <w:rsid w:val="00F46983"/>
    <w:rsid w:val="00F46ED4"/>
    <w:rsid w:val="00F4700E"/>
    <w:rsid w:val="00F471E0"/>
    <w:rsid w:val="00F47322"/>
    <w:rsid w:val="00F47923"/>
    <w:rsid w:val="00F47CA9"/>
    <w:rsid w:val="00F50144"/>
    <w:rsid w:val="00F5067F"/>
    <w:rsid w:val="00F509F7"/>
    <w:rsid w:val="00F510FD"/>
    <w:rsid w:val="00F5168F"/>
    <w:rsid w:val="00F51E7F"/>
    <w:rsid w:val="00F51EA5"/>
    <w:rsid w:val="00F52357"/>
    <w:rsid w:val="00F527D9"/>
    <w:rsid w:val="00F52A29"/>
    <w:rsid w:val="00F52E1F"/>
    <w:rsid w:val="00F5340B"/>
    <w:rsid w:val="00F5377A"/>
    <w:rsid w:val="00F53A4B"/>
    <w:rsid w:val="00F53AE4"/>
    <w:rsid w:val="00F53C2F"/>
    <w:rsid w:val="00F54829"/>
    <w:rsid w:val="00F54B83"/>
    <w:rsid w:val="00F5503D"/>
    <w:rsid w:val="00F55684"/>
    <w:rsid w:val="00F55778"/>
    <w:rsid w:val="00F561B0"/>
    <w:rsid w:val="00F567E6"/>
    <w:rsid w:val="00F56BDE"/>
    <w:rsid w:val="00F56F45"/>
    <w:rsid w:val="00F5700A"/>
    <w:rsid w:val="00F57AEC"/>
    <w:rsid w:val="00F600EE"/>
    <w:rsid w:val="00F605C9"/>
    <w:rsid w:val="00F626D6"/>
    <w:rsid w:val="00F6273F"/>
    <w:rsid w:val="00F62D59"/>
    <w:rsid w:val="00F6337D"/>
    <w:rsid w:val="00F6338D"/>
    <w:rsid w:val="00F63521"/>
    <w:rsid w:val="00F636D4"/>
    <w:rsid w:val="00F63A1C"/>
    <w:rsid w:val="00F63F9B"/>
    <w:rsid w:val="00F6439F"/>
    <w:rsid w:val="00F646BB"/>
    <w:rsid w:val="00F64D8E"/>
    <w:rsid w:val="00F6588C"/>
    <w:rsid w:val="00F6592A"/>
    <w:rsid w:val="00F65A15"/>
    <w:rsid w:val="00F66825"/>
    <w:rsid w:val="00F66901"/>
    <w:rsid w:val="00F66CE3"/>
    <w:rsid w:val="00F66DEA"/>
    <w:rsid w:val="00F6700D"/>
    <w:rsid w:val="00F67020"/>
    <w:rsid w:val="00F67174"/>
    <w:rsid w:val="00F6761C"/>
    <w:rsid w:val="00F67944"/>
    <w:rsid w:val="00F67C14"/>
    <w:rsid w:val="00F704FC"/>
    <w:rsid w:val="00F70BD7"/>
    <w:rsid w:val="00F71D9C"/>
    <w:rsid w:val="00F71DC8"/>
    <w:rsid w:val="00F71EC1"/>
    <w:rsid w:val="00F72C88"/>
    <w:rsid w:val="00F72E06"/>
    <w:rsid w:val="00F72FF6"/>
    <w:rsid w:val="00F732CF"/>
    <w:rsid w:val="00F736E4"/>
    <w:rsid w:val="00F73F39"/>
    <w:rsid w:val="00F74232"/>
    <w:rsid w:val="00F7499C"/>
    <w:rsid w:val="00F74B97"/>
    <w:rsid w:val="00F74F10"/>
    <w:rsid w:val="00F750E2"/>
    <w:rsid w:val="00F75617"/>
    <w:rsid w:val="00F7576F"/>
    <w:rsid w:val="00F7595D"/>
    <w:rsid w:val="00F75A82"/>
    <w:rsid w:val="00F767F0"/>
    <w:rsid w:val="00F768BC"/>
    <w:rsid w:val="00F77CA8"/>
    <w:rsid w:val="00F8031B"/>
    <w:rsid w:val="00F8079F"/>
    <w:rsid w:val="00F81FBC"/>
    <w:rsid w:val="00F82608"/>
    <w:rsid w:val="00F8276B"/>
    <w:rsid w:val="00F8296A"/>
    <w:rsid w:val="00F8316E"/>
    <w:rsid w:val="00F839DF"/>
    <w:rsid w:val="00F84A93"/>
    <w:rsid w:val="00F8532B"/>
    <w:rsid w:val="00F85B4B"/>
    <w:rsid w:val="00F85C12"/>
    <w:rsid w:val="00F8622D"/>
    <w:rsid w:val="00F86571"/>
    <w:rsid w:val="00F86EA8"/>
    <w:rsid w:val="00F87679"/>
    <w:rsid w:val="00F87C06"/>
    <w:rsid w:val="00F87E81"/>
    <w:rsid w:val="00F900E8"/>
    <w:rsid w:val="00F9041E"/>
    <w:rsid w:val="00F90447"/>
    <w:rsid w:val="00F9053E"/>
    <w:rsid w:val="00F911E0"/>
    <w:rsid w:val="00F91229"/>
    <w:rsid w:val="00F919CC"/>
    <w:rsid w:val="00F91B05"/>
    <w:rsid w:val="00F9253D"/>
    <w:rsid w:val="00F925DE"/>
    <w:rsid w:val="00F92950"/>
    <w:rsid w:val="00F92C91"/>
    <w:rsid w:val="00F93789"/>
    <w:rsid w:val="00F93EA7"/>
    <w:rsid w:val="00F945D0"/>
    <w:rsid w:val="00F94FFC"/>
    <w:rsid w:val="00F951FC"/>
    <w:rsid w:val="00F9560B"/>
    <w:rsid w:val="00F95F23"/>
    <w:rsid w:val="00F96050"/>
    <w:rsid w:val="00F9655C"/>
    <w:rsid w:val="00F96730"/>
    <w:rsid w:val="00F969CF"/>
    <w:rsid w:val="00F9753C"/>
    <w:rsid w:val="00F97858"/>
    <w:rsid w:val="00FA045B"/>
    <w:rsid w:val="00FA07AF"/>
    <w:rsid w:val="00FA0D99"/>
    <w:rsid w:val="00FA249B"/>
    <w:rsid w:val="00FA24AE"/>
    <w:rsid w:val="00FA38C5"/>
    <w:rsid w:val="00FA3CD9"/>
    <w:rsid w:val="00FA4FD6"/>
    <w:rsid w:val="00FA53F9"/>
    <w:rsid w:val="00FA6F47"/>
    <w:rsid w:val="00FA72CC"/>
    <w:rsid w:val="00FA7AA4"/>
    <w:rsid w:val="00FB01C7"/>
    <w:rsid w:val="00FB0F28"/>
    <w:rsid w:val="00FB12BB"/>
    <w:rsid w:val="00FB1810"/>
    <w:rsid w:val="00FB1E1D"/>
    <w:rsid w:val="00FB23ED"/>
    <w:rsid w:val="00FB2426"/>
    <w:rsid w:val="00FB399C"/>
    <w:rsid w:val="00FB3E04"/>
    <w:rsid w:val="00FB44DC"/>
    <w:rsid w:val="00FB4A39"/>
    <w:rsid w:val="00FB547F"/>
    <w:rsid w:val="00FB59E2"/>
    <w:rsid w:val="00FB6CBB"/>
    <w:rsid w:val="00FB6DCE"/>
    <w:rsid w:val="00FB6E63"/>
    <w:rsid w:val="00FC00BF"/>
    <w:rsid w:val="00FC0994"/>
    <w:rsid w:val="00FC0F76"/>
    <w:rsid w:val="00FC0FD2"/>
    <w:rsid w:val="00FC12E4"/>
    <w:rsid w:val="00FC1E08"/>
    <w:rsid w:val="00FC20D5"/>
    <w:rsid w:val="00FC23DD"/>
    <w:rsid w:val="00FC2D33"/>
    <w:rsid w:val="00FC3CB5"/>
    <w:rsid w:val="00FC4052"/>
    <w:rsid w:val="00FC4237"/>
    <w:rsid w:val="00FC423F"/>
    <w:rsid w:val="00FC4C62"/>
    <w:rsid w:val="00FC4E42"/>
    <w:rsid w:val="00FC54D0"/>
    <w:rsid w:val="00FC6790"/>
    <w:rsid w:val="00FC697E"/>
    <w:rsid w:val="00FC6CC9"/>
    <w:rsid w:val="00FC6F2C"/>
    <w:rsid w:val="00FC6FF7"/>
    <w:rsid w:val="00FC7983"/>
    <w:rsid w:val="00FC7C95"/>
    <w:rsid w:val="00FD00A9"/>
    <w:rsid w:val="00FD0734"/>
    <w:rsid w:val="00FD08FF"/>
    <w:rsid w:val="00FD0D7E"/>
    <w:rsid w:val="00FD1439"/>
    <w:rsid w:val="00FD2D93"/>
    <w:rsid w:val="00FD3180"/>
    <w:rsid w:val="00FD3450"/>
    <w:rsid w:val="00FD375E"/>
    <w:rsid w:val="00FD43B7"/>
    <w:rsid w:val="00FD465A"/>
    <w:rsid w:val="00FD4A05"/>
    <w:rsid w:val="00FD5150"/>
    <w:rsid w:val="00FD58D6"/>
    <w:rsid w:val="00FD5C58"/>
    <w:rsid w:val="00FD5D08"/>
    <w:rsid w:val="00FD61D8"/>
    <w:rsid w:val="00FD6388"/>
    <w:rsid w:val="00FD683E"/>
    <w:rsid w:val="00FD7257"/>
    <w:rsid w:val="00FD74B3"/>
    <w:rsid w:val="00FE045F"/>
    <w:rsid w:val="00FE059A"/>
    <w:rsid w:val="00FE1290"/>
    <w:rsid w:val="00FE1599"/>
    <w:rsid w:val="00FE1AE8"/>
    <w:rsid w:val="00FE1B45"/>
    <w:rsid w:val="00FE2B16"/>
    <w:rsid w:val="00FE3237"/>
    <w:rsid w:val="00FE3D84"/>
    <w:rsid w:val="00FE3E6F"/>
    <w:rsid w:val="00FE54BE"/>
    <w:rsid w:val="00FE57F5"/>
    <w:rsid w:val="00FE5A10"/>
    <w:rsid w:val="00FE5AC7"/>
    <w:rsid w:val="00FE5B0F"/>
    <w:rsid w:val="00FE5B62"/>
    <w:rsid w:val="00FE6DDA"/>
    <w:rsid w:val="00FE71B4"/>
    <w:rsid w:val="00FE76D6"/>
    <w:rsid w:val="00FE7F75"/>
    <w:rsid w:val="00FF054F"/>
    <w:rsid w:val="00FF09B6"/>
    <w:rsid w:val="00FF0C87"/>
    <w:rsid w:val="00FF149E"/>
    <w:rsid w:val="00FF158C"/>
    <w:rsid w:val="00FF1E36"/>
    <w:rsid w:val="00FF1F3B"/>
    <w:rsid w:val="00FF2330"/>
    <w:rsid w:val="00FF251E"/>
    <w:rsid w:val="00FF3269"/>
    <w:rsid w:val="00FF326D"/>
    <w:rsid w:val="00FF3819"/>
    <w:rsid w:val="00FF3A77"/>
    <w:rsid w:val="00FF423A"/>
    <w:rsid w:val="00FF4703"/>
    <w:rsid w:val="00FF5D2A"/>
    <w:rsid w:val="00FF600A"/>
    <w:rsid w:val="00FF6086"/>
    <w:rsid w:val="00FF65C5"/>
    <w:rsid w:val="00FF67E7"/>
    <w:rsid w:val="00FF6D8D"/>
    <w:rsid w:val="00FF7D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920D0"/>
  <w15:chartTrackingRefBased/>
  <w15:docId w15:val="{9AAA2D7F-4EA0-CA4F-A1EB-3785628E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701F32"/>
    <w:pPr>
      <w:keepNext/>
      <w:spacing w:before="200" w:after="60"/>
      <w:outlineLvl w:val="1"/>
    </w:pPr>
    <w:rPr>
      <w:rFonts w:ascii="Arial" w:eastAsia="Times New Roman" w:hAnsi="Arial" w:cs="Times New Roman"/>
      <w:b/>
      <w:sz w:val="22"/>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914"/>
    <w:pPr>
      <w:spacing w:before="100" w:beforeAutospacing="1" w:after="100" w:afterAutospacing="1"/>
    </w:pPr>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A51F11"/>
    <w:rPr>
      <w:color w:val="808080"/>
    </w:rPr>
  </w:style>
  <w:style w:type="paragraph" w:styleId="ListParagraph">
    <w:name w:val="List Paragraph"/>
    <w:basedOn w:val="Normal"/>
    <w:uiPriority w:val="34"/>
    <w:qFormat/>
    <w:rsid w:val="008263A9"/>
    <w:pPr>
      <w:ind w:left="720"/>
      <w:contextualSpacing/>
    </w:pPr>
  </w:style>
  <w:style w:type="character" w:styleId="Hyperlink">
    <w:name w:val="Hyperlink"/>
    <w:basedOn w:val="DefaultParagraphFont"/>
    <w:uiPriority w:val="99"/>
    <w:unhideWhenUsed/>
    <w:rsid w:val="005862A7"/>
    <w:rPr>
      <w:color w:val="0563C1" w:themeColor="hyperlink"/>
      <w:u w:val="single"/>
    </w:rPr>
  </w:style>
  <w:style w:type="character" w:styleId="CommentReference">
    <w:name w:val="annotation reference"/>
    <w:basedOn w:val="DefaultParagraphFont"/>
    <w:uiPriority w:val="99"/>
    <w:semiHidden/>
    <w:unhideWhenUsed/>
    <w:rsid w:val="00073441"/>
    <w:rPr>
      <w:sz w:val="16"/>
      <w:szCs w:val="16"/>
    </w:rPr>
  </w:style>
  <w:style w:type="paragraph" w:styleId="CommentText">
    <w:name w:val="annotation text"/>
    <w:basedOn w:val="Normal"/>
    <w:link w:val="CommentTextChar"/>
    <w:uiPriority w:val="99"/>
    <w:unhideWhenUsed/>
    <w:rsid w:val="00073441"/>
    <w:rPr>
      <w:sz w:val="20"/>
      <w:szCs w:val="20"/>
    </w:rPr>
  </w:style>
  <w:style w:type="character" w:customStyle="1" w:styleId="CommentTextChar">
    <w:name w:val="Comment Text Char"/>
    <w:basedOn w:val="DefaultParagraphFont"/>
    <w:link w:val="CommentText"/>
    <w:uiPriority w:val="99"/>
    <w:rsid w:val="00073441"/>
    <w:rPr>
      <w:sz w:val="20"/>
      <w:szCs w:val="20"/>
    </w:rPr>
  </w:style>
  <w:style w:type="paragraph" w:styleId="CommentSubject">
    <w:name w:val="annotation subject"/>
    <w:basedOn w:val="CommentText"/>
    <w:next w:val="CommentText"/>
    <w:link w:val="CommentSubjectChar"/>
    <w:uiPriority w:val="99"/>
    <w:semiHidden/>
    <w:unhideWhenUsed/>
    <w:rsid w:val="00073441"/>
    <w:rPr>
      <w:b/>
      <w:bCs/>
    </w:rPr>
  </w:style>
  <w:style w:type="character" w:customStyle="1" w:styleId="CommentSubjectChar">
    <w:name w:val="Comment Subject Char"/>
    <w:basedOn w:val="CommentTextChar"/>
    <w:link w:val="CommentSubject"/>
    <w:uiPriority w:val="99"/>
    <w:semiHidden/>
    <w:rsid w:val="00073441"/>
    <w:rPr>
      <w:b/>
      <w:bCs/>
      <w:sz w:val="20"/>
      <w:szCs w:val="20"/>
    </w:rPr>
  </w:style>
  <w:style w:type="paragraph" w:customStyle="1" w:styleId="Abstract">
    <w:name w:val="Abstract"/>
    <w:basedOn w:val="Normal"/>
    <w:qFormat/>
    <w:rsid w:val="00AE197E"/>
    <w:pPr>
      <w:spacing w:before="120" w:line="200" w:lineRule="exact"/>
      <w:ind w:right="40"/>
      <w:jc w:val="both"/>
    </w:pPr>
    <w:rPr>
      <w:rFonts w:ascii="Arial" w:eastAsia="Times New Roman" w:hAnsi="Arial" w:cs="Times New Roman"/>
      <w:b/>
      <w:bCs/>
      <w:sz w:val="18"/>
      <w:szCs w:val="20"/>
      <w:lang w:eastAsia="en-US"/>
    </w:rPr>
  </w:style>
  <w:style w:type="character" w:customStyle="1" w:styleId="Heading2Char">
    <w:name w:val="Heading 2 Char"/>
    <w:basedOn w:val="DefaultParagraphFont"/>
    <w:link w:val="Heading2"/>
    <w:rsid w:val="00701F32"/>
    <w:rPr>
      <w:rFonts w:ascii="Arial" w:eastAsia="Times New Roman" w:hAnsi="Arial" w:cs="Times New Roman"/>
      <w:b/>
      <w:sz w:val="22"/>
      <w:szCs w:val="20"/>
      <w:lang w:eastAsia="en-US"/>
    </w:rPr>
  </w:style>
  <w:style w:type="paragraph" w:styleId="Revision">
    <w:name w:val="Revision"/>
    <w:hidden/>
    <w:uiPriority w:val="99"/>
    <w:semiHidden/>
    <w:rsid w:val="00992ADD"/>
  </w:style>
  <w:style w:type="paragraph" w:styleId="Header">
    <w:name w:val="header"/>
    <w:basedOn w:val="Normal"/>
    <w:link w:val="HeaderChar"/>
    <w:uiPriority w:val="99"/>
    <w:unhideWhenUsed/>
    <w:rsid w:val="007249CC"/>
    <w:pPr>
      <w:tabs>
        <w:tab w:val="center" w:pos="4680"/>
        <w:tab w:val="right" w:pos="9360"/>
      </w:tabs>
    </w:pPr>
  </w:style>
  <w:style w:type="character" w:customStyle="1" w:styleId="HeaderChar">
    <w:name w:val="Header Char"/>
    <w:basedOn w:val="DefaultParagraphFont"/>
    <w:link w:val="Header"/>
    <w:uiPriority w:val="99"/>
    <w:rsid w:val="007249CC"/>
  </w:style>
  <w:style w:type="paragraph" w:styleId="Footer">
    <w:name w:val="footer"/>
    <w:basedOn w:val="Normal"/>
    <w:link w:val="FooterChar"/>
    <w:uiPriority w:val="99"/>
    <w:unhideWhenUsed/>
    <w:rsid w:val="007249CC"/>
    <w:pPr>
      <w:tabs>
        <w:tab w:val="center" w:pos="4680"/>
        <w:tab w:val="right" w:pos="9360"/>
      </w:tabs>
    </w:pPr>
  </w:style>
  <w:style w:type="character" w:customStyle="1" w:styleId="FooterChar">
    <w:name w:val="Footer Char"/>
    <w:basedOn w:val="DefaultParagraphFont"/>
    <w:link w:val="Footer"/>
    <w:uiPriority w:val="99"/>
    <w:rsid w:val="007249CC"/>
  </w:style>
  <w:style w:type="paragraph" w:customStyle="1" w:styleId="EndNoteBibliographyTitle">
    <w:name w:val="EndNote Bibliography Title"/>
    <w:basedOn w:val="Normal"/>
    <w:link w:val="EndNoteBibliographyTitleChar"/>
    <w:rsid w:val="00C84053"/>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C84053"/>
    <w:rPr>
      <w:rFonts w:ascii="Calibri" w:hAnsi="Calibri" w:cs="Calibri"/>
    </w:rPr>
  </w:style>
  <w:style w:type="paragraph" w:customStyle="1" w:styleId="EndNoteBibliography">
    <w:name w:val="EndNote Bibliography"/>
    <w:basedOn w:val="Normal"/>
    <w:link w:val="EndNoteBibliographyChar"/>
    <w:rsid w:val="00C84053"/>
    <w:rPr>
      <w:rFonts w:ascii="Calibri" w:hAnsi="Calibri" w:cs="Calibri"/>
    </w:rPr>
  </w:style>
  <w:style w:type="character" w:customStyle="1" w:styleId="EndNoteBibliographyChar">
    <w:name w:val="EndNote Bibliography Char"/>
    <w:basedOn w:val="DefaultParagraphFont"/>
    <w:link w:val="EndNoteBibliography"/>
    <w:rsid w:val="00C84053"/>
    <w:rPr>
      <w:rFonts w:ascii="Calibri" w:hAnsi="Calibri" w:cs="Calibri"/>
    </w:rPr>
  </w:style>
  <w:style w:type="character" w:styleId="UnresolvedMention">
    <w:name w:val="Unresolved Mention"/>
    <w:basedOn w:val="DefaultParagraphFont"/>
    <w:uiPriority w:val="99"/>
    <w:semiHidden/>
    <w:unhideWhenUsed/>
    <w:rsid w:val="00186A2A"/>
    <w:rPr>
      <w:color w:val="605E5C"/>
      <w:shd w:val="clear" w:color="auto" w:fill="E1DFDD"/>
    </w:rPr>
  </w:style>
  <w:style w:type="character" w:styleId="Strong">
    <w:name w:val="Strong"/>
    <w:basedOn w:val="DefaultParagraphFont"/>
    <w:uiPriority w:val="22"/>
    <w:qFormat/>
    <w:rsid w:val="003D7994"/>
    <w:rPr>
      <w:b/>
      <w:bCs/>
    </w:rPr>
  </w:style>
  <w:style w:type="character" w:styleId="LineNumber">
    <w:name w:val="line number"/>
    <w:basedOn w:val="DefaultParagraphFont"/>
    <w:uiPriority w:val="99"/>
    <w:semiHidden/>
    <w:unhideWhenUsed/>
    <w:rsid w:val="006B4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7550">
      <w:bodyDiv w:val="1"/>
      <w:marLeft w:val="0"/>
      <w:marRight w:val="0"/>
      <w:marTop w:val="0"/>
      <w:marBottom w:val="0"/>
      <w:divBdr>
        <w:top w:val="none" w:sz="0" w:space="0" w:color="auto"/>
        <w:left w:val="none" w:sz="0" w:space="0" w:color="auto"/>
        <w:bottom w:val="none" w:sz="0" w:space="0" w:color="auto"/>
        <w:right w:val="none" w:sz="0" w:space="0" w:color="auto"/>
      </w:divBdr>
      <w:divsChild>
        <w:div w:id="1207371883">
          <w:marLeft w:val="0"/>
          <w:marRight w:val="0"/>
          <w:marTop w:val="0"/>
          <w:marBottom w:val="0"/>
          <w:divBdr>
            <w:top w:val="none" w:sz="0" w:space="0" w:color="auto"/>
            <w:left w:val="none" w:sz="0" w:space="0" w:color="auto"/>
            <w:bottom w:val="none" w:sz="0" w:space="0" w:color="auto"/>
            <w:right w:val="none" w:sz="0" w:space="0" w:color="auto"/>
          </w:divBdr>
          <w:divsChild>
            <w:div w:id="1065110615">
              <w:marLeft w:val="0"/>
              <w:marRight w:val="0"/>
              <w:marTop w:val="0"/>
              <w:marBottom w:val="0"/>
              <w:divBdr>
                <w:top w:val="none" w:sz="0" w:space="0" w:color="auto"/>
                <w:left w:val="none" w:sz="0" w:space="0" w:color="auto"/>
                <w:bottom w:val="none" w:sz="0" w:space="0" w:color="auto"/>
                <w:right w:val="none" w:sz="0" w:space="0" w:color="auto"/>
              </w:divBdr>
              <w:divsChild>
                <w:div w:id="1335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5478">
      <w:bodyDiv w:val="1"/>
      <w:marLeft w:val="0"/>
      <w:marRight w:val="0"/>
      <w:marTop w:val="0"/>
      <w:marBottom w:val="0"/>
      <w:divBdr>
        <w:top w:val="none" w:sz="0" w:space="0" w:color="auto"/>
        <w:left w:val="none" w:sz="0" w:space="0" w:color="auto"/>
        <w:bottom w:val="none" w:sz="0" w:space="0" w:color="auto"/>
        <w:right w:val="none" w:sz="0" w:space="0" w:color="auto"/>
      </w:divBdr>
      <w:divsChild>
        <w:div w:id="949896768">
          <w:marLeft w:val="0"/>
          <w:marRight w:val="0"/>
          <w:marTop w:val="0"/>
          <w:marBottom w:val="0"/>
          <w:divBdr>
            <w:top w:val="none" w:sz="0" w:space="0" w:color="auto"/>
            <w:left w:val="none" w:sz="0" w:space="0" w:color="auto"/>
            <w:bottom w:val="none" w:sz="0" w:space="0" w:color="auto"/>
            <w:right w:val="none" w:sz="0" w:space="0" w:color="auto"/>
          </w:divBdr>
          <w:divsChild>
            <w:div w:id="72433249">
              <w:marLeft w:val="0"/>
              <w:marRight w:val="0"/>
              <w:marTop w:val="0"/>
              <w:marBottom w:val="0"/>
              <w:divBdr>
                <w:top w:val="none" w:sz="0" w:space="0" w:color="auto"/>
                <w:left w:val="none" w:sz="0" w:space="0" w:color="auto"/>
                <w:bottom w:val="none" w:sz="0" w:space="0" w:color="auto"/>
                <w:right w:val="none" w:sz="0" w:space="0" w:color="auto"/>
              </w:divBdr>
              <w:divsChild>
                <w:div w:id="133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39832">
      <w:bodyDiv w:val="1"/>
      <w:marLeft w:val="0"/>
      <w:marRight w:val="0"/>
      <w:marTop w:val="0"/>
      <w:marBottom w:val="0"/>
      <w:divBdr>
        <w:top w:val="none" w:sz="0" w:space="0" w:color="auto"/>
        <w:left w:val="none" w:sz="0" w:space="0" w:color="auto"/>
        <w:bottom w:val="none" w:sz="0" w:space="0" w:color="auto"/>
        <w:right w:val="none" w:sz="0" w:space="0" w:color="auto"/>
      </w:divBdr>
      <w:divsChild>
        <w:div w:id="2111311508">
          <w:marLeft w:val="360"/>
          <w:marRight w:val="0"/>
          <w:marTop w:val="200"/>
          <w:marBottom w:val="0"/>
          <w:divBdr>
            <w:top w:val="none" w:sz="0" w:space="0" w:color="auto"/>
            <w:left w:val="none" w:sz="0" w:space="0" w:color="auto"/>
            <w:bottom w:val="none" w:sz="0" w:space="0" w:color="auto"/>
            <w:right w:val="none" w:sz="0" w:space="0" w:color="auto"/>
          </w:divBdr>
        </w:div>
        <w:div w:id="1061447558">
          <w:marLeft w:val="360"/>
          <w:marRight w:val="0"/>
          <w:marTop w:val="200"/>
          <w:marBottom w:val="0"/>
          <w:divBdr>
            <w:top w:val="none" w:sz="0" w:space="0" w:color="auto"/>
            <w:left w:val="none" w:sz="0" w:space="0" w:color="auto"/>
            <w:bottom w:val="none" w:sz="0" w:space="0" w:color="auto"/>
            <w:right w:val="none" w:sz="0" w:space="0" w:color="auto"/>
          </w:divBdr>
        </w:div>
        <w:div w:id="597761973">
          <w:marLeft w:val="360"/>
          <w:marRight w:val="0"/>
          <w:marTop w:val="200"/>
          <w:marBottom w:val="0"/>
          <w:divBdr>
            <w:top w:val="none" w:sz="0" w:space="0" w:color="auto"/>
            <w:left w:val="none" w:sz="0" w:space="0" w:color="auto"/>
            <w:bottom w:val="none" w:sz="0" w:space="0" w:color="auto"/>
            <w:right w:val="none" w:sz="0" w:space="0" w:color="auto"/>
          </w:divBdr>
        </w:div>
        <w:div w:id="1800415283">
          <w:marLeft w:val="360"/>
          <w:marRight w:val="0"/>
          <w:marTop w:val="200"/>
          <w:marBottom w:val="0"/>
          <w:divBdr>
            <w:top w:val="none" w:sz="0" w:space="0" w:color="auto"/>
            <w:left w:val="none" w:sz="0" w:space="0" w:color="auto"/>
            <w:bottom w:val="none" w:sz="0" w:space="0" w:color="auto"/>
            <w:right w:val="none" w:sz="0" w:space="0" w:color="auto"/>
          </w:divBdr>
        </w:div>
        <w:div w:id="778570098">
          <w:marLeft w:val="360"/>
          <w:marRight w:val="0"/>
          <w:marTop w:val="200"/>
          <w:marBottom w:val="0"/>
          <w:divBdr>
            <w:top w:val="none" w:sz="0" w:space="0" w:color="auto"/>
            <w:left w:val="none" w:sz="0" w:space="0" w:color="auto"/>
            <w:bottom w:val="none" w:sz="0" w:space="0" w:color="auto"/>
            <w:right w:val="none" w:sz="0" w:space="0" w:color="auto"/>
          </w:divBdr>
        </w:div>
        <w:div w:id="1908103209">
          <w:marLeft w:val="360"/>
          <w:marRight w:val="0"/>
          <w:marTop w:val="200"/>
          <w:marBottom w:val="0"/>
          <w:divBdr>
            <w:top w:val="none" w:sz="0" w:space="0" w:color="auto"/>
            <w:left w:val="none" w:sz="0" w:space="0" w:color="auto"/>
            <w:bottom w:val="none" w:sz="0" w:space="0" w:color="auto"/>
            <w:right w:val="none" w:sz="0" w:space="0" w:color="auto"/>
          </w:divBdr>
        </w:div>
      </w:divsChild>
    </w:div>
    <w:div w:id="1208445693">
      <w:bodyDiv w:val="1"/>
      <w:marLeft w:val="0"/>
      <w:marRight w:val="0"/>
      <w:marTop w:val="0"/>
      <w:marBottom w:val="0"/>
      <w:divBdr>
        <w:top w:val="none" w:sz="0" w:space="0" w:color="auto"/>
        <w:left w:val="none" w:sz="0" w:space="0" w:color="auto"/>
        <w:bottom w:val="none" w:sz="0" w:space="0" w:color="auto"/>
        <w:right w:val="none" w:sz="0" w:space="0" w:color="auto"/>
      </w:divBdr>
      <w:divsChild>
        <w:div w:id="1802650030">
          <w:marLeft w:val="0"/>
          <w:marRight w:val="0"/>
          <w:marTop w:val="0"/>
          <w:marBottom w:val="0"/>
          <w:divBdr>
            <w:top w:val="none" w:sz="0" w:space="0" w:color="auto"/>
            <w:left w:val="none" w:sz="0" w:space="0" w:color="auto"/>
            <w:bottom w:val="none" w:sz="0" w:space="0" w:color="auto"/>
            <w:right w:val="none" w:sz="0" w:space="0" w:color="auto"/>
          </w:divBdr>
          <w:divsChild>
            <w:div w:id="1849171713">
              <w:marLeft w:val="0"/>
              <w:marRight w:val="0"/>
              <w:marTop w:val="0"/>
              <w:marBottom w:val="0"/>
              <w:divBdr>
                <w:top w:val="none" w:sz="0" w:space="0" w:color="auto"/>
                <w:left w:val="none" w:sz="0" w:space="0" w:color="auto"/>
                <w:bottom w:val="none" w:sz="0" w:space="0" w:color="auto"/>
                <w:right w:val="none" w:sz="0" w:space="0" w:color="auto"/>
              </w:divBdr>
              <w:divsChild>
                <w:div w:id="19441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3806">
      <w:bodyDiv w:val="1"/>
      <w:marLeft w:val="0"/>
      <w:marRight w:val="0"/>
      <w:marTop w:val="0"/>
      <w:marBottom w:val="0"/>
      <w:divBdr>
        <w:top w:val="none" w:sz="0" w:space="0" w:color="auto"/>
        <w:left w:val="none" w:sz="0" w:space="0" w:color="auto"/>
        <w:bottom w:val="none" w:sz="0" w:space="0" w:color="auto"/>
        <w:right w:val="none" w:sz="0" w:space="0" w:color="auto"/>
      </w:divBdr>
      <w:divsChild>
        <w:div w:id="1154105401">
          <w:marLeft w:val="0"/>
          <w:marRight w:val="0"/>
          <w:marTop w:val="0"/>
          <w:marBottom w:val="0"/>
          <w:divBdr>
            <w:top w:val="none" w:sz="0" w:space="0" w:color="auto"/>
            <w:left w:val="none" w:sz="0" w:space="0" w:color="auto"/>
            <w:bottom w:val="none" w:sz="0" w:space="0" w:color="auto"/>
            <w:right w:val="none" w:sz="0" w:space="0" w:color="auto"/>
          </w:divBdr>
          <w:divsChild>
            <w:div w:id="5765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7902">
      <w:bodyDiv w:val="1"/>
      <w:marLeft w:val="0"/>
      <w:marRight w:val="0"/>
      <w:marTop w:val="0"/>
      <w:marBottom w:val="0"/>
      <w:divBdr>
        <w:top w:val="none" w:sz="0" w:space="0" w:color="auto"/>
        <w:left w:val="none" w:sz="0" w:space="0" w:color="auto"/>
        <w:bottom w:val="none" w:sz="0" w:space="0" w:color="auto"/>
        <w:right w:val="none" w:sz="0" w:space="0" w:color="auto"/>
      </w:divBdr>
      <w:divsChild>
        <w:div w:id="1344668354">
          <w:marLeft w:val="0"/>
          <w:marRight w:val="0"/>
          <w:marTop w:val="0"/>
          <w:marBottom w:val="0"/>
          <w:divBdr>
            <w:top w:val="none" w:sz="0" w:space="0" w:color="auto"/>
            <w:left w:val="none" w:sz="0" w:space="0" w:color="auto"/>
            <w:bottom w:val="none" w:sz="0" w:space="0" w:color="auto"/>
            <w:right w:val="none" w:sz="0" w:space="0" w:color="auto"/>
          </w:divBdr>
          <w:divsChild>
            <w:div w:id="1409770785">
              <w:marLeft w:val="0"/>
              <w:marRight w:val="0"/>
              <w:marTop w:val="0"/>
              <w:marBottom w:val="0"/>
              <w:divBdr>
                <w:top w:val="none" w:sz="0" w:space="0" w:color="auto"/>
                <w:left w:val="none" w:sz="0" w:space="0" w:color="auto"/>
                <w:bottom w:val="none" w:sz="0" w:space="0" w:color="auto"/>
                <w:right w:val="none" w:sz="0" w:space="0" w:color="auto"/>
              </w:divBdr>
              <w:divsChild>
                <w:div w:id="14764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89982">
      <w:bodyDiv w:val="1"/>
      <w:marLeft w:val="0"/>
      <w:marRight w:val="0"/>
      <w:marTop w:val="0"/>
      <w:marBottom w:val="0"/>
      <w:divBdr>
        <w:top w:val="none" w:sz="0" w:space="0" w:color="auto"/>
        <w:left w:val="none" w:sz="0" w:space="0" w:color="auto"/>
        <w:bottom w:val="none" w:sz="0" w:space="0" w:color="auto"/>
        <w:right w:val="none" w:sz="0" w:space="0" w:color="auto"/>
      </w:divBdr>
      <w:divsChild>
        <w:div w:id="657879851">
          <w:marLeft w:val="0"/>
          <w:marRight w:val="0"/>
          <w:marTop w:val="0"/>
          <w:marBottom w:val="0"/>
          <w:divBdr>
            <w:top w:val="none" w:sz="0" w:space="0" w:color="auto"/>
            <w:left w:val="none" w:sz="0" w:space="0" w:color="auto"/>
            <w:bottom w:val="none" w:sz="0" w:space="0" w:color="auto"/>
            <w:right w:val="none" w:sz="0" w:space="0" w:color="auto"/>
          </w:divBdr>
          <w:divsChild>
            <w:div w:id="687215955">
              <w:marLeft w:val="0"/>
              <w:marRight w:val="0"/>
              <w:marTop w:val="0"/>
              <w:marBottom w:val="0"/>
              <w:divBdr>
                <w:top w:val="none" w:sz="0" w:space="0" w:color="auto"/>
                <w:left w:val="none" w:sz="0" w:space="0" w:color="auto"/>
                <w:bottom w:val="none" w:sz="0" w:space="0" w:color="auto"/>
                <w:right w:val="none" w:sz="0" w:space="0" w:color="auto"/>
              </w:divBdr>
              <w:divsChild>
                <w:div w:id="20837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3189">
      <w:bodyDiv w:val="1"/>
      <w:marLeft w:val="0"/>
      <w:marRight w:val="0"/>
      <w:marTop w:val="0"/>
      <w:marBottom w:val="0"/>
      <w:divBdr>
        <w:top w:val="none" w:sz="0" w:space="0" w:color="auto"/>
        <w:left w:val="none" w:sz="0" w:space="0" w:color="auto"/>
        <w:bottom w:val="none" w:sz="0" w:space="0" w:color="auto"/>
        <w:right w:val="none" w:sz="0" w:space="0" w:color="auto"/>
      </w:divBdr>
      <w:divsChild>
        <w:div w:id="645626144">
          <w:marLeft w:val="0"/>
          <w:marRight w:val="0"/>
          <w:marTop w:val="0"/>
          <w:marBottom w:val="0"/>
          <w:divBdr>
            <w:top w:val="none" w:sz="0" w:space="0" w:color="auto"/>
            <w:left w:val="none" w:sz="0" w:space="0" w:color="auto"/>
            <w:bottom w:val="none" w:sz="0" w:space="0" w:color="auto"/>
            <w:right w:val="none" w:sz="0" w:space="0" w:color="auto"/>
          </w:divBdr>
          <w:divsChild>
            <w:div w:id="1902865350">
              <w:marLeft w:val="0"/>
              <w:marRight w:val="0"/>
              <w:marTop w:val="0"/>
              <w:marBottom w:val="0"/>
              <w:divBdr>
                <w:top w:val="none" w:sz="0" w:space="0" w:color="auto"/>
                <w:left w:val="none" w:sz="0" w:space="0" w:color="auto"/>
                <w:bottom w:val="none" w:sz="0" w:space="0" w:color="auto"/>
                <w:right w:val="none" w:sz="0" w:space="0" w:color="auto"/>
              </w:divBdr>
              <w:divsChild>
                <w:div w:id="352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3/pnas.2121331119" TargetMode="External"/><Relationship Id="rId21" Type="http://schemas.openxmlformats.org/officeDocument/2006/relationships/hyperlink" Target="https://doi.org:10.1016/j.pneurobio.2012.01.010" TargetMode="External"/><Relationship Id="rId42" Type="http://schemas.openxmlformats.org/officeDocument/2006/relationships/hyperlink" Target="https://doi.org:10.7554/eLife.52460" TargetMode="External"/><Relationship Id="rId47" Type="http://schemas.openxmlformats.org/officeDocument/2006/relationships/hyperlink" Target="https://doi.org:10.1523/JNEUROSCI.1015-18.2018" TargetMode="External"/><Relationship Id="rId63" Type="http://schemas.openxmlformats.org/officeDocument/2006/relationships/hyperlink" Target="https://doi.org:10.1016/j.neuron.2016.03.020" TargetMode="External"/><Relationship Id="rId68" Type="http://schemas.openxmlformats.org/officeDocument/2006/relationships/hyperlink" Target="https://doi.org:10.1523/JNEUROSCI.2072-19.2019" TargetMode="External"/><Relationship Id="rId16" Type="http://schemas.openxmlformats.org/officeDocument/2006/relationships/hyperlink" Target="https://doi.org:10.1016/j.cell.2020.05.022" TargetMode="External"/><Relationship Id="rId11" Type="http://schemas.openxmlformats.org/officeDocument/2006/relationships/hyperlink" Target="https://doi.org:10.1126/science.1169405" TargetMode="External"/><Relationship Id="rId24" Type="http://schemas.openxmlformats.org/officeDocument/2006/relationships/hyperlink" Target="https://doi.org:10.1038/s41586-019-0919-7" TargetMode="External"/><Relationship Id="rId32" Type="http://schemas.openxmlformats.org/officeDocument/2006/relationships/hyperlink" Target="https://doi.org:10.1016/B978-0-444-53355-5.00003-8" TargetMode="External"/><Relationship Id="rId37" Type="http://schemas.openxmlformats.org/officeDocument/2006/relationships/hyperlink" Target="https://doi.org:10.1038/s41593-022-01230-2" TargetMode="External"/><Relationship Id="rId40" Type="http://schemas.openxmlformats.org/officeDocument/2006/relationships/hyperlink" Target="https://doi.org:10.1016/j.cobeha.2021.03.003" TargetMode="External"/><Relationship Id="rId45" Type="http://schemas.openxmlformats.org/officeDocument/2006/relationships/hyperlink" Target="https://doi.org:10.1016/j.jneumeth.2017.07.001" TargetMode="External"/><Relationship Id="rId53" Type="http://schemas.openxmlformats.org/officeDocument/2006/relationships/hyperlink" Target="https://doi.org:10.1016/j.neuron.2016.04.023" TargetMode="External"/><Relationship Id="rId58" Type="http://schemas.openxmlformats.org/officeDocument/2006/relationships/hyperlink" Target="https://doi.org:ARTN" TargetMode="External"/><Relationship Id="rId66" Type="http://schemas.openxmlformats.org/officeDocument/2006/relationships/hyperlink" Target="https://doi.org:ARTN" TargetMode="External"/><Relationship Id="rId74" Type="http://schemas.openxmlformats.org/officeDocument/2006/relationships/hyperlink" Target="https://doi.org:10.1016/j.neuron.2018.01.004"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16/j.neuron.2008.09.021" TargetMode="External"/><Relationship Id="rId19" Type="http://schemas.openxmlformats.org/officeDocument/2006/relationships/hyperlink" Target="https://doi.org:10.3389/neuro.10.006.2007" TargetMode="External"/><Relationship Id="rId14" Type="http://schemas.openxmlformats.org/officeDocument/2006/relationships/hyperlink" Target="https://doi.org:10.1038/nn.3279" TargetMode="External"/><Relationship Id="rId22" Type="http://schemas.openxmlformats.org/officeDocument/2006/relationships/hyperlink" Target="https://doi.org:10.1152/jn.01068.2009" TargetMode="External"/><Relationship Id="rId27" Type="http://schemas.openxmlformats.org/officeDocument/2006/relationships/hyperlink" Target="https://doi.org:10.1371/journal.pcbi.1009201" TargetMode="External"/><Relationship Id="rId30" Type="http://schemas.openxmlformats.org/officeDocument/2006/relationships/hyperlink" Target="https://doi.org:10.1038/nature11129" TargetMode="External"/><Relationship Id="rId35" Type="http://schemas.openxmlformats.org/officeDocument/2006/relationships/hyperlink" Target="https://doi.org:10.1038/nature12742" TargetMode="External"/><Relationship Id="rId43" Type="http://schemas.openxmlformats.org/officeDocument/2006/relationships/hyperlink" Target="https://doi.org:10.1523/JNEUROSCI.4010-11.2012" TargetMode="External"/><Relationship Id="rId48" Type="http://schemas.openxmlformats.org/officeDocument/2006/relationships/hyperlink" Target="https://doi.org:10.1152/jn.90959.2008" TargetMode="External"/><Relationship Id="rId56" Type="http://schemas.openxmlformats.org/officeDocument/2006/relationships/hyperlink" Target="https://doi.org:10.1038/s41562-021-01247-w" TargetMode="External"/><Relationship Id="rId64" Type="http://schemas.openxmlformats.org/officeDocument/2006/relationships/hyperlink" Target="https://doi.org:10.1371/journal.pcbi.1007514" TargetMode="External"/><Relationship Id="rId69" Type="http://schemas.openxmlformats.org/officeDocument/2006/relationships/hyperlink" Target="https://doi.org:10.1016/j.neuron.2009.07.018" TargetMode="External"/><Relationship Id="rId77" Type="http://schemas.openxmlformats.org/officeDocument/2006/relationships/fontTable" Target="fontTable.xml"/><Relationship Id="rId8" Type="http://schemas.openxmlformats.org/officeDocument/2006/relationships/hyperlink" Target="https://doi.org:10.1038/nature08275" TargetMode="External"/><Relationship Id="rId51" Type="http://schemas.openxmlformats.org/officeDocument/2006/relationships/hyperlink" Target="https://doi.org:10.1038/s41467-021-25419-4" TargetMode="External"/><Relationship Id="rId72" Type="http://schemas.openxmlformats.org/officeDocument/2006/relationships/hyperlink" Target="https://doi.org:10.1038/s41586-021-04268-7" TargetMode="External"/><Relationship Id="rId3" Type="http://schemas.openxmlformats.org/officeDocument/2006/relationships/styles" Target="styles.xml"/><Relationship Id="rId12" Type="http://schemas.openxmlformats.org/officeDocument/2006/relationships/hyperlink" Target="https://doi.org:10.1523/JNEUROSCI.6489-11.2012" TargetMode="External"/><Relationship Id="rId17" Type="http://schemas.openxmlformats.org/officeDocument/2006/relationships/hyperlink" Target="https://doi.org:10.1038/nature07200" TargetMode="External"/><Relationship Id="rId25" Type="http://schemas.openxmlformats.org/officeDocument/2006/relationships/hyperlink" Target="https://doi.org:10.1038/s41467-019-10316-8" TargetMode="External"/><Relationship Id="rId33" Type="http://schemas.openxmlformats.org/officeDocument/2006/relationships/hyperlink" Target="https://doi.org:10.1016/j.neuron.2021.07.011" TargetMode="External"/><Relationship Id="rId38" Type="http://schemas.openxmlformats.org/officeDocument/2006/relationships/hyperlink" Target="https://doi.org:10.1038/s41593-019-0460-x" TargetMode="External"/><Relationship Id="rId46" Type="http://schemas.openxmlformats.org/officeDocument/2006/relationships/hyperlink" Target="https://doi.org:10.1523/JNEUROSCI.0869-19.2019" TargetMode="External"/><Relationship Id="rId59" Type="http://schemas.openxmlformats.org/officeDocument/2006/relationships/hyperlink" Target="https://doi.org:10.1016/j.neuron.2012.03.037" TargetMode="External"/><Relationship Id="rId67" Type="http://schemas.openxmlformats.org/officeDocument/2006/relationships/hyperlink" Target="https://doi.org:10.1038/nrn1888" TargetMode="External"/><Relationship Id="rId20" Type="http://schemas.openxmlformats.org/officeDocument/2006/relationships/hyperlink" Target="https://doi.org:10.1152/jn.00571.2010" TargetMode="External"/><Relationship Id="rId41" Type="http://schemas.openxmlformats.org/officeDocument/2006/relationships/hyperlink" Target="https://doi.org:10.1073/pnas.2005993117" TargetMode="External"/><Relationship Id="rId54" Type="http://schemas.openxmlformats.org/officeDocument/2006/relationships/hyperlink" Target="https://doi.org:10.1038/s41467-020-15561-w" TargetMode="External"/><Relationship Id="rId62" Type="http://schemas.openxmlformats.org/officeDocument/2006/relationships/hyperlink" Target="https://doi.org:10.1152/jn.1998.79.2.1017" TargetMode="External"/><Relationship Id="rId70" Type="http://schemas.openxmlformats.org/officeDocument/2006/relationships/hyperlink" Target="https://doi.org:10.1038/s41583-022-00642-0" TargetMode="External"/><Relationship Id="rId75" Type="http://schemas.openxmlformats.org/officeDocument/2006/relationships/hyperlink" Target="https://doi.org:10.1016/j.neuron.2020.05.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8/nn.4064" TargetMode="External"/><Relationship Id="rId23" Type="http://schemas.openxmlformats.org/officeDocument/2006/relationships/hyperlink" Target="https://doi.org:10.1523/JNEUROSCI.3733-05.2006" TargetMode="External"/><Relationship Id="rId28" Type="http://schemas.openxmlformats.org/officeDocument/2006/relationships/hyperlink" Target="https://doi.org:10.1016/j.neunet.2020.09.008" TargetMode="External"/><Relationship Id="rId36" Type="http://schemas.openxmlformats.org/officeDocument/2006/relationships/hyperlink" Target="https://doi.org:10.1371/journal.pcbi.1007614" TargetMode="External"/><Relationship Id="rId49" Type="http://schemas.openxmlformats.org/officeDocument/2006/relationships/hyperlink" Target="https://doi.org:10.1523/JNEUROSCI.4561-14.2015" TargetMode="External"/><Relationship Id="rId57" Type="http://schemas.openxmlformats.org/officeDocument/2006/relationships/hyperlink" Target="https://doi.org:10.1038/s41467-020-15581-6" TargetMode="External"/><Relationship Id="rId10" Type="http://schemas.openxmlformats.org/officeDocument/2006/relationships/hyperlink" Target="https://doi.org:10.1038/nn.4240" TargetMode="External"/><Relationship Id="rId31" Type="http://schemas.openxmlformats.org/officeDocument/2006/relationships/hyperlink" Target="https://doi.org:10.1146/annurev-neuro-062111-150509" TargetMode="External"/><Relationship Id="rId44" Type="http://schemas.openxmlformats.org/officeDocument/2006/relationships/hyperlink" Target="https://doi.org:10.1523/JNEUROSCI.2984-12.2013" TargetMode="External"/><Relationship Id="rId52" Type="http://schemas.openxmlformats.org/officeDocument/2006/relationships/hyperlink" Target="https://doi.org:10.1016/j.neuron.2014.08.039" TargetMode="External"/><Relationship Id="rId60" Type="http://schemas.openxmlformats.org/officeDocument/2006/relationships/hyperlink" Target="https://doi.org:10.1016/S0079-6123(06)65032-2" TargetMode="External"/><Relationship Id="rId65" Type="http://schemas.openxmlformats.org/officeDocument/2006/relationships/hyperlink" Target="https://doi.org:10.1038/nn.4320" TargetMode="External"/><Relationship Id="rId73" Type="http://schemas.openxmlformats.org/officeDocument/2006/relationships/hyperlink" Target="https://doi.org:10.1038/nn.3450" TargetMode="Externa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doi.org:10.1098/rstb.2012.0037" TargetMode="External"/><Relationship Id="rId13" Type="http://schemas.openxmlformats.org/officeDocument/2006/relationships/hyperlink" Target="https://doi.org:10.1126/science.1191883" TargetMode="External"/><Relationship Id="rId18" Type="http://schemas.openxmlformats.org/officeDocument/2006/relationships/hyperlink" Target="https://doi.org:10.1038/s41467-021-21501-z" TargetMode="External"/><Relationship Id="rId39" Type="http://schemas.openxmlformats.org/officeDocument/2006/relationships/hyperlink" Target="https://doi.org:10.1016/j.cell.2022.11.027" TargetMode="External"/><Relationship Id="rId34" Type="http://schemas.openxmlformats.org/officeDocument/2006/relationships/hyperlink" Target="https://doi.org:10.1016/j.cell.2021.05.022" TargetMode="External"/><Relationship Id="rId50" Type="http://schemas.openxmlformats.org/officeDocument/2006/relationships/hyperlink" Target="https://doi.org:10.1073/pnas.1906787116" TargetMode="External"/><Relationship Id="rId55" Type="http://schemas.openxmlformats.org/officeDocument/2006/relationships/hyperlink" Target="https://doi.org:10.1037/xhp0000583" TargetMode="External"/><Relationship Id="rId76" Type="http://schemas.openxmlformats.org/officeDocument/2006/relationships/hyperlink" Target="https://doi.org:10.1016/j.neuron.2020.03.024" TargetMode="External"/><Relationship Id="rId7" Type="http://schemas.openxmlformats.org/officeDocument/2006/relationships/endnotes" Target="endnotes.xml"/><Relationship Id="rId71" Type="http://schemas.openxmlformats.org/officeDocument/2006/relationships/hyperlink" Target="https://doi.org:10.1523/JNEUROSCI.16-06-02112.1996" TargetMode="External"/><Relationship Id="rId2" Type="http://schemas.openxmlformats.org/officeDocument/2006/relationships/numbering" Target="numbering.xml"/><Relationship Id="rId29" Type="http://schemas.openxmlformats.org/officeDocument/2006/relationships/hyperlink" Target="https://doi.org:10.1038/s41593-021-008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657EE-E889-2047-A553-DC8B3A1E4DF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188</TotalTime>
  <Pages>20</Pages>
  <Words>13198</Words>
  <Characters>75230</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Wang Siyu</cp:lastModifiedBy>
  <cp:revision>301</cp:revision>
  <cp:lastPrinted>2023-06-26T19:13:00Z</cp:lastPrinted>
  <dcterms:created xsi:type="dcterms:W3CDTF">2023-06-26T20:34:00Z</dcterms:created>
  <dcterms:modified xsi:type="dcterms:W3CDTF">2023-08-15T08:05:00Z</dcterms:modified>
</cp:coreProperties>
</file>